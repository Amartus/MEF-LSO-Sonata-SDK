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2930F" w14:textId="448E58CA" w:rsidR="00EB4997" w:rsidRDefault="00EB4997" w:rsidP="00D23B6C">
      <w:pPr>
        <w:pStyle w:val="Body"/>
      </w:pPr>
    </w:p>
    <w:p w14:paraId="0A10A023" w14:textId="77777777" w:rsidR="00EB4997" w:rsidRDefault="00EB4997" w:rsidP="00D23B6C">
      <w:pPr>
        <w:pStyle w:val="Body"/>
      </w:pPr>
    </w:p>
    <w:p w14:paraId="279BB482" w14:textId="0EC98281" w:rsidR="00EB4997" w:rsidRDefault="00EB4997" w:rsidP="000A0C95">
      <w:pPr>
        <w:pStyle w:val="Body"/>
      </w:pPr>
      <w:r>
        <w:rPr>
          <w:noProof/>
        </w:rPr>
        <w:drawing>
          <wp:anchor distT="0" distB="0" distL="114300" distR="114300" simplePos="0" relativeHeight="251721728" behindDoc="0" locked="0" layoutInCell="1" allowOverlap="1" wp14:anchorId="6D3A8755" wp14:editId="26D76C5A">
            <wp:simplePos x="0" y="0"/>
            <wp:positionH relativeFrom="page">
              <wp:align>center</wp:align>
            </wp:positionH>
            <wp:positionV relativeFrom="page">
              <wp:posOffset>1828800</wp:posOffset>
            </wp:positionV>
            <wp:extent cx="1947672" cy="10972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47672" cy="10972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7EF9839" w14:textId="77777777" w:rsidR="000A0C95" w:rsidRDefault="000A0C95" w:rsidP="000A0C95">
      <w:pPr>
        <w:pStyle w:val="Body"/>
      </w:pPr>
    </w:p>
    <w:p w14:paraId="27FD7D5E" w14:textId="77777777" w:rsidR="000A0C95" w:rsidRDefault="000A0C95" w:rsidP="000A0C95">
      <w:pPr>
        <w:pStyle w:val="Body"/>
      </w:pPr>
    </w:p>
    <w:p w14:paraId="1B68B339" w14:textId="77777777" w:rsidR="00EB4997" w:rsidRDefault="00EB4997" w:rsidP="00884AB9">
      <w:pPr>
        <w:pStyle w:val="DocumentTitle"/>
      </w:pPr>
    </w:p>
    <w:p w14:paraId="1AB05CF0" w14:textId="77777777" w:rsidR="00EB4997" w:rsidRDefault="00EB4997" w:rsidP="00884AB9">
      <w:pPr>
        <w:pStyle w:val="DocumentTitle"/>
      </w:pPr>
    </w:p>
    <w:p w14:paraId="7AEA24BF" w14:textId="5FF74A07" w:rsidR="00EB4997" w:rsidRPr="00350A8F" w:rsidRDefault="007C6A12" w:rsidP="00884AB9">
      <w:pPr>
        <w:pStyle w:val="DocumentTitle"/>
        <w:rPr>
          <w:noProof w:val="0"/>
        </w:rPr>
      </w:pPr>
      <w:r>
        <w:t xml:space="preserve">API </w:t>
      </w:r>
      <w:ins w:id="0" w:author="ROBERT Ludovic IMT/IBNF" w:date="2018-07-16T15:10:00Z">
        <w:r w:rsidR="00CA0135" w:rsidRPr="00CA0135">
          <w:t xml:space="preserve">Developper </w:t>
        </w:r>
      </w:ins>
      <w:bookmarkStart w:id="1" w:name="_GoBack"/>
      <w:bookmarkEnd w:id="1"/>
      <w:r>
        <w:t>Guide</w:t>
      </w:r>
    </w:p>
    <w:p w14:paraId="60E79DF1" w14:textId="77777777" w:rsidR="00EB4997" w:rsidRDefault="00EB4997" w:rsidP="00884AB9">
      <w:pPr>
        <w:pStyle w:val="DocumentTitle"/>
      </w:pPr>
    </w:p>
    <w:p w14:paraId="2E92CB95" w14:textId="77777777" w:rsidR="007C6A12" w:rsidRDefault="007C6A12" w:rsidP="00884AB9">
      <w:pPr>
        <w:pStyle w:val="DocumentTitle"/>
      </w:pPr>
    </w:p>
    <w:p w14:paraId="30A322C8" w14:textId="4AE2692E" w:rsidR="00EB4997" w:rsidRPr="000D033F" w:rsidRDefault="004A26F3" w:rsidP="00884AB9">
      <w:pPr>
        <w:pStyle w:val="DocumentTitle"/>
      </w:pPr>
      <w:del w:id="2" w:author="ROBERT Ludovic IMT/IBNF" w:date="2018-07-05T14:58:00Z">
        <w:r w:rsidDel="001D42FC">
          <w:delText>Product Offering Qualification</w:delText>
        </w:r>
      </w:del>
      <w:ins w:id="3" w:author="ROBERT Ludovic IMT/IBNF" w:date="2018-07-05T14:58:00Z">
        <w:r w:rsidR="001D42FC">
          <w:t>Serviceability</w:t>
        </w:r>
      </w:ins>
    </w:p>
    <w:p w14:paraId="7D7A32A3" w14:textId="77777777" w:rsidR="00EB4997" w:rsidRPr="00FF3DA0" w:rsidRDefault="00EB4997" w:rsidP="00884AB9">
      <w:pPr>
        <w:pStyle w:val="DocumentTitle"/>
      </w:pPr>
    </w:p>
    <w:p w14:paraId="6690AC5F" w14:textId="01EA5422" w:rsidR="008A407B" w:rsidRDefault="002A13D3" w:rsidP="00884AB9">
      <w:pPr>
        <w:pStyle w:val="DocumentTitle"/>
      </w:pPr>
      <w:del w:id="4" w:author="ROBERT Ludovic IMT/IBNF" w:date="2018-07-05T14:58:00Z">
        <w:r w:rsidDel="001D42FC">
          <w:delText>March</w:delText>
        </w:r>
        <w:r w:rsidR="00EB4997" w:rsidRPr="000D033F" w:rsidDel="001D42FC">
          <w:delText xml:space="preserve"> </w:delText>
        </w:r>
      </w:del>
      <w:ins w:id="5" w:author="ROBERT Ludovic IMT/IBNF" w:date="2018-07-05T14:58:00Z">
        <w:r w:rsidR="001D42FC">
          <w:t>July</w:t>
        </w:r>
        <w:r w:rsidR="001D42FC" w:rsidRPr="000D033F">
          <w:t xml:space="preserve"> </w:t>
        </w:r>
      </w:ins>
      <w:r w:rsidR="00EB4997" w:rsidRPr="000D033F">
        <w:t>201</w:t>
      </w:r>
      <w:r w:rsidR="00EB4997">
        <w:t>8</w:t>
      </w:r>
    </w:p>
    <w:p w14:paraId="541F8461" w14:textId="77777777" w:rsidR="007C6A12" w:rsidRDefault="007C6A12" w:rsidP="00D23B6C">
      <w:pPr>
        <w:pStyle w:val="Body"/>
      </w:pPr>
      <w:r>
        <w:br w:type="page"/>
      </w:r>
    </w:p>
    <w:p w14:paraId="31932A8A" w14:textId="57FF1057" w:rsidR="007C6A12" w:rsidRPr="00BE24C7" w:rsidRDefault="000730BF" w:rsidP="00430AD4">
      <w:pPr>
        <w:pStyle w:val="Body"/>
      </w:pPr>
      <w:r w:rsidRPr="00BE24C7">
        <w:lastRenderedPageBreak/>
        <w:t>Disclaimer</w:t>
      </w:r>
    </w:p>
    <w:p w14:paraId="1F6B73EA" w14:textId="128C2B32" w:rsidR="002F3109" w:rsidRPr="004D63DC" w:rsidRDefault="002A13D3" w:rsidP="004D63DC">
      <w:r>
        <w:t>This API G</w:t>
      </w:r>
      <w:r w:rsidR="002F3109" w:rsidRPr="004D63DC">
        <w:t>uide describes a set of APIs that may be implemented on one or more Interface Reference Points (IRPs) of the LSO Reference Architecture, as defined in MEF</w:t>
      </w:r>
      <w:r w:rsidR="00432098" w:rsidRPr="004D63DC">
        <w:t xml:space="preserve"> </w:t>
      </w:r>
      <w:r w:rsidR="002F3109" w:rsidRPr="004D63DC">
        <w:t xml:space="preserve">55. </w:t>
      </w:r>
      <w:r w:rsidRPr="002A13D3">
        <w:t>THIS API GUIDE IS NOT A MEF SPECIFICATION</w:t>
      </w:r>
      <w:r>
        <w:t>.</w:t>
      </w:r>
      <w:r w:rsidRPr="002A13D3">
        <w:t xml:space="preserve"> THEREFORE THIS API GUIDE AND ITS CONTENTS ARE NOT SUBJECT TO THE PATENT LICENSING COMMITMENTS FOR FINAL SPECIFICATIONS CONTAINED IN THE INTELLECTUAL PROPERTY RIGHTS POLICY PROVISIONS OF MEF’S BYLAWS.</w:t>
      </w:r>
    </w:p>
    <w:p w14:paraId="4638F4A6" w14:textId="53C4BFEA" w:rsidR="002A13D3" w:rsidRDefault="002A13D3" w:rsidP="00430AD4">
      <w:pPr>
        <w:pStyle w:val="Body"/>
      </w:pPr>
      <w:r w:rsidRPr="002A13D3">
        <w:t>Implementation of this API Guide may require use of patents or proprietary technology owned by third parties, including MEF Members and non-Members</w:t>
      </w:r>
      <w:r>
        <w:t xml:space="preserve">. </w:t>
      </w:r>
      <w:r w:rsidRPr="002A13D3">
        <w:t>MEF makes no representations or warranties as to the existence or absence of patent rights that read on this API Guide or its contents</w:t>
      </w:r>
      <w:r>
        <w:t xml:space="preserve">. </w:t>
      </w:r>
      <w:r w:rsidRPr="002A13D3">
        <w:t>MEF is not under any obligation to and has not undertaken to perf</w:t>
      </w:r>
      <w:r>
        <w:t>orm or conduct a patent search.</w:t>
      </w:r>
    </w:p>
    <w:p w14:paraId="474669BE" w14:textId="57B6939F" w:rsidR="000730BF" w:rsidRDefault="007C6A12" w:rsidP="00430AD4">
      <w:pPr>
        <w:pStyle w:val="Body"/>
      </w:pPr>
      <w:r w:rsidRPr="007C6A12">
        <w:t xml:space="preserve">The information in this publication is freely available for reproduction and use by any recipient and is believed to be </w:t>
      </w:r>
      <w:r w:rsidRPr="00BE24C7">
        <w:t>accurate</w:t>
      </w:r>
      <w:r>
        <w:t xml:space="preserve"> as of its publication date. </w:t>
      </w:r>
      <w:r w:rsidRPr="007C6A12">
        <w:t>Such information is subject to change without notice and MEF Forum (MEF) is not responsible for any errors. MEF does not assume responsibility to update or correct any information in this publication</w:t>
      </w:r>
      <w:r w:rsidR="002A13D3">
        <w:t>.</w:t>
      </w:r>
    </w:p>
    <w:p w14:paraId="124A247D" w14:textId="4DCE9F9C" w:rsidR="002A13D3" w:rsidRDefault="002A13D3" w:rsidP="00430AD4">
      <w:pPr>
        <w:pStyle w:val="Body"/>
      </w:pPr>
      <w:r w:rsidRPr="002A13D3">
        <w:t xml:space="preserve">THIS API GUIDE AND ITS CONTENTS ARE PROVIDED “AS IS,” WITH NO REPRESENTATION OR WARRANTY, EXPRESSED OR IMPLIED, INCLUDING WITHOUT LIMITATION IMPLIED WARRANTIES OF NON-INFRINGEMENT OR FITNESS FOR A PARTICULAR PURPOSE.  WITHOUT LIMITING THE GENERALITY OF THE FOREGOING, MEF DOES NOT REPRESENT OR WARRANT THE COMPLETENESS, ACCURACY, OR APPLICABILITY OF ANY INFORMATION CONTAINED </w:t>
      </w:r>
      <w:proofErr w:type="gramStart"/>
      <w:r w:rsidRPr="002A13D3">
        <w:t>HEREIN,</w:t>
      </w:r>
      <w:proofErr w:type="gramEnd"/>
      <w:r w:rsidRPr="002A13D3">
        <w:t xml:space="preserve"> AND NO LIABILITY OF ANY KIND SHALL BE ASSUMED BY MEF AS A RESULT OF RELIANCE UPON OR IMPLEMENTATION OF SUCH INFORMATION.</w:t>
      </w:r>
    </w:p>
    <w:p w14:paraId="73538B1E" w14:textId="77334655" w:rsidR="000730BF" w:rsidRDefault="007C6A12" w:rsidP="00430AD4">
      <w:pPr>
        <w:pStyle w:val="Body"/>
      </w:pPr>
      <w:r w:rsidRPr="007C6A12">
        <w:t xml:space="preserve">The information contained herein is intended to be used without modification by the recipient or user of this document. MEF is not responsible or liable for any modifications to this document made by any </w:t>
      </w:r>
      <w:r>
        <w:t>other party</w:t>
      </w:r>
      <w:r w:rsidR="000730BF">
        <w:t>.</w:t>
      </w:r>
    </w:p>
    <w:p w14:paraId="1C382769" w14:textId="77777777" w:rsidR="007C6A12" w:rsidRDefault="007C6A12" w:rsidP="00D23B6C">
      <w:pPr>
        <w:pStyle w:val="Body"/>
      </w:pPr>
      <w:r>
        <w:t>The receipt or any use of this document or its contents does not in any way create, by implication or otherwise:</w:t>
      </w:r>
    </w:p>
    <w:p w14:paraId="314CA350" w14:textId="77777777" w:rsidR="007C6A12" w:rsidRDefault="007C6A12" w:rsidP="00BE24C7">
      <w:pPr>
        <w:pStyle w:val="BodyTextIndent"/>
      </w:pPr>
      <w:r>
        <w:t>(a) any express or implied license or right to or under any patent, copyright, trademark or trade secret rights held or claimed by any MEF member which are or may be associated with the ideas, techniques, concepts or expressions contained herein; nor</w:t>
      </w:r>
    </w:p>
    <w:p w14:paraId="6422086E" w14:textId="77777777" w:rsidR="007C6A12" w:rsidRDefault="007C6A12" w:rsidP="00BE24C7">
      <w:pPr>
        <w:pStyle w:val="BodyTextIndent"/>
      </w:pPr>
      <w:r>
        <w:t>(b) any warranty or representation that any MEF member will announce any product(s) and/or service(s) related thereto, or if such announcements are made, that such announced product(s) and/or service(s) embody any or all of the ideas, technologies, or concepts contained herein; nor</w:t>
      </w:r>
    </w:p>
    <w:p w14:paraId="08AA5209" w14:textId="77777777" w:rsidR="007C6A12" w:rsidRDefault="007C6A12" w:rsidP="00BE24C7">
      <w:pPr>
        <w:pStyle w:val="BodyTextIndent"/>
      </w:pPr>
      <w:r>
        <w:lastRenderedPageBreak/>
        <w:t xml:space="preserve">(c) </w:t>
      </w:r>
      <w:proofErr w:type="gramStart"/>
      <w:r>
        <w:t>any</w:t>
      </w:r>
      <w:proofErr w:type="gramEnd"/>
      <w:r>
        <w:t xml:space="preserve"> form of relationship between any MEF member and the recipient or user of this document.</w:t>
      </w:r>
    </w:p>
    <w:p w14:paraId="0919D03B" w14:textId="7506835D" w:rsidR="007C6A12" w:rsidRDefault="007C6A12" w:rsidP="00430AD4">
      <w:pPr>
        <w:pStyle w:val="Body"/>
      </w:pPr>
      <w:r>
        <w:t xml:space="preserve">Implementation or use of </w:t>
      </w:r>
      <w:r w:rsidR="002A13D3">
        <w:t>this API Guide is optional</w:t>
      </w:r>
      <w:r>
        <w:t>, and no Member shall be obliged to implement them by virtue of participation in MEF Forum. MEF is a non-profit international organization to enable the development and worldwide adoption of agile, assured and orchestrated network services. MEF does not, expressly or otherwise, endorse or promote any specific products or services.</w:t>
      </w:r>
    </w:p>
    <w:p w14:paraId="0F01B216" w14:textId="3E561A4F" w:rsidR="000730BF" w:rsidRDefault="007C6A12" w:rsidP="00430AD4">
      <w:pPr>
        <w:pStyle w:val="Body"/>
      </w:pPr>
      <w:r>
        <w:t xml:space="preserve">© MEF </w:t>
      </w:r>
      <w:r w:rsidRPr="00D41E2A">
        <w:t>Forum 20</w:t>
      </w:r>
      <w:r>
        <w:t>18</w:t>
      </w:r>
      <w:r w:rsidRPr="00D41E2A">
        <w:t>. All Rights Reserved</w:t>
      </w:r>
    </w:p>
    <w:p w14:paraId="4F19BF59" w14:textId="77777777" w:rsidR="000730BF" w:rsidRDefault="000730BF" w:rsidP="00D23B6C">
      <w:pPr>
        <w:pStyle w:val="Body"/>
        <w:sectPr w:rsidR="000730BF" w:rsidSect="00DB0EA3">
          <w:headerReference w:type="default" r:id="rId11"/>
          <w:footerReference w:type="even" r:id="rId12"/>
          <w:footerReference w:type="default" r:id="rId13"/>
          <w:headerReference w:type="first" r:id="rId14"/>
          <w:pgSz w:w="12240" w:h="15840"/>
          <w:pgMar w:top="1008" w:right="1440" w:bottom="1296" w:left="1440" w:header="864" w:footer="259" w:gutter="0"/>
          <w:lnNumType w:countBy="1" w:restart="continuous"/>
          <w:pgNumType w:start="1"/>
          <w:cols w:space="720"/>
          <w:titlePg/>
          <w:docGrid w:linePitch="326"/>
        </w:sectPr>
      </w:pPr>
    </w:p>
    <w:p w14:paraId="73F0FC2A" w14:textId="6FD49941" w:rsidR="00DA7D63" w:rsidRPr="00DA7D63" w:rsidRDefault="00D631D7" w:rsidP="00BE24C7">
      <w:pPr>
        <w:pStyle w:val="TOCHeading"/>
      </w:pPr>
      <w:r w:rsidRPr="00E41AB2">
        <w:lastRenderedPageBreak/>
        <w:t>Table of Contents</w:t>
      </w:r>
    </w:p>
    <w:p w14:paraId="116EF239" w14:textId="67A277CB" w:rsidR="00572E2E" w:rsidRDefault="004D3C25">
      <w:pPr>
        <w:pStyle w:val="TOC1"/>
        <w:tabs>
          <w:tab w:val="left" w:pos="600"/>
          <w:tab w:val="right" w:leader="dot" w:pos="9350"/>
        </w:tabs>
        <w:rPr>
          <w:rFonts w:asciiTheme="minorHAnsi" w:eastAsiaTheme="minorEastAsia" w:hAnsiTheme="minorHAnsi" w:cstheme="minorBidi"/>
          <w:noProof/>
          <w:sz w:val="22"/>
          <w:szCs w:val="22"/>
        </w:rPr>
      </w:pPr>
      <w:r w:rsidRPr="00EB41F3">
        <w:fldChar w:fldCharType="begin"/>
      </w:r>
      <w:r w:rsidRPr="00EB41F3">
        <w:instrText xml:space="preserve"> TOC \o "1-5" \h \z \t "Un-numbered Heading,1" </w:instrText>
      </w:r>
      <w:r w:rsidRPr="00EB41F3">
        <w:fldChar w:fldCharType="separate"/>
      </w:r>
      <w:hyperlink w:anchor="_Toc507495466" w:history="1">
        <w:r w:rsidR="00572E2E" w:rsidRPr="00952B31">
          <w:rPr>
            <w:rStyle w:val="Hyperlink"/>
            <w:noProof/>
          </w:rPr>
          <w:t>1.</w:t>
        </w:r>
        <w:r w:rsidR="00572E2E">
          <w:rPr>
            <w:rFonts w:asciiTheme="minorHAnsi" w:eastAsiaTheme="minorEastAsia" w:hAnsiTheme="minorHAnsi" w:cstheme="minorBidi"/>
            <w:noProof/>
            <w:sz w:val="22"/>
            <w:szCs w:val="22"/>
          </w:rPr>
          <w:tab/>
        </w:r>
        <w:r w:rsidR="00572E2E" w:rsidRPr="00952B31">
          <w:rPr>
            <w:rStyle w:val="Hyperlink"/>
            <w:noProof/>
          </w:rPr>
          <w:t>List of Contributing Members</w:t>
        </w:r>
        <w:r w:rsidR="00572E2E">
          <w:rPr>
            <w:noProof/>
            <w:webHidden/>
          </w:rPr>
          <w:tab/>
        </w:r>
        <w:r w:rsidR="00572E2E">
          <w:rPr>
            <w:noProof/>
            <w:webHidden/>
          </w:rPr>
          <w:fldChar w:fldCharType="begin"/>
        </w:r>
        <w:r w:rsidR="00572E2E">
          <w:rPr>
            <w:noProof/>
            <w:webHidden/>
          </w:rPr>
          <w:instrText xml:space="preserve"> PAGEREF _Toc507495466 \h </w:instrText>
        </w:r>
        <w:r w:rsidR="00572E2E">
          <w:rPr>
            <w:noProof/>
            <w:webHidden/>
          </w:rPr>
        </w:r>
        <w:r w:rsidR="00572E2E">
          <w:rPr>
            <w:noProof/>
            <w:webHidden/>
          </w:rPr>
          <w:fldChar w:fldCharType="separate"/>
        </w:r>
        <w:r w:rsidR="00572E2E">
          <w:rPr>
            <w:noProof/>
            <w:webHidden/>
          </w:rPr>
          <w:t>1</w:t>
        </w:r>
        <w:r w:rsidR="00572E2E">
          <w:rPr>
            <w:noProof/>
            <w:webHidden/>
          </w:rPr>
          <w:fldChar w:fldCharType="end"/>
        </w:r>
      </w:hyperlink>
    </w:p>
    <w:p w14:paraId="684F3418" w14:textId="79B965E5" w:rsidR="00572E2E" w:rsidRDefault="00120C07">
      <w:pPr>
        <w:pStyle w:val="TOC1"/>
        <w:tabs>
          <w:tab w:val="left" w:pos="600"/>
          <w:tab w:val="right" w:leader="dot" w:pos="9350"/>
        </w:tabs>
        <w:rPr>
          <w:rFonts w:asciiTheme="minorHAnsi" w:eastAsiaTheme="minorEastAsia" w:hAnsiTheme="minorHAnsi" w:cstheme="minorBidi"/>
          <w:noProof/>
          <w:sz w:val="22"/>
          <w:szCs w:val="22"/>
        </w:rPr>
      </w:pPr>
      <w:hyperlink w:anchor="_Toc507495467" w:history="1">
        <w:r w:rsidR="00572E2E" w:rsidRPr="00952B31">
          <w:rPr>
            <w:rStyle w:val="Hyperlink"/>
            <w:noProof/>
          </w:rPr>
          <w:t>2.</w:t>
        </w:r>
        <w:r w:rsidR="00572E2E">
          <w:rPr>
            <w:rFonts w:asciiTheme="minorHAnsi" w:eastAsiaTheme="minorEastAsia" w:hAnsiTheme="minorHAnsi" w:cstheme="minorBidi"/>
            <w:noProof/>
            <w:sz w:val="22"/>
            <w:szCs w:val="22"/>
          </w:rPr>
          <w:tab/>
        </w:r>
        <w:r w:rsidR="00572E2E" w:rsidRPr="00952B31">
          <w:rPr>
            <w:rStyle w:val="Hyperlink"/>
            <w:noProof/>
          </w:rPr>
          <w:t>Abstract</w:t>
        </w:r>
        <w:r w:rsidR="00572E2E">
          <w:rPr>
            <w:noProof/>
            <w:webHidden/>
          </w:rPr>
          <w:tab/>
        </w:r>
        <w:r w:rsidR="00572E2E">
          <w:rPr>
            <w:noProof/>
            <w:webHidden/>
          </w:rPr>
          <w:fldChar w:fldCharType="begin"/>
        </w:r>
        <w:r w:rsidR="00572E2E">
          <w:rPr>
            <w:noProof/>
            <w:webHidden/>
          </w:rPr>
          <w:instrText xml:space="preserve"> PAGEREF _Toc507495467 \h </w:instrText>
        </w:r>
        <w:r w:rsidR="00572E2E">
          <w:rPr>
            <w:noProof/>
            <w:webHidden/>
          </w:rPr>
        </w:r>
        <w:r w:rsidR="00572E2E">
          <w:rPr>
            <w:noProof/>
            <w:webHidden/>
          </w:rPr>
          <w:fldChar w:fldCharType="separate"/>
        </w:r>
        <w:r w:rsidR="00572E2E">
          <w:rPr>
            <w:noProof/>
            <w:webHidden/>
          </w:rPr>
          <w:t>1</w:t>
        </w:r>
        <w:r w:rsidR="00572E2E">
          <w:rPr>
            <w:noProof/>
            <w:webHidden/>
          </w:rPr>
          <w:fldChar w:fldCharType="end"/>
        </w:r>
      </w:hyperlink>
    </w:p>
    <w:p w14:paraId="418E702F" w14:textId="320E9F8E" w:rsidR="00572E2E" w:rsidRDefault="00120C07">
      <w:pPr>
        <w:pStyle w:val="TOC1"/>
        <w:tabs>
          <w:tab w:val="left" w:pos="600"/>
          <w:tab w:val="right" w:leader="dot" w:pos="9350"/>
        </w:tabs>
        <w:rPr>
          <w:rFonts w:asciiTheme="minorHAnsi" w:eastAsiaTheme="minorEastAsia" w:hAnsiTheme="minorHAnsi" w:cstheme="minorBidi"/>
          <w:noProof/>
          <w:sz w:val="22"/>
          <w:szCs w:val="22"/>
        </w:rPr>
      </w:pPr>
      <w:hyperlink w:anchor="_Toc507495468" w:history="1">
        <w:r w:rsidR="00572E2E" w:rsidRPr="00952B31">
          <w:rPr>
            <w:rStyle w:val="Hyperlink"/>
            <w:noProof/>
          </w:rPr>
          <w:t>3.</w:t>
        </w:r>
        <w:r w:rsidR="00572E2E">
          <w:rPr>
            <w:rFonts w:asciiTheme="minorHAnsi" w:eastAsiaTheme="minorEastAsia" w:hAnsiTheme="minorHAnsi" w:cstheme="minorBidi"/>
            <w:noProof/>
            <w:sz w:val="22"/>
            <w:szCs w:val="22"/>
          </w:rPr>
          <w:tab/>
        </w:r>
        <w:r w:rsidR="00572E2E" w:rsidRPr="00952B31">
          <w:rPr>
            <w:rStyle w:val="Hyperlink"/>
            <w:noProof/>
          </w:rPr>
          <w:t>Scope</w:t>
        </w:r>
        <w:r w:rsidR="00572E2E">
          <w:rPr>
            <w:noProof/>
            <w:webHidden/>
          </w:rPr>
          <w:tab/>
        </w:r>
        <w:r w:rsidR="00572E2E">
          <w:rPr>
            <w:noProof/>
            <w:webHidden/>
          </w:rPr>
          <w:fldChar w:fldCharType="begin"/>
        </w:r>
        <w:r w:rsidR="00572E2E">
          <w:rPr>
            <w:noProof/>
            <w:webHidden/>
          </w:rPr>
          <w:instrText xml:space="preserve"> PAGEREF _Toc507495468 \h </w:instrText>
        </w:r>
        <w:r w:rsidR="00572E2E">
          <w:rPr>
            <w:noProof/>
            <w:webHidden/>
          </w:rPr>
        </w:r>
        <w:r w:rsidR="00572E2E">
          <w:rPr>
            <w:noProof/>
            <w:webHidden/>
          </w:rPr>
          <w:fldChar w:fldCharType="separate"/>
        </w:r>
        <w:r w:rsidR="00572E2E">
          <w:rPr>
            <w:noProof/>
            <w:webHidden/>
          </w:rPr>
          <w:t>1</w:t>
        </w:r>
        <w:r w:rsidR="00572E2E">
          <w:rPr>
            <w:noProof/>
            <w:webHidden/>
          </w:rPr>
          <w:fldChar w:fldCharType="end"/>
        </w:r>
      </w:hyperlink>
    </w:p>
    <w:p w14:paraId="10729165" w14:textId="29DE8A6D" w:rsidR="00572E2E" w:rsidRDefault="00120C07">
      <w:pPr>
        <w:pStyle w:val="TOC1"/>
        <w:tabs>
          <w:tab w:val="left" w:pos="600"/>
          <w:tab w:val="right" w:leader="dot" w:pos="9350"/>
        </w:tabs>
        <w:rPr>
          <w:rFonts w:asciiTheme="minorHAnsi" w:eastAsiaTheme="minorEastAsia" w:hAnsiTheme="minorHAnsi" w:cstheme="minorBidi"/>
          <w:noProof/>
          <w:sz w:val="22"/>
          <w:szCs w:val="22"/>
        </w:rPr>
      </w:pPr>
      <w:hyperlink w:anchor="_Toc507495469" w:history="1">
        <w:r w:rsidR="00572E2E" w:rsidRPr="00952B31">
          <w:rPr>
            <w:rStyle w:val="Hyperlink"/>
            <w:noProof/>
          </w:rPr>
          <w:t>4.</w:t>
        </w:r>
        <w:r w:rsidR="00572E2E">
          <w:rPr>
            <w:rFonts w:asciiTheme="minorHAnsi" w:eastAsiaTheme="minorEastAsia" w:hAnsiTheme="minorHAnsi" w:cstheme="minorBidi"/>
            <w:noProof/>
            <w:sz w:val="22"/>
            <w:szCs w:val="22"/>
          </w:rPr>
          <w:tab/>
        </w:r>
        <w:r w:rsidR="00572E2E" w:rsidRPr="00952B31">
          <w:rPr>
            <w:rStyle w:val="Hyperlink"/>
            <w:noProof/>
          </w:rPr>
          <w:t>Compliance and Assumptions</w:t>
        </w:r>
        <w:r w:rsidR="00572E2E">
          <w:rPr>
            <w:noProof/>
            <w:webHidden/>
          </w:rPr>
          <w:tab/>
        </w:r>
        <w:r w:rsidR="00572E2E">
          <w:rPr>
            <w:noProof/>
            <w:webHidden/>
          </w:rPr>
          <w:fldChar w:fldCharType="begin"/>
        </w:r>
        <w:r w:rsidR="00572E2E">
          <w:rPr>
            <w:noProof/>
            <w:webHidden/>
          </w:rPr>
          <w:instrText xml:space="preserve"> PAGEREF _Toc507495469 \h </w:instrText>
        </w:r>
        <w:r w:rsidR="00572E2E">
          <w:rPr>
            <w:noProof/>
            <w:webHidden/>
          </w:rPr>
        </w:r>
        <w:r w:rsidR="00572E2E">
          <w:rPr>
            <w:noProof/>
            <w:webHidden/>
          </w:rPr>
          <w:fldChar w:fldCharType="separate"/>
        </w:r>
        <w:r w:rsidR="00572E2E">
          <w:rPr>
            <w:noProof/>
            <w:webHidden/>
          </w:rPr>
          <w:t>2</w:t>
        </w:r>
        <w:r w:rsidR="00572E2E">
          <w:rPr>
            <w:noProof/>
            <w:webHidden/>
          </w:rPr>
          <w:fldChar w:fldCharType="end"/>
        </w:r>
      </w:hyperlink>
    </w:p>
    <w:p w14:paraId="16408CC3" w14:textId="39DB3B9D" w:rsidR="00572E2E" w:rsidRDefault="00120C07">
      <w:pPr>
        <w:pStyle w:val="TOC2"/>
        <w:tabs>
          <w:tab w:val="left" w:pos="800"/>
          <w:tab w:val="right" w:leader="dot" w:pos="9350"/>
        </w:tabs>
        <w:rPr>
          <w:rFonts w:asciiTheme="minorHAnsi" w:eastAsiaTheme="minorEastAsia" w:hAnsiTheme="minorHAnsi" w:cstheme="minorBidi"/>
          <w:noProof/>
          <w:sz w:val="22"/>
          <w:szCs w:val="22"/>
        </w:rPr>
      </w:pPr>
      <w:hyperlink w:anchor="_Toc507495470" w:history="1">
        <w:r w:rsidR="00572E2E" w:rsidRPr="00952B31">
          <w:rPr>
            <w:rStyle w:val="Hyperlink"/>
            <w:noProof/>
          </w:rPr>
          <w:t>4.1</w:t>
        </w:r>
        <w:r w:rsidR="00572E2E">
          <w:rPr>
            <w:rFonts w:asciiTheme="minorHAnsi" w:eastAsiaTheme="minorEastAsia" w:hAnsiTheme="minorHAnsi" w:cstheme="minorBidi"/>
            <w:noProof/>
            <w:sz w:val="22"/>
            <w:szCs w:val="22"/>
          </w:rPr>
          <w:tab/>
        </w:r>
        <w:r w:rsidR="00572E2E" w:rsidRPr="00952B31">
          <w:rPr>
            <w:rStyle w:val="Hyperlink"/>
            <w:noProof/>
          </w:rPr>
          <w:t>Product Offering Qualification Interface</w:t>
        </w:r>
        <w:r w:rsidR="00572E2E">
          <w:rPr>
            <w:noProof/>
            <w:webHidden/>
          </w:rPr>
          <w:tab/>
        </w:r>
        <w:r w:rsidR="00572E2E">
          <w:rPr>
            <w:noProof/>
            <w:webHidden/>
          </w:rPr>
          <w:fldChar w:fldCharType="begin"/>
        </w:r>
        <w:r w:rsidR="00572E2E">
          <w:rPr>
            <w:noProof/>
            <w:webHidden/>
          </w:rPr>
          <w:instrText xml:space="preserve"> PAGEREF _Toc507495470 \h </w:instrText>
        </w:r>
        <w:r w:rsidR="00572E2E">
          <w:rPr>
            <w:noProof/>
            <w:webHidden/>
          </w:rPr>
        </w:r>
        <w:r w:rsidR="00572E2E">
          <w:rPr>
            <w:noProof/>
            <w:webHidden/>
          </w:rPr>
          <w:fldChar w:fldCharType="separate"/>
        </w:r>
        <w:r w:rsidR="00572E2E">
          <w:rPr>
            <w:noProof/>
            <w:webHidden/>
          </w:rPr>
          <w:t>2</w:t>
        </w:r>
        <w:r w:rsidR="00572E2E">
          <w:rPr>
            <w:noProof/>
            <w:webHidden/>
          </w:rPr>
          <w:fldChar w:fldCharType="end"/>
        </w:r>
      </w:hyperlink>
    </w:p>
    <w:p w14:paraId="4564C9BD" w14:textId="405F556E" w:rsidR="00572E2E" w:rsidRDefault="00120C07">
      <w:pPr>
        <w:pStyle w:val="TOC2"/>
        <w:tabs>
          <w:tab w:val="left" w:pos="800"/>
          <w:tab w:val="right" w:leader="dot" w:pos="9350"/>
        </w:tabs>
        <w:rPr>
          <w:rFonts w:asciiTheme="minorHAnsi" w:eastAsiaTheme="minorEastAsia" w:hAnsiTheme="minorHAnsi" w:cstheme="minorBidi"/>
          <w:noProof/>
          <w:sz w:val="22"/>
          <w:szCs w:val="22"/>
        </w:rPr>
      </w:pPr>
      <w:hyperlink w:anchor="_Toc507495471" w:history="1">
        <w:r w:rsidR="00572E2E" w:rsidRPr="00952B31">
          <w:rPr>
            <w:rStyle w:val="Hyperlink"/>
            <w:noProof/>
          </w:rPr>
          <w:t>4.2</w:t>
        </w:r>
        <w:r w:rsidR="00572E2E">
          <w:rPr>
            <w:rFonts w:asciiTheme="minorHAnsi" w:eastAsiaTheme="minorEastAsia" w:hAnsiTheme="minorHAnsi" w:cstheme="minorBidi"/>
            <w:noProof/>
            <w:sz w:val="22"/>
            <w:szCs w:val="22"/>
          </w:rPr>
          <w:tab/>
        </w:r>
        <w:r w:rsidR="00572E2E" w:rsidRPr="00952B31">
          <w:rPr>
            <w:rStyle w:val="Hyperlink"/>
            <w:noProof/>
          </w:rPr>
          <w:t>Site Interface</w:t>
        </w:r>
        <w:r w:rsidR="00572E2E">
          <w:rPr>
            <w:noProof/>
            <w:webHidden/>
          </w:rPr>
          <w:tab/>
        </w:r>
        <w:r w:rsidR="00572E2E">
          <w:rPr>
            <w:noProof/>
            <w:webHidden/>
          </w:rPr>
          <w:fldChar w:fldCharType="begin"/>
        </w:r>
        <w:r w:rsidR="00572E2E">
          <w:rPr>
            <w:noProof/>
            <w:webHidden/>
          </w:rPr>
          <w:instrText xml:space="preserve"> PAGEREF _Toc507495471 \h </w:instrText>
        </w:r>
        <w:r w:rsidR="00572E2E">
          <w:rPr>
            <w:noProof/>
            <w:webHidden/>
          </w:rPr>
        </w:r>
        <w:r w:rsidR="00572E2E">
          <w:rPr>
            <w:noProof/>
            <w:webHidden/>
          </w:rPr>
          <w:fldChar w:fldCharType="separate"/>
        </w:r>
        <w:r w:rsidR="00572E2E">
          <w:rPr>
            <w:noProof/>
            <w:webHidden/>
          </w:rPr>
          <w:t>2</w:t>
        </w:r>
        <w:r w:rsidR="00572E2E">
          <w:rPr>
            <w:noProof/>
            <w:webHidden/>
          </w:rPr>
          <w:fldChar w:fldCharType="end"/>
        </w:r>
      </w:hyperlink>
    </w:p>
    <w:p w14:paraId="469C3AA4" w14:textId="728E0075" w:rsidR="00572E2E" w:rsidRDefault="00120C07">
      <w:pPr>
        <w:pStyle w:val="TOC2"/>
        <w:tabs>
          <w:tab w:val="left" w:pos="800"/>
          <w:tab w:val="right" w:leader="dot" w:pos="9350"/>
        </w:tabs>
        <w:rPr>
          <w:rFonts w:asciiTheme="minorHAnsi" w:eastAsiaTheme="minorEastAsia" w:hAnsiTheme="minorHAnsi" w:cstheme="minorBidi"/>
          <w:noProof/>
          <w:sz w:val="22"/>
          <w:szCs w:val="22"/>
        </w:rPr>
      </w:pPr>
      <w:hyperlink w:anchor="_Toc507495472" w:history="1">
        <w:r w:rsidR="00572E2E" w:rsidRPr="00952B31">
          <w:rPr>
            <w:rStyle w:val="Hyperlink"/>
            <w:noProof/>
          </w:rPr>
          <w:t>4.3</w:t>
        </w:r>
        <w:r w:rsidR="00572E2E">
          <w:rPr>
            <w:rFonts w:asciiTheme="minorHAnsi" w:eastAsiaTheme="minorEastAsia" w:hAnsiTheme="minorHAnsi" w:cstheme="minorBidi"/>
            <w:noProof/>
            <w:sz w:val="22"/>
            <w:szCs w:val="22"/>
          </w:rPr>
          <w:tab/>
        </w:r>
        <w:r w:rsidR="00572E2E" w:rsidRPr="00952B31">
          <w:rPr>
            <w:rStyle w:val="Hyperlink"/>
            <w:noProof/>
          </w:rPr>
          <w:t>Address Interface</w:t>
        </w:r>
        <w:r w:rsidR="00572E2E">
          <w:rPr>
            <w:noProof/>
            <w:webHidden/>
          </w:rPr>
          <w:tab/>
        </w:r>
        <w:r w:rsidR="00572E2E">
          <w:rPr>
            <w:noProof/>
            <w:webHidden/>
          </w:rPr>
          <w:fldChar w:fldCharType="begin"/>
        </w:r>
        <w:r w:rsidR="00572E2E">
          <w:rPr>
            <w:noProof/>
            <w:webHidden/>
          </w:rPr>
          <w:instrText xml:space="preserve"> PAGEREF _Toc507495472 \h </w:instrText>
        </w:r>
        <w:r w:rsidR="00572E2E">
          <w:rPr>
            <w:noProof/>
            <w:webHidden/>
          </w:rPr>
        </w:r>
        <w:r w:rsidR="00572E2E">
          <w:rPr>
            <w:noProof/>
            <w:webHidden/>
          </w:rPr>
          <w:fldChar w:fldCharType="separate"/>
        </w:r>
        <w:r w:rsidR="00572E2E">
          <w:rPr>
            <w:noProof/>
            <w:webHidden/>
          </w:rPr>
          <w:t>2</w:t>
        </w:r>
        <w:r w:rsidR="00572E2E">
          <w:rPr>
            <w:noProof/>
            <w:webHidden/>
          </w:rPr>
          <w:fldChar w:fldCharType="end"/>
        </w:r>
      </w:hyperlink>
    </w:p>
    <w:p w14:paraId="72827D64" w14:textId="6086C462" w:rsidR="00572E2E" w:rsidRDefault="00120C07">
      <w:pPr>
        <w:pStyle w:val="TOC1"/>
        <w:tabs>
          <w:tab w:val="left" w:pos="600"/>
          <w:tab w:val="right" w:leader="dot" w:pos="9350"/>
        </w:tabs>
        <w:rPr>
          <w:rFonts w:asciiTheme="minorHAnsi" w:eastAsiaTheme="minorEastAsia" w:hAnsiTheme="minorHAnsi" w:cstheme="minorBidi"/>
          <w:noProof/>
          <w:sz w:val="22"/>
          <w:szCs w:val="22"/>
        </w:rPr>
      </w:pPr>
      <w:hyperlink w:anchor="_Toc507495473" w:history="1">
        <w:r w:rsidR="00572E2E" w:rsidRPr="00952B31">
          <w:rPr>
            <w:rStyle w:val="Hyperlink"/>
            <w:noProof/>
          </w:rPr>
          <w:t>5.</w:t>
        </w:r>
        <w:r w:rsidR="00572E2E">
          <w:rPr>
            <w:rFonts w:asciiTheme="minorHAnsi" w:eastAsiaTheme="minorEastAsia" w:hAnsiTheme="minorHAnsi" w:cstheme="minorBidi"/>
            <w:noProof/>
            <w:sz w:val="22"/>
            <w:szCs w:val="22"/>
          </w:rPr>
          <w:tab/>
        </w:r>
        <w:r w:rsidR="00572E2E" w:rsidRPr="00952B31">
          <w:rPr>
            <w:rStyle w:val="Hyperlink"/>
            <w:noProof/>
          </w:rPr>
          <w:t>Resource Models</w:t>
        </w:r>
        <w:r w:rsidR="00572E2E">
          <w:rPr>
            <w:noProof/>
            <w:webHidden/>
          </w:rPr>
          <w:tab/>
        </w:r>
        <w:r w:rsidR="00572E2E">
          <w:rPr>
            <w:noProof/>
            <w:webHidden/>
          </w:rPr>
          <w:fldChar w:fldCharType="begin"/>
        </w:r>
        <w:r w:rsidR="00572E2E">
          <w:rPr>
            <w:noProof/>
            <w:webHidden/>
          </w:rPr>
          <w:instrText xml:space="preserve"> PAGEREF _Toc507495473 \h </w:instrText>
        </w:r>
        <w:r w:rsidR="00572E2E">
          <w:rPr>
            <w:noProof/>
            <w:webHidden/>
          </w:rPr>
        </w:r>
        <w:r w:rsidR="00572E2E">
          <w:rPr>
            <w:noProof/>
            <w:webHidden/>
          </w:rPr>
          <w:fldChar w:fldCharType="separate"/>
        </w:r>
        <w:r w:rsidR="00572E2E">
          <w:rPr>
            <w:noProof/>
            <w:webHidden/>
          </w:rPr>
          <w:t>3</w:t>
        </w:r>
        <w:r w:rsidR="00572E2E">
          <w:rPr>
            <w:noProof/>
            <w:webHidden/>
          </w:rPr>
          <w:fldChar w:fldCharType="end"/>
        </w:r>
      </w:hyperlink>
    </w:p>
    <w:p w14:paraId="1311610A" w14:textId="0E07A0C4" w:rsidR="00572E2E" w:rsidRDefault="00120C07">
      <w:pPr>
        <w:pStyle w:val="TOC2"/>
        <w:tabs>
          <w:tab w:val="left" w:pos="800"/>
          <w:tab w:val="right" w:leader="dot" w:pos="9350"/>
        </w:tabs>
        <w:rPr>
          <w:rFonts w:asciiTheme="minorHAnsi" w:eastAsiaTheme="minorEastAsia" w:hAnsiTheme="minorHAnsi" w:cstheme="minorBidi"/>
          <w:noProof/>
          <w:sz w:val="22"/>
          <w:szCs w:val="22"/>
        </w:rPr>
      </w:pPr>
      <w:hyperlink w:anchor="_Toc507495474" w:history="1">
        <w:r w:rsidR="00572E2E" w:rsidRPr="00952B31">
          <w:rPr>
            <w:rStyle w:val="Hyperlink"/>
            <w:noProof/>
          </w:rPr>
          <w:t>5.1</w:t>
        </w:r>
        <w:r w:rsidR="00572E2E">
          <w:rPr>
            <w:rFonts w:asciiTheme="minorHAnsi" w:eastAsiaTheme="minorEastAsia" w:hAnsiTheme="minorHAnsi" w:cstheme="minorBidi"/>
            <w:noProof/>
            <w:sz w:val="22"/>
            <w:szCs w:val="22"/>
          </w:rPr>
          <w:tab/>
        </w:r>
        <w:r w:rsidR="00572E2E" w:rsidRPr="00952B31">
          <w:rPr>
            <w:rStyle w:val="Hyperlink"/>
            <w:noProof/>
          </w:rPr>
          <w:t>Geographic Address Model</w:t>
        </w:r>
        <w:r w:rsidR="00572E2E">
          <w:rPr>
            <w:noProof/>
            <w:webHidden/>
          </w:rPr>
          <w:tab/>
        </w:r>
        <w:r w:rsidR="00572E2E">
          <w:rPr>
            <w:noProof/>
            <w:webHidden/>
          </w:rPr>
          <w:fldChar w:fldCharType="begin"/>
        </w:r>
        <w:r w:rsidR="00572E2E">
          <w:rPr>
            <w:noProof/>
            <w:webHidden/>
          </w:rPr>
          <w:instrText xml:space="preserve"> PAGEREF _Toc507495474 \h </w:instrText>
        </w:r>
        <w:r w:rsidR="00572E2E">
          <w:rPr>
            <w:noProof/>
            <w:webHidden/>
          </w:rPr>
        </w:r>
        <w:r w:rsidR="00572E2E">
          <w:rPr>
            <w:noProof/>
            <w:webHidden/>
          </w:rPr>
          <w:fldChar w:fldCharType="separate"/>
        </w:r>
        <w:r w:rsidR="00572E2E">
          <w:rPr>
            <w:noProof/>
            <w:webHidden/>
          </w:rPr>
          <w:t>3</w:t>
        </w:r>
        <w:r w:rsidR="00572E2E">
          <w:rPr>
            <w:noProof/>
            <w:webHidden/>
          </w:rPr>
          <w:fldChar w:fldCharType="end"/>
        </w:r>
      </w:hyperlink>
    </w:p>
    <w:p w14:paraId="1CC46BEA" w14:textId="2CB34ACE" w:rsidR="00572E2E" w:rsidRDefault="00120C07">
      <w:pPr>
        <w:pStyle w:val="TOC2"/>
        <w:tabs>
          <w:tab w:val="left" w:pos="800"/>
          <w:tab w:val="right" w:leader="dot" w:pos="9350"/>
        </w:tabs>
        <w:rPr>
          <w:rFonts w:asciiTheme="minorHAnsi" w:eastAsiaTheme="minorEastAsia" w:hAnsiTheme="minorHAnsi" w:cstheme="minorBidi"/>
          <w:noProof/>
          <w:sz w:val="22"/>
          <w:szCs w:val="22"/>
        </w:rPr>
      </w:pPr>
      <w:hyperlink w:anchor="_Toc507495475" w:history="1">
        <w:r w:rsidR="00572E2E" w:rsidRPr="00952B31">
          <w:rPr>
            <w:rStyle w:val="Hyperlink"/>
            <w:noProof/>
          </w:rPr>
          <w:t>5.2</w:t>
        </w:r>
        <w:r w:rsidR="00572E2E">
          <w:rPr>
            <w:rFonts w:asciiTheme="minorHAnsi" w:eastAsiaTheme="minorEastAsia" w:hAnsiTheme="minorHAnsi" w:cstheme="minorBidi"/>
            <w:noProof/>
            <w:sz w:val="22"/>
            <w:szCs w:val="22"/>
          </w:rPr>
          <w:tab/>
        </w:r>
        <w:r w:rsidR="00572E2E" w:rsidRPr="00952B31">
          <w:rPr>
            <w:rStyle w:val="Hyperlink"/>
            <w:noProof/>
          </w:rPr>
          <w:t>Address Validation Resource Model</w:t>
        </w:r>
        <w:r w:rsidR="00572E2E">
          <w:rPr>
            <w:noProof/>
            <w:webHidden/>
          </w:rPr>
          <w:tab/>
        </w:r>
        <w:r w:rsidR="00572E2E">
          <w:rPr>
            <w:noProof/>
            <w:webHidden/>
          </w:rPr>
          <w:fldChar w:fldCharType="begin"/>
        </w:r>
        <w:r w:rsidR="00572E2E">
          <w:rPr>
            <w:noProof/>
            <w:webHidden/>
          </w:rPr>
          <w:instrText xml:space="preserve"> PAGEREF _Toc507495475 \h </w:instrText>
        </w:r>
        <w:r w:rsidR="00572E2E">
          <w:rPr>
            <w:noProof/>
            <w:webHidden/>
          </w:rPr>
        </w:r>
        <w:r w:rsidR="00572E2E">
          <w:rPr>
            <w:noProof/>
            <w:webHidden/>
          </w:rPr>
          <w:fldChar w:fldCharType="separate"/>
        </w:r>
        <w:r w:rsidR="00572E2E">
          <w:rPr>
            <w:noProof/>
            <w:webHidden/>
          </w:rPr>
          <w:t>4</w:t>
        </w:r>
        <w:r w:rsidR="00572E2E">
          <w:rPr>
            <w:noProof/>
            <w:webHidden/>
          </w:rPr>
          <w:fldChar w:fldCharType="end"/>
        </w:r>
      </w:hyperlink>
    </w:p>
    <w:p w14:paraId="366CBB16" w14:textId="040451CB" w:rsidR="00572E2E" w:rsidRDefault="00120C07">
      <w:pPr>
        <w:pStyle w:val="TOC2"/>
        <w:tabs>
          <w:tab w:val="left" w:pos="800"/>
          <w:tab w:val="right" w:leader="dot" w:pos="9350"/>
        </w:tabs>
        <w:rPr>
          <w:rFonts w:asciiTheme="minorHAnsi" w:eastAsiaTheme="minorEastAsia" w:hAnsiTheme="minorHAnsi" w:cstheme="minorBidi"/>
          <w:noProof/>
          <w:sz w:val="22"/>
          <w:szCs w:val="22"/>
        </w:rPr>
      </w:pPr>
      <w:hyperlink w:anchor="_Toc507495476" w:history="1">
        <w:r w:rsidR="00572E2E" w:rsidRPr="00952B31">
          <w:rPr>
            <w:rStyle w:val="Hyperlink"/>
            <w:noProof/>
          </w:rPr>
          <w:t>5.3</w:t>
        </w:r>
        <w:r w:rsidR="00572E2E">
          <w:rPr>
            <w:rFonts w:asciiTheme="minorHAnsi" w:eastAsiaTheme="minorEastAsia" w:hAnsiTheme="minorHAnsi" w:cstheme="minorBidi"/>
            <w:noProof/>
            <w:sz w:val="22"/>
            <w:szCs w:val="22"/>
          </w:rPr>
          <w:tab/>
        </w:r>
        <w:r w:rsidR="00572E2E" w:rsidRPr="00952B31">
          <w:rPr>
            <w:rStyle w:val="Hyperlink"/>
            <w:noProof/>
          </w:rPr>
          <w:t>Site Resource Model</w:t>
        </w:r>
        <w:r w:rsidR="00572E2E">
          <w:rPr>
            <w:noProof/>
            <w:webHidden/>
          </w:rPr>
          <w:tab/>
        </w:r>
        <w:r w:rsidR="00572E2E">
          <w:rPr>
            <w:noProof/>
            <w:webHidden/>
          </w:rPr>
          <w:fldChar w:fldCharType="begin"/>
        </w:r>
        <w:r w:rsidR="00572E2E">
          <w:rPr>
            <w:noProof/>
            <w:webHidden/>
          </w:rPr>
          <w:instrText xml:space="preserve"> PAGEREF _Toc507495476 \h </w:instrText>
        </w:r>
        <w:r w:rsidR="00572E2E">
          <w:rPr>
            <w:noProof/>
            <w:webHidden/>
          </w:rPr>
        </w:r>
        <w:r w:rsidR="00572E2E">
          <w:rPr>
            <w:noProof/>
            <w:webHidden/>
          </w:rPr>
          <w:fldChar w:fldCharType="separate"/>
        </w:r>
        <w:r w:rsidR="00572E2E">
          <w:rPr>
            <w:noProof/>
            <w:webHidden/>
          </w:rPr>
          <w:t>5</w:t>
        </w:r>
        <w:r w:rsidR="00572E2E">
          <w:rPr>
            <w:noProof/>
            <w:webHidden/>
          </w:rPr>
          <w:fldChar w:fldCharType="end"/>
        </w:r>
      </w:hyperlink>
    </w:p>
    <w:p w14:paraId="045214FC" w14:textId="6652D0FB" w:rsidR="00572E2E" w:rsidRDefault="00120C07">
      <w:pPr>
        <w:pStyle w:val="TOC2"/>
        <w:tabs>
          <w:tab w:val="left" w:pos="800"/>
          <w:tab w:val="right" w:leader="dot" w:pos="9350"/>
        </w:tabs>
        <w:rPr>
          <w:rFonts w:asciiTheme="minorHAnsi" w:eastAsiaTheme="minorEastAsia" w:hAnsiTheme="minorHAnsi" w:cstheme="minorBidi"/>
          <w:noProof/>
          <w:sz w:val="22"/>
          <w:szCs w:val="22"/>
        </w:rPr>
      </w:pPr>
      <w:hyperlink w:anchor="_Toc507495477" w:history="1">
        <w:r w:rsidR="00572E2E" w:rsidRPr="00952B31">
          <w:rPr>
            <w:rStyle w:val="Hyperlink"/>
            <w:noProof/>
          </w:rPr>
          <w:t>5.4</w:t>
        </w:r>
        <w:r w:rsidR="00572E2E">
          <w:rPr>
            <w:rFonts w:asciiTheme="minorHAnsi" w:eastAsiaTheme="minorEastAsia" w:hAnsiTheme="minorHAnsi" w:cstheme="minorBidi"/>
            <w:noProof/>
            <w:sz w:val="22"/>
            <w:szCs w:val="22"/>
          </w:rPr>
          <w:tab/>
        </w:r>
        <w:r w:rsidR="00572E2E" w:rsidRPr="00952B31">
          <w:rPr>
            <w:rStyle w:val="Hyperlink"/>
            <w:noProof/>
          </w:rPr>
          <w:t>Product Offering Qualification Resource Model</w:t>
        </w:r>
        <w:r w:rsidR="00572E2E">
          <w:rPr>
            <w:noProof/>
            <w:webHidden/>
          </w:rPr>
          <w:tab/>
        </w:r>
        <w:r w:rsidR="00572E2E">
          <w:rPr>
            <w:noProof/>
            <w:webHidden/>
          </w:rPr>
          <w:fldChar w:fldCharType="begin"/>
        </w:r>
        <w:r w:rsidR="00572E2E">
          <w:rPr>
            <w:noProof/>
            <w:webHidden/>
          </w:rPr>
          <w:instrText xml:space="preserve"> PAGEREF _Toc507495477 \h </w:instrText>
        </w:r>
        <w:r w:rsidR="00572E2E">
          <w:rPr>
            <w:noProof/>
            <w:webHidden/>
          </w:rPr>
        </w:r>
        <w:r w:rsidR="00572E2E">
          <w:rPr>
            <w:noProof/>
            <w:webHidden/>
          </w:rPr>
          <w:fldChar w:fldCharType="separate"/>
        </w:r>
        <w:r w:rsidR="00572E2E">
          <w:rPr>
            <w:noProof/>
            <w:webHidden/>
          </w:rPr>
          <w:t>6</w:t>
        </w:r>
        <w:r w:rsidR="00572E2E">
          <w:rPr>
            <w:noProof/>
            <w:webHidden/>
          </w:rPr>
          <w:fldChar w:fldCharType="end"/>
        </w:r>
      </w:hyperlink>
    </w:p>
    <w:p w14:paraId="5BFBC0CA" w14:textId="205CCF26" w:rsidR="00572E2E" w:rsidRDefault="00120C07">
      <w:pPr>
        <w:pStyle w:val="TOC1"/>
        <w:tabs>
          <w:tab w:val="left" w:pos="600"/>
          <w:tab w:val="right" w:leader="dot" w:pos="9350"/>
        </w:tabs>
        <w:rPr>
          <w:rFonts w:asciiTheme="minorHAnsi" w:eastAsiaTheme="minorEastAsia" w:hAnsiTheme="minorHAnsi" w:cstheme="minorBidi"/>
          <w:noProof/>
          <w:sz w:val="22"/>
          <w:szCs w:val="22"/>
        </w:rPr>
      </w:pPr>
      <w:hyperlink w:anchor="_Toc507495478" w:history="1">
        <w:r w:rsidR="00572E2E" w:rsidRPr="00952B31">
          <w:rPr>
            <w:rStyle w:val="Hyperlink"/>
            <w:noProof/>
          </w:rPr>
          <w:t>6.</w:t>
        </w:r>
        <w:r w:rsidR="00572E2E">
          <w:rPr>
            <w:rFonts w:asciiTheme="minorHAnsi" w:eastAsiaTheme="minorEastAsia" w:hAnsiTheme="minorHAnsi" w:cstheme="minorBidi"/>
            <w:noProof/>
            <w:sz w:val="22"/>
            <w:szCs w:val="22"/>
          </w:rPr>
          <w:tab/>
        </w:r>
        <w:r w:rsidR="00572E2E" w:rsidRPr="00952B31">
          <w:rPr>
            <w:rStyle w:val="Hyperlink"/>
            <w:noProof/>
          </w:rPr>
          <w:t>State Diagram</w:t>
        </w:r>
        <w:r w:rsidR="00572E2E">
          <w:rPr>
            <w:noProof/>
            <w:webHidden/>
          </w:rPr>
          <w:tab/>
        </w:r>
        <w:r w:rsidR="00572E2E">
          <w:rPr>
            <w:noProof/>
            <w:webHidden/>
          </w:rPr>
          <w:fldChar w:fldCharType="begin"/>
        </w:r>
        <w:r w:rsidR="00572E2E">
          <w:rPr>
            <w:noProof/>
            <w:webHidden/>
          </w:rPr>
          <w:instrText xml:space="preserve"> PAGEREF _Toc507495478 \h </w:instrText>
        </w:r>
        <w:r w:rsidR="00572E2E">
          <w:rPr>
            <w:noProof/>
            <w:webHidden/>
          </w:rPr>
        </w:r>
        <w:r w:rsidR="00572E2E">
          <w:rPr>
            <w:noProof/>
            <w:webHidden/>
          </w:rPr>
          <w:fldChar w:fldCharType="separate"/>
        </w:r>
        <w:r w:rsidR="00572E2E">
          <w:rPr>
            <w:noProof/>
            <w:webHidden/>
          </w:rPr>
          <w:t>7</w:t>
        </w:r>
        <w:r w:rsidR="00572E2E">
          <w:rPr>
            <w:noProof/>
            <w:webHidden/>
          </w:rPr>
          <w:fldChar w:fldCharType="end"/>
        </w:r>
      </w:hyperlink>
    </w:p>
    <w:p w14:paraId="641FFCE4" w14:textId="051A3C41" w:rsidR="00572E2E" w:rsidRDefault="00120C07">
      <w:pPr>
        <w:pStyle w:val="TOC1"/>
        <w:tabs>
          <w:tab w:val="left" w:pos="600"/>
          <w:tab w:val="right" w:leader="dot" w:pos="9350"/>
        </w:tabs>
        <w:rPr>
          <w:rFonts w:asciiTheme="minorHAnsi" w:eastAsiaTheme="minorEastAsia" w:hAnsiTheme="minorHAnsi" w:cstheme="minorBidi"/>
          <w:noProof/>
          <w:sz w:val="22"/>
          <w:szCs w:val="22"/>
        </w:rPr>
      </w:pPr>
      <w:hyperlink w:anchor="_Toc507495479" w:history="1">
        <w:r w:rsidR="00572E2E" w:rsidRPr="00952B31">
          <w:rPr>
            <w:rStyle w:val="Hyperlink"/>
            <w:noProof/>
          </w:rPr>
          <w:t>7.</w:t>
        </w:r>
        <w:r w:rsidR="00572E2E">
          <w:rPr>
            <w:rFonts w:asciiTheme="minorHAnsi" w:eastAsiaTheme="minorEastAsia" w:hAnsiTheme="minorHAnsi" w:cstheme="minorBidi"/>
            <w:noProof/>
            <w:sz w:val="22"/>
            <w:szCs w:val="22"/>
          </w:rPr>
          <w:tab/>
        </w:r>
        <w:r w:rsidR="00572E2E" w:rsidRPr="00952B31">
          <w:rPr>
            <w:rStyle w:val="Hyperlink"/>
            <w:noProof/>
          </w:rPr>
          <w:t>Notifications</w:t>
        </w:r>
        <w:r w:rsidR="00572E2E">
          <w:rPr>
            <w:noProof/>
            <w:webHidden/>
          </w:rPr>
          <w:tab/>
        </w:r>
        <w:r w:rsidR="00572E2E">
          <w:rPr>
            <w:noProof/>
            <w:webHidden/>
          </w:rPr>
          <w:fldChar w:fldCharType="begin"/>
        </w:r>
        <w:r w:rsidR="00572E2E">
          <w:rPr>
            <w:noProof/>
            <w:webHidden/>
          </w:rPr>
          <w:instrText xml:space="preserve"> PAGEREF _Toc507495479 \h </w:instrText>
        </w:r>
        <w:r w:rsidR="00572E2E">
          <w:rPr>
            <w:noProof/>
            <w:webHidden/>
          </w:rPr>
        </w:r>
        <w:r w:rsidR="00572E2E">
          <w:rPr>
            <w:noProof/>
            <w:webHidden/>
          </w:rPr>
          <w:fldChar w:fldCharType="separate"/>
        </w:r>
        <w:r w:rsidR="00572E2E">
          <w:rPr>
            <w:noProof/>
            <w:webHidden/>
          </w:rPr>
          <w:t>7</w:t>
        </w:r>
        <w:r w:rsidR="00572E2E">
          <w:rPr>
            <w:noProof/>
            <w:webHidden/>
          </w:rPr>
          <w:fldChar w:fldCharType="end"/>
        </w:r>
      </w:hyperlink>
    </w:p>
    <w:p w14:paraId="3A35AC2B" w14:textId="41CC3E9F" w:rsidR="00572E2E" w:rsidRDefault="00120C07">
      <w:pPr>
        <w:pStyle w:val="TOC1"/>
        <w:tabs>
          <w:tab w:val="left" w:pos="600"/>
          <w:tab w:val="right" w:leader="dot" w:pos="9350"/>
        </w:tabs>
        <w:rPr>
          <w:rFonts w:asciiTheme="minorHAnsi" w:eastAsiaTheme="minorEastAsia" w:hAnsiTheme="minorHAnsi" w:cstheme="minorBidi"/>
          <w:noProof/>
          <w:sz w:val="22"/>
          <w:szCs w:val="22"/>
        </w:rPr>
      </w:pPr>
      <w:hyperlink w:anchor="_Toc507495480" w:history="1">
        <w:r w:rsidR="00572E2E" w:rsidRPr="00952B31">
          <w:rPr>
            <w:rStyle w:val="Hyperlink"/>
            <w:noProof/>
          </w:rPr>
          <w:t>8.</w:t>
        </w:r>
        <w:r w:rsidR="00572E2E">
          <w:rPr>
            <w:rFonts w:asciiTheme="minorHAnsi" w:eastAsiaTheme="minorEastAsia" w:hAnsiTheme="minorHAnsi" w:cstheme="minorBidi"/>
            <w:noProof/>
            <w:sz w:val="22"/>
            <w:szCs w:val="22"/>
          </w:rPr>
          <w:tab/>
        </w:r>
        <w:r w:rsidR="00572E2E" w:rsidRPr="00952B31">
          <w:rPr>
            <w:rStyle w:val="Hyperlink"/>
            <w:noProof/>
          </w:rPr>
          <w:t>Data mapping between IPS model and API resource model:</w:t>
        </w:r>
        <w:r w:rsidR="00572E2E">
          <w:rPr>
            <w:noProof/>
            <w:webHidden/>
          </w:rPr>
          <w:tab/>
        </w:r>
        <w:r w:rsidR="00572E2E">
          <w:rPr>
            <w:noProof/>
            <w:webHidden/>
          </w:rPr>
          <w:fldChar w:fldCharType="begin"/>
        </w:r>
        <w:r w:rsidR="00572E2E">
          <w:rPr>
            <w:noProof/>
            <w:webHidden/>
          </w:rPr>
          <w:instrText xml:space="preserve"> PAGEREF _Toc507495480 \h </w:instrText>
        </w:r>
        <w:r w:rsidR="00572E2E">
          <w:rPr>
            <w:noProof/>
            <w:webHidden/>
          </w:rPr>
        </w:r>
        <w:r w:rsidR="00572E2E">
          <w:rPr>
            <w:noProof/>
            <w:webHidden/>
          </w:rPr>
          <w:fldChar w:fldCharType="separate"/>
        </w:r>
        <w:r w:rsidR="00572E2E">
          <w:rPr>
            <w:noProof/>
            <w:webHidden/>
          </w:rPr>
          <w:t>7</w:t>
        </w:r>
        <w:r w:rsidR="00572E2E">
          <w:rPr>
            <w:noProof/>
            <w:webHidden/>
          </w:rPr>
          <w:fldChar w:fldCharType="end"/>
        </w:r>
      </w:hyperlink>
    </w:p>
    <w:p w14:paraId="381AB255" w14:textId="4991A57F" w:rsidR="00572E2E" w:rsidRDefault="00120C07">
      <w:pPr>
        <w:pStyle w:val="TOC1"/>
        <w:tabs>
          <w:tab w:val="left" w:pos="600"/>
          <w:tab w:val="right" w:leader="dot" w:pos="9350"/>
        </w:tabs>
        <w:rPr>
          <w:rFonts w:asciiTheme="minorHAnsi" w:eastAsiaTheme="minorEastAsia" w:hAnsiTheme="minorHAnsi" w:cstheme="minorBidi"/>
          <w:noProof/>
          <w:sz w:val="22"/>
          <w:szCs w:val="22"/>
        </w:rPr>
      </w:pPr>
      <w:hyperlink w:anchor="_Toc507495481" w:history="1">
        <w:r w:rsidR="00572E2E" w:rsidRPr="00952B31">
          <w:rPr>
            <w:rStyle w:val="Hyperlink"/>
            <w:noProof/>
          </w:rPr>
          <w:t>9.</w:t>
        </w:r>
        <w:r w:rsidR="00572E2E">
          <w:rPr>
            <w:rFonts w:asciiTheme="minorHAnsi" w:eastAsiaTheme="minorEastAsia" w:hAnsiTheme="minorHAnsi" w:cstheme="minorBidi"/>
            <w:noProof/>
            <w:sz w:val="22"/>
            <w:szCs w:val="22"/>
          </w:rPr>
          <w:tab/>
        </w:r>
        <w:r w:rsidR="00572E2E" w:rsidRPr="00952B31">
          <w:rPr>
            <w:rStyle w:val="Hyperlink"/>
            <w:noProof/>
          </w:rPr>
          <w:t>JSON Representation Samples</w:t>
        </w:r>
        <w:r w:rsidR="00572E2E">
          <w:rPr>
            <w:noProof/>
            <w:webHidden/>
          </w:rPr>
          <w:tab/>
        </w:r>
        <w:r w:rsidR="00572E2E">
          <w:rPr>
            <w:noProof/>
            <w:webHidden/>
          </w:rPr>
          <w:fldChar w:fldCharType="begin"/>
        </w:r>
        <w:r w:rsidR="00572E2E">
          <w:rPr>
            <w:noProof/>
            <w:webHidden/>
          </w:rPr>
          <w:instrText xml:space="preserve"> PAGEREF _Toc507495481 \h </w:instrText>
        </w:r>
        <w:r w:rsidR="00572E2E">
          <w:rPr>
            <w:noProof/>
            <w:webHidden/>
          </w:rPr>
        </w:r>
        <w:r w:rsidR="00572E2E">
          <w:rPr>
            <w:noProof/>
            <w:webHidden/>
          </w:rPr>
          <w:fldChar w:fldCharType="separate"/>
        </w:r>
        <w:r w:rsidR="00572E2E">
          <w:rPr>
            <w:noProof/>
            <w:webHidden/>
          </w:rPr>
          <w:t>11</w:t>
        </w:r>
        <w:r w:rsidR="00572E2E">
          <w:rPr>
            <w:noProof/>
            <w:webHidden/>
          </w:rPr>
          <w:fldChar w:fldCharType="end"/>
        </w:r>
      </w:hyperlink>
    </w:p>
    <w:p w14:paraId="73383002" w14:textId="12EC7873" w:rsidR="00572E2E" w:rsidRDefault="00120C07">
      <w:pPr>
        <w:pStyle w:val="TOC2"/>
        <w:tabs>
          <w:tab w:val="left" w:pos="800"/>
          <w:tab w:val="right" w:leader="dot" w:pos="9350"/>
        </w:tabs>
        <w:rPr>
          <w:rFonts w:asciiTheme="minorHAnsi" w:eastAsiaTheme="minorEastAsia" w:hAnsiTheme="minorHAnsi" w:cstheme="minorBidi"/>
          <w:noProof/>
          <w:sz w:val="22"/>
          <w:szCs w:val="22"/>
        </w:rPr>
      </w:pPr>
      <w:hyperlink w:anchor="_Toc507495482" w:history="1">
        <w:r w:rsidR="00572E2E" w:rsidRPr="00952B31">
          <w:rPr>
            <w:rStyle w:val="Hyperlink"/>
            <w:noProof/>
          </w:rPr>
          <w:t>9.1</w:t>
        </w:r>
        <w:r w:rsidR="00572E2E">
          <w:rPr>
            <w:rFonts w:asciiTheme="minorHAnsi" w:eastAsiaTheme="minorEastAsia" w:hAnsiTheme="minorHAnsi" w:cstheme="minorBidi"/>
            <w:noProof/>
            <w:sz w:val="22"/>
            <w:szCs w:val="22"/>
          </w:rPr>
          <w:tab/>
        </w:r>
        <w:r w:rsidR="00572E2E" w:rsidRPr="00952B31">
          <w:rPr>
            <w:rStyle w:val="Hyperlink"/>
            <w:noProof/>
          </w:rPr>
          <w:t>Geographic Address</w:t>
        </w:r>
        <w:r w:rsidR="00572E2E">
          <w:rPr>
            <w:noProof/>
            <w:webHidden/>
          </w:rPr>
          <w:tab/>
        </w:r>
        <w:r w:rsidR="00572E2E">
          <w:rPr>
            <w:noProof/>
            <w:webHidden/>
          </w:rPr>
          <w:fldChar w:fldCharType="begin"/>
        </w:r>
        <w:r w:rsidR="00572E2E">
          <w:rPr>
            <w:noProof/>
            <w:webHidden/>
          </w:rPr>
          <w:instrText xml:space="preserve"> PAGEREF _Toc507495482 \h </w:instrText>
        </w:r>
        <w:r w:rsidR="00572E2E">
          <w:rPr>
            <w:noProof/>
            <w:webHidden/>
          </w:rPr>
        </w:r>
        <w:r w:rsidR="00572E2E">
          <w:rPr>
            <w:noProof/>
            <w:webHidden/>
          </w:rPr>
          <w:fldChar w:fldCharType="separate"/>
        </w:r>
        <w:r w:rsidR="00572E2E">
          <w:rPr>
            <w:noProof/>
            <w:webHidden/>
          </w:rPr>
          <w:t>11</w:t>
        </w:r>
        <w:r w:rsidR="00572E2E">
          <w:rPr>
            <w:noProof/>
            <w:webHidden/>
          </w:rPr>
          <w:fldChar w:fldCharType="end"/>
        </w:r>
      </w:hyperlink>
    </w:p>
    <w:p w14:paraId="4D96A15B" w14:textId="0D51DA88" w:rsidR="00572E2E" w:rsidRDefault="00120C07">
      <w:pPr>
        <w:pStyle w:val="TOC2"/>
        <w:tabs>
          <w:tab w:val="left" w:pos="800"/>
          <w:tab w:val="right" w:leader="dot" w:pos="9350"/>
        </w:tabs>
        <w:rPr>
          <w:rFonts w:asciiTheme="minorHAnsi" w:eastAsiaTheme="minorEastAsia" w:hAnsiTheme="minorHAnsi" w:cstheme="minorBidi"/>
          <w:noProof/>
          <w:sz w:val="22"/>
          <w:szCs w:val="22"/>
        </w:rPr>
      </w:pPr>
      <w:hyperlink w:anchor="_Toc507495483" w:history="1">
        <w:r w:rsidR="00572E2E" w:rsidRPr="00952B31">
          <w:rPr>
            <w:rStyle w:val="Hyperlink"/>
            <w:noProof/>
          </w:rPr>
          <w:t>9.2</w:t>
        </w:r>
        <w:r w:rsidR="00572E2E">
          <w:rPr>
            <w:rFonts w:asciiTheme="minorHAnsi" w:eastAsiaTheme="minorEastAsia" w:hAnsiTheme="minorHAnsi" w:cstheme="minorBidi"/>
            <w:noProof/>
            <w:sz w:val="22"/>
            <w:szCs w:val="22"/>
          </w:rPr>
          <w:tab/>
        </w:r>
        <w:r w:rsidR="00572E2E" w:rsidRPr="00952B31">
          <w:rPr>
            <w:rStyle w:val="Hyperlink"/>
            <w:noProof/>
          </w:rPr>
          <w:t>Address Validation</w:t>
        </w:r>
        <w:r w:rsidR="00572E2E">
          <w:rPr>
            <w:noProof/>
            <w:webHidden/>
          </w:rPr>
          <w:tab/>
        </w:r>
        <w:r w:rsidR="00572E2E">
          <w:rPr>
            <w:noProof/>
            <w:webHidden/>
          </w:rPr>
          <w:fldChar w:fldCharType="begin"/>
        </w:r>
        <w:r w:rsidR="00572E2E">
          <w:rPr>
            <w:noProof/>
            <w:webHidden/>
          </w:rPr>
          <w:instrText xml:space="preserve"> PAGEREF _Toc507495483 \h </w:instrText>
        </w:r>
        <w:r w:rsidR="00572E2E">
          <w:rPr>
            <w:noProof/>
            <w:webHidden/>
          </w:rPr>
        </w:r>
        <w:r w:rsidR="00572E2E">
          <w:rPr>
            <w:noProof/>
            <w:webHidden/>
          </w:rPr>
          <w:fldChar w:fldCharType="separate"/>
        </w:r>
        <w:r w:rsidR="00572E2E">
          <w:rPr>
            <w:noProof/>
            <w:webHidden/>
          </w:rPr>
          <w:t>11</w:t>
        </w:r>
        <w:r w:rsidR="00572E2E">
          <w:rPr>
            <w:noProof/>
            <w:webHidden/>
          </w:rPr>
          <w:fldChar w:fldCharType="end"/>
        </w:r>
      </w:hyperlink>
    </w:p>
    <w:p w14:paraId="26B8F7CD" w14:textId="5A0628BA" w:rsidR="00572E2E" w:rsidRDefault="00120C07">
      <w:pPr>
        <w:pStyle w:val="TOC2"/>
        <w:tabs>
          <w:tab w:val="left" w:pos="800"/>
          <w:tab w:val="right" w:leader="dot" w:pos="9350"/>
        </w:tabs>
        <w:rPr>
          <w:rFonts w:asciiTheme="minorHAnsi" w:eastAsiaTheme="minorEastAsia" w:hAnsiTheme="minorHAnsi" w:cstheme="minorBidi"/>
          <w:noProof/>
          <w:sz w:val="22"/>
          <w:szCs w:val="22"/>
        </w:rPr>
      </w:pPr>
      <w:hyperlink w:anchor="_Toc507495484" w:history="1">
        <w:r w:rsidR="00572E2E" w:rsidRPr="00952B31">
          <w:rPr>
            <w:rStyle w:val="Hyperlink"/>
            <w:noProof/>
          </w:rPr>
          <w:t>9.3</w:t>
        </w:r>
        <w:r w:rsidR="00572E2E">
          <w:rPr>
            <w:rFonts w:asciiTheme="minorHAnsi" w:eastAsiaTheme="minorEastAsia" w:hAnsiTheme="minorHAnsi" w:cstheme="minorBidi"/>
            <w:noProof/>
            <w:sz w:val="22"/>
            <w:szCs w:val="22"/>
          </w:rPr>
          <w:tab/>
        </w:r>
        <w:r w:rsidR="00572E2E" w:rsidRPr="00952B31">
          <w:rPr>
            <w:rStyle w:val="Hyperlink"/>
            <w:noProof/>
          </w:rPr>
          <w:t>Site Resource</w:t>
        </w:r>
        <w:r w:rsidR="00572E2E">
          <w:rPr>
            <w:noProof/>
            <w:webHidden/>
          </w:rPr>
          <w:tab/>
        </w:r>
        <w:r w:rsidR="00572E2E">
          <w:rPr>
            <w:noProof/>
            <w:webHidden/>
          </w:rPr>
          <w:fldChar w:fldCharType="begin"/>
        </w:r>
        <w:r w:rsidR="00572E2E">
          <w:rPr>
            <w:noProof/>
            <w:webHidden/>
          </w:rPr>
          <w:instrText xml:space="preserve"> PAGEREF _Toc507495484 \h </w:instrText>
        </w:r>
        <w:r w:rsidR="00572E2E">
          <w:rPr>
            <w:noProof/>
            <w:webHidden/>
          </w:rPr>
        </w:r>
        <w:r w:rsidR="00572E2E">
          <w:rPr>
            <w:noProof/>
            <w:webHidden/>
          </w:rPr>
          <w:fldChar w:fldCharType="separate"/>
        </w:r>
        <w:r w:rsidR="00572E2E">
          <w:rPr>
            <w:noProof/>
            <w:webHidden/>
          </w:rPr>
          <w:t>13</w:t>
        </w:r>
        <w:r w:rsidR="00572E2E">
          <w:rPr>
            <w:noProof/>
            <w:webHidden/>
          </w:rPr>
          <w:fldChar w:fldCharType="end"/>
        </w:r>
      </w:hyperlink>
    </w:p>
    <w:p w14:paraId="210741DA" w14:textId="634FD084" w:rsidR="00572E2E" w:rsidRDefault="00120C07">
      <w:pPr>
        <w:pStyle w:val="TOC2"/>
        <w:tabs>
          <w:tab w:val="left" w:pos="800"/>
          <w:tab w:val="right" w:leader="dot" w:pos="9350"/>
        </w:tabs>
        <w:rPr>
          <w:rFonts w:asciiTheme="minorHAnsi" w:eastAsiaTheme="minorEastAsia" w:hAnsiTheme="minorHAnsi" w:cstheme="minorBidi"/>
          <w:noProof/>
          <w:sz w:val="22"/>
          <w:szCs w:val="22"/>
        </w:rPr>
      </w:pPr>
      <w:hyperlink w:anchor="_Toc507495485" w:history="1">
        <w:r w:rsidR="00572E2E" w:rsidRPr="00952B31">
          <w:rPr>
            <w:rStyle w:val="Hyperlink"/>
            <w:noProof/>
          </w:rPr>
          <w:t>9.4</w:t>
        </w:r>
        <w:r w:rsidR="00572E2E">
          <w:rPr>
            <w:rFonts w:asciiTheme="minorHAnsi" w:eastAsiaTheme="minorEastAsia" w:hAnsiTheme="minorHAnsi" w:cstheme="minorBidi"/>
            <w:noProof/>
            <w:sz w:val="22"/>
            <w:szCs w:val="22"/>
          </w:rPr>
          <w:tab/>
        </w:r>
        <w:r w:rsidR="00572E2E" w:rsidRPr="00952B31">
          <w:rPr>
            <w:rStyle w:val="Hyperlink"/>
            <w:noProof/>
          </w:rPr>
          <w:t>Product Offering Qualification</w:t>
        </w:r>
        <w:r w:rsidR="00572E2E">
          <w:rPr>
            <w:noProof/>
            <w:webHidden/>
          </w:rPr>
          <w:tab/>
        </w:r>
        <w:r w:rsidR="00572E2E">
          <w:rPr>
            <w:noProof/>
            <w:webHidden/>
          </w:rPr>
          <w:fldChar w:fldCharType="begin"/>
        </w:r>
        <w:r w:rsidR="00572E2E">
          <w:rPr>
            <w:noProof/>
            <w:webHidden/>
          </w:rPr>
          <w:instrText xml:space="preserve"> PAGEREF _Toc507495485 \h </w:instrText>
        </w:r>
        <w:r w:rsidR="00572E2E">
          <w:rPr>
            <w:noProof/>
            <w:webHidden/>
          </w:rPr>
        </w:r>
        <w:r w:rsidR="00572E2E">
          <w:rPr>
            <w:noProof/>
            <w:webHidden/>
          </w:rPr>
          <w:fldChar w:fldCharType="separate"/>
        </w:r>
        <w:r w:rsidR="00572E2E">
          <w:rPr>
            <w:noProof/>
            <w:webHidden/>
          </w:rPr>
          <w:t>13</w:t>
        </w:r>
        <w:r w:rsidR="00572E2E">
          <w:rPr>
            <w:noProof/>
            <w:webHidden/>
          </w:rPr>
          <w:fldChar w:fldCharType="end"/>
        </w:r>
      </w:hyperlink>
    </w:p>
    <w:p w14:paraId="2E75FB86" w14:textId="7EAA323D" w:rsidR="00572E2E" w:rsidRDefault="00120C07">
      <w:pPr>
        <w:pStyle w:val="TOC1"/>
        <w:tabs>
          <w:tab w:val="left" w:pos="600"/>
          <w:tab w:val="right" w:leader="dot" w:pos="9350"/>
        </w:tabs>
        <w:rPr>
          <w:rFonts w:asciiTheme="minorHAnsi" w:eastAsiaTheme="minorEastAsia" w:hAnsiTheme="minorHAnsi" w:cstheme="minorBidi"/>
          <w:noProof/>
          <w:sz w:val="22"/>
          <w:szCs w:val="22"/>
        </w:rPr>
      </w:pPr>
      <w:hyperlink w:anchor="_Toc507495486" w:history="1">
        <w:r w:rsidR="00572E2E" w:rsidRPr="00952B31">
          <w:rPr>
            <w:rStyle w:val="Hyperlink"/>
            <w:noProof/>
          </w:rPr>
          <w:t>10.</w:t>
        </w:r>
        <w:r w:rsidR="00572E2E">
          <w:rPr>
            <w:rFonts w:asciiTheme="minorHAnsi" w:eastAsiaTheme="minorEastAsia" w:hAnsiTheme="minorHAnsi" w:cstheme="minorBidi"/>
            <w:noProof/>
            <w:sz w:val="22"/>
            <w:szCs w:val="22"/>
          </w:rPr>
          <w:tab/>
        </w:r>
        <w:r w:rsidR="00572E2E" w:rsidRPr="00952B31">
          <w:rPr>
            <w:rStyle w:val="Hyperlink"/>
            <w:noProof/>
          </w:rPr>
          <w:t>API Operations</w:t>
        </w:r>
        <w:r w:rsidR="00572E2E">
          <w:rPr>
            <w:noProof/>
            <w:webHidden/>
          </w:rPr>
          <w:tab/>
        </w:r>
        <w:r w:rsidR="00572E2E">
          <w:rPr>
            <w:noProof/>
            <w:webHidden/>
          </w:rPr>
          <w:fldChar w:fldCharType="begin"/>
        </w:r>
        <w:r w:rsidR="00572E2E">
          <w:rPr>
            <w:noProof/>
            <w:webHidden/>
          </w:rPr>
          <w:instrText xml:space="preserve"> PAGEREF _Toc507495486 \h </w:instrText>
        </w:r>
        <w:r w:rsidR="00572E2E">
          <w:rPr>
            <w:noProof/>
            <w:webHidden/>
          </w:rPr>
        </w:r>
        <w:r w:rsidR="00572E2E">
          <w:rPr>
            <w:noProof/>
            <w:webHidden/>
          </w:rPr>
          <w:fldChar w:fldCharType="separate"/>
        </w:r>
        <w:r w:rsidR="00572E2E">
          <w:rPr>
            <w:noProof/>
            <w:webHidden/>
          </w:rPr>
          <w:t>17</w:t>
        </w:r>
        <w:r w:rsidR="00572E2E">
          <w:rPr>
            <w:noProof/>
            <w:webHidden/>
          </w:rPr>
          <w:fldChar w:fldCharType="end"/>
        </w:r>
      </w:hyperlink>
    </w:p>
    <w:p w14:paraId="7F3F0769" w14:textId="28D975D1" w:rsidR="00572E2E" w:rsidRDefault="00120C07">
      <w:pPr>
        <w:pStyle w:val="TOC2"/>
        <w:tabs>
          <w:tab w:val="left" w:pos="1100"/>
          <w:tab w:val="right" w:leader="dot" w:pos="9350"/>
        </w:tabs>
        <w:rPr>
          <w:rFonts w:asciiTheme="minorHAnsi" w:eastAsiaTheme="minorEastAsia" w:hAnsiTheme="minorHAnsi" w:cstheme="minorBidi"/>
          <w:noProof/>
          <w:sz w:val="22"/>
          <w:szCs w:val="22"/>
        </w:rPr>
      </w:pPr>
      <w:hyperlink w:anchor="_Toc507495487" w:history="1">
        <w:r w:rsidR="00572E2E" w:rsidRPr="00952B31">
          <w:rPr>
            <w:rStyle w:val="Hyperlink"/>
            <w:noProof/>
            <w:lang w:eastAsia="it-IT"/>
          </w:rPr>
          <w:t>10.1</w:t>
        </w:r>
        <w:r w:rsidR="00572E2E">
          <w:rPr>
            <w:rFonts w:asciiTheme="minorHAnsi" w:eastAsiaTheme="minorEastAsia" w:hAnsiTheme="minorHAnsi" w:cstheme="minorBidi"/>
            <w:noProof/>
            <w:sz w:val="22"/>
            <w:szCs w:val="22"/>
          </w:rPr>
          <w:tab/>
        </w:r>
        <w:r w:rsidR="00572E2E" w:rsidRPr="00952B31">
          <w:rPr>
            <w:rStyle w:val="Hyperlink"/>
            <w:noProof/>
            <w:lang w:eastAsia="it-IT"/>
          </w:rPr>
          <w:t>Geographic Address API</w:t>
        </w:r>
        <w:r w:rsidR="00572E2E">
          <w:rPr>
            <w:noProof/>
            <w:webHidden/>
          </w:rPr>
          <w:tab/>
        </w:r>
        <w:r w:rsidR="00572E2E">
          <w:rPr>
            <w:noProof/>
            <w:webHidden/>
          </w:rPr>
          <w:fldChar w:fldCharType="begin"/>
        </w:r>
        <w:r w:rsidR="00572E2E">
          <w:rPr>
            <w:noProof/>
            <w:webHidden/>
          </w:rPr>
          <w:instrText xml:space="preserve"> PAGEREF _Toc507495487 \h </w:instrText>
        </w:r>
        <w:r w:rsidR="00572E2E">
          <w:rPr>
            <w:noProof/>
            <w:webHidden/>
          </w:rPr>
        </w:r>
        <w:r w:rsidR="00572E2E">
          <w:rPr>
            <w:noProof/>
            <w:webHidden/>
          </w:rPr>
          <w:fldChar w:fldCharType="separate"/>
        </w:r>
        <w:r w:rsidR="00572E2E">
          <w:rPr>
            <w:noProof/>
            <w:webHidden/>
          </w:rPr>
          <w:t>17</w:t>
        </w:r>
        <w:r w:rsidR="00572E2E">
          <w:rPr>
            <w:noProof/>
            <w:webHidden/>
          </w:rPr>
          <w:fldChar w:fldCharType="end"/>
        </w:r>
      </w:hyperlink>
    </w:p>
    <w:p w14:paraId="300C4F24" w14:textId="1C83C3D8" w:rsidR="00572E2E" w:rsidRDefault="00120C07">
      <w:pPr>
        <w:pStyle w:val="TOC2"/>
        <w:tabs>
          <w:tab w:val="left" w:pos="1100"/>
          <w:tab w:val="right" w:leader="dot" w:pos="9350"/>
        </w:tabs>
        <w:rPr>
          <w:rFonts w:asciiTheme="minorHAnsi" w:eastAsiaTheme="minorEastAsia" w:hAnsiTheme="minorHAnsi" w:cstheme="minorBidi"/>
          <w:noProof/>
          <w:sz w:val="22"/>
          <w:szCs w:val="22"/>
        </w:rPr>
      </w:pPr>
      <w:hyperlink w:anchor="_Toc507495488" w:history="1">
        <w:r w:rsidR="00572E2E" w:rsidRPr="00952B31">
          <w:rPr>
            <w:rStyle w:val="Hyperlink"/>
            <w:noProof/>
            <w:lang w:eastAsia="it-IT"/>
          </w:rPr>
          <w:t>10.2</w:t>
        </w:r>
        <w:r w:rsidR="00572E2E">
          <w:rPr>
            <w:rFonts w:asciiTheme="minorHAnsi" w:eastAsiaTheme="minorEastAsia" w:hAnsiTheme="minorHAnsi" w:cstheme="minorBidi"/>
            <w:noProof/>
            <w:sz w:val="22"/>
            <w:szCs w:val="22"/>
          </w:rPr>
          <w:tab/>
        </w:r>
        <w:r w:rsidR="00572E2E" w:rsidRPr="00952B31">
          <w:rPr>
            <w:rStyle w:val="Hyperlink"/>
            <w:noProof/>
            <w:lang w:eastAsia="it-IT"/>
          </w:rPr>
          <w:t>Address Validation API</w:t>
        </w:r>
        <w:r w:rsidR="00572E2E">
          <w:rPr>
            <w:noProof/>
            <w:webHidden/>
          </w:rPr>
          <w:tab/>
        </w:r>
        <w:r w:rsidR="00572E2E">
          <w:rPr>
            <w:noProof/>
            <w:webHidden/>
          </w:rPr>
          <w:fldChar w:fldCharType="begin"/>
        </w:r>
        <w:r w:rsidR="00572E2E">
          <w:rPr>
            <w:noProof/>
            <w:webHidden/>
          </w:rPr>
          <w:instrText xml:space="preserve"> PAGEREF _Toc507495488 \h </w:instrText>
        </w:r>
        <w:r w:rsidR="00572E2E">
          <w:rPr>
            <w:noProof/>
            <w:webHidden/>
          </w:rPr>
        </w:r>
        <w:r w:rsidR="00572E2E">
          <w:rPr>
            <w:noProof/>
            <w:webHidden/>
          </w:rPr>
          <w:fldChar w:fldCharType="separate"/>
        </w:r>
        <w:r w:rsidR="00572E2E">
          <w:rPr>
            <w:noProof/>
            <w:webHidden/>
          </w:rPr>
          <w:t>18</w:t>
        </w:r>
        <w:r w:rsidR="00572E2E">
          <w:rPr>
            <w:noProof/>
            <w:webHidden/>
          </w:rPr>
          <w:fldChar w:fldCharType="end"/>
        </w:r>
      </w:hyperlink>
    </w:p>
    <w:p w14:paraId="6344E5A1" w14:textId="78987DC7" w:rsidR="00572E2E" w:rsidRDefault="00120C07">
      <w:pPr>
        <w:pStyle w:val="TOC2"/>
        <w:tabs>
          <w:tab w:val="left" w:pos="1100"/>
          <w:tab w:val="right" w:leader="dot" w:pos="9350"/>
        </w:tabs>
        <w:rPr>
          <w:rFonts w:asciiTheme="minorHAnsi" w:eastAsiaTheme="minorEastAsia" w:hAnsiTheme="minorHAnsi" w:cstheme="minorBidi"/>
          <w:noProof/>
          <w:sz w:val="22"/>
          <w:szCs w:val="22"/>
        </w:rPr>
      </w:pPr>
      <w:hyperlink w:anchor="_Toc507495489" w:history="1">
        <w:r w:rsidR="00572E2E" w:rsidRPr="00952B31">
          <w:rPr>
            <w:rStyle w:val="Hyperlink"/>
            <w:noProof/>
            <w:lang w:eastAsia="it-IT"/>
          </w:rPr>
          <w:t>10.3</w:t>
        </w:r>
        <w:r w:rsidR="00572E2E">
          <w:rPr>
            <w:rFonts w:asciiTheme="minorHAnsi" w:eastAsiaTheme="minorEastAsia" w:hAnsiTheme="minorHAnsi" w:cstheme="minorBidi"/>
            <w:noProof/>
            <w:sz w:val="22"/>
            <w:szCs w:val="22"/>
          </w:rPr>
          <w:tab/>
        </w:r>
        <w:r w:rsidR="00572E2E" w:rsidRPr="00952B31">
          <w:rPr>
            <w:rStyle w:val="Hyperlink"/>
            <w:noProof/>
            <w:lang w:eastAsia="it-IT"/>
          </w:rPr>
          <w:t>Site API</w:t>
        </w:r>
        <w:r w:rsidR="00572E2E">
          <w:rPr>
            <w:noProof/>
            <w:webHidden/>
          </w:rPr>
          <w:tab/>
        </w:r>
        <w:r w:rsidR="00572E2E">
          <w:rPr>
            <w:noProof/>
            <w:webHidden/>
          </w:rPr>
          <w:fldChar w:fldCharType="begin"/>
        </w:r>
        <w:r w:rsidR="00572E2E">
          <w:rPr>
            <w:noProof/>
            <w:webHidden/>
          </w:rPr>
          <w:instrText xml:space="preserve"> PAGEREF _Toc507495489 \h </w:instrText>
        </w:r>
        <w:r w:rsidR="00572E2E">
          <w:rPr>
            <w:noProof/>
            <w:webHidden/>
          </w:rPr>
        </w:r>
        <w:r w:rsidR="00572E2E">
          <w:rPr>
            <w:noProof/>
            <w:webHidden/>
          </w:rPr>
          <w:fldChar w:fldCharType="separate"/>
        </w:r>
        <w:r w:rsidR="00572E2E">
          <w:rPr>
            <w:noProof/>
            <w:webHidden/>
          </w:rPr>
          <w:t>21</w:t>
        </w:r>
        <w:r w:rsidR="00572E2E">
          <w:rPr>
            <w:noProof/>
            <w:webHidden/>
          </w:rPr>
          <w:fldChar w:fldCharType="end"/>
        </w:r>
      </w:hyperlink>
    </w:p>
    <w:p w14:paraId="652A2B40" w14:textId="22587926" w:rsidR="00572E2E" w:rsidRDefault="00120C07">
      <w:pPr>
        <w:pStyle w:val="TOC2"/>
        <w:tabs>
          <w:tab w:val="left" w:pos="1100"/>
          <w:tab w:val="right" w:leader="dot" w:pos="9350"/>
        </w:tabs>
        <w:rPr>
          <w:rFonts w:asciiTheme="minorHAnsi" w:eastAsiaTheme="minorEastAsia" w:hAnsiTheme="minorHAnsi" w:cstheme="minorBidi"/>
          <w:noProof/>
          <w:sz w:val="22"/>
          <w:szCs w:val="22"/>
        </w:rPr>
      </w:pPr>
      <w:hyperlink w:anchor="_Toc507495490" w:history="1">
        <w:r w:rsidR="00572E2E" w:rsidRPr="00952B31">
          <w:rPr>
            <w:rStyle w:val="Hyperlink"/>
            <w:noProof/>
            <w:lang w:eastAsia="it-IT"/>
          </w:rPr>
          <w:t>10.4</w:t>
        </w:r>
        <w:r w:rsidR="00572E2E">
          <w:rPr>
            <w:rFonts w:asciiTheme="minorHAnsi" w:eastAsiaTheme="minorEastAsia" w:hAnsiTheme="minorHAnsi" w:cstheme="minorBidi"/>
            <w:noProof/>
            <w:sz w:val="22"/>
            <w:szCs w:val="22"/>
          </w:rPr>
          <w:tab/>
        </w:r>
        <w:r w:rsidR="00572E2E" w:rsidRPr="00952B31">
          <w:rPr>
            <w:rStyle w:val="Hyperlink"/>
            <w:noProof/>
            <w:lang w:eastAsia="it-IT"/>
          </w:rPr>
          <w:t>Product Offering Qualification API</w:t>
        </w:r>
        <w:r w:rsidR="00572E2E">
          <w:rPr>
            <w:noProof/>
            <w:webHidden/>
          </w:rPr>
          <w:tab/>
        </w:r>
        <w:r w:rsidR="00572E2E">
          <w:rPr>
            <w:noProof/>
            <w:webHidden/>
          </w:rPr>
          <w:fldChar w:fldCharType="begin"/>
        </w:r>
        <w:r w:rsidR="00572E2E">
          <w:rPr>
            <w:noProof/>
            <w:webHidden/>
          </w:rPr>
          <w:instrText xml:space="preserve"> PAGEREF _Toc507495490 \h </w:instrText>
        </w:r>
        <w:r w:rsidR="00572E2E">
          <w:rPr>
            <w:noProof/>
            <w:webHidden/>
          </w:rPr>
        </w:r>
        <w:r w:rsidR="00572E2E">
          <w:rPr>
            <w:noProof/>
            <w:webHidden/>
          </w:rPr>
          <w:fldChar w:fldCharType="separate"/>
        </w:r>
        <w:r w:rsidR="00572E2E">
          <w:rPr>
            <w:noProof/>
            <w:webHidden/>
          </w:rPr>
          <w:t>24</w:t>
        </w:r>
        <w:r w:rsidR="00572E2E">
          <w:rPr>
            <w:noProof/>
            <w:webHidden/>
          </w:rPr>
          <w:fldChar w:fldCharType="end"/>
        </w:r>
      </w:hyperlink>
    </w:p>
    <w:p w14:paraId="1DCA2752" w14:textId="3381BFE4" w:rsidR="00572E2E" w:rsidRDefault="00120C07">
      <w:pPr>
        <w:pStyle w:val="TOC1"/>
        <w:tabs>
          <w:tab w:val="left" w:pos="600"/>
          <w:tab w:val="right" w:leader="dot" w:pos="9350"/>
        </w:tabs>
        <w:rPr>
          <w:rFonts w:asciiTheme="minorHAnsi" w:eastAsiaTheme="minorEastAsia" w:hAnsiTheme="minorHAnsi" w:cstheme="minorBidi"/>
          <w:noProof/>
          <w:sz w:val="22"/>
          <w:szCs w:val="22"/>
        </w:rPr>
      </w:pPr>
      <w:hyperlink w:anchor="_Toc507495491" w:history="1">
        <w:r w:rsidR="00572E2E" w:rsidRPr="00952B31">
          <w:rPr>
            <w:rStyle w:val="Hyperlink"/>
            <w:noProof/>
          </w:rPr>
          <w:t>11.</w:t>
        </w:r>
        <w:r w:rsidR="00572E2E">
          <w:rPr>
            <w:rFonts w:asciiTheme="minorHAnsi" w:eastAsiaTheme="minorEastAsia" w:hAnsiTheme="minorHAnsi" w:cstheme="minorBidi"/>
            <w:noProof/>
            <w:sz w:val="22"/>
            <w:szCs w:val="22"/>
          </w:rPr>
          <w:tab/>
        </w:r>
        <w:r w:rsidR="00572E2E" w:rsidRPr="00952B31">
          <w:rPr>
            <w:rStyle w:val="Hyperlink"/>
            <w:noProof/>
          </w:rPr>
          <w:t>Appendix – Product Specification Description</w:t>
        </w:r>
        <w:r w:rsidR="00572E2E">
          <w:rPr>
            <w:noProof/>
            <w:webHidden/>
          </w:rPr>
          <w:tab/>
        </w:r>
        <w:r w:rsidR="00572E2E">
          <w:rPr>
            <w:noProof/>
            <w:webHidden/>
          </w:rPr>
          <w:fldChar w:fldCharType="begin"/>
        </w:r>
        <w:r w:rsidR="00572E2E">
          <w:rPr>
            <w:noProof/>
            <w:webHidden/>
          </w:rPr>
          <w:instrText xml:space="preserve"> PAGEREF _Toc507495491 \h </w:instrText>
        </w:r>
        <w:r w:rsidR="00572E2E">
          <w:rPr>
            <w:noProof/>
            <w:webHidden/>
          </w:rPr>
        </w:r>
        <w:r w:rsidR="00572E2E">
          <w:rPr>
            <w:noProof/>
            <w:webHidden/>
          </w:rPr>
          <w:fldChar w:fldCharType="separate"/>
        </w:r>
        <w:r w:rsidR="00572E2E">
          <w:rPr>
            <w:noProof/>
            <w:webHidden/>
          </w:rPr>
          <w:t>32</w:t>
        </w:r>
        <w:r w:rsidR="00572E2E">
          <w:rPr>
            <w:noProof/>
            <w:webHidden/>
          </w:rPr>
          <w:fldChar w:fldCharType="end"/>
        </w:r>
      </w:hyperlink>
    </w:p>
    <w:p w14:paraId="6F532BEF" w14:textId="52431F46" w:rsidR="00572E2E" w:rsidRDefault="00120C07">
      <w:pPr>
        <w:pStyle w:val="TOC2"/>
        <w:tabs>
          <w:tab w:val="left" w:pos="1100"/>
          <w:tab w:val="right" w:leader="dot" w:pos="9350"/>
        </w:tabs>
        <w:rPr>
          <w:rFonts w:asciiTheme="minorHAnsi" w:eastAsiaTheme="minorEastAsia" w:hAnsiTheme="minorHAnsi" w:cstheme="minorBidi"/>
          <w:noProof/>
          <w:sz w:val="22"/>
          <w:szCs w:val="22"/>
        </w:rPr>
      </w:pPr>
      <w:hyperlink w:anchor="_Toc507495492" w:history="1">
        <w:r w:rsidR="00572E2E" w:rsidRPr="00952B31">
          <w:rPr>
            <w:rStyle w:val="Hyperlink"/>
            <w:noProof/>
          </w:rPr>
          <w:t>11.1</w:t>
        </w:r>
        <w:r w:rsidR="00572E2E">
          <w:rPr>
            <w:rFonts w:asciiTheme="minorHAnsi" w:eastAsiaTheme="minorEastAsia" w:hAnsiTheme="minorHAnsi" w:cstheme="minorBidi"/>
            <w:noProof/>
            <w:sz w:val="22"/>
            <w:szCs w:val="22"/>
          </w:rPr>
          <w:tab/>
        </w:r>
        <w:r w:rsidR="00572E2E" w:rsidRPr="00952B31">
          <w:rPr>
            <w:rStyle w:val="Hyperlink"/>
            <w:noProof/>
          </w:rPr>
          <w:t>Product Specification management in the API</w:t>
        </w:r>
        <w:r w:rsidR="00572E2E">
          <w:rPr>
            <w:noProof/>
            <w:webHidden/>
          </w:rPr>
          <w:tab/>
        </w:r>
        <w:r w:rsidR="00572E2E">
          <w:rPr>
            <w:noProof/>
            <w:webHidden/>
          </w:rPr>
          <w:fldChar w:fldCharType="begin"/>
        </w:r>
        <w:r w:rsidR="00572E2E">
          <w:rPr>
            <w:noProof/>
            <w:webHidden/>
          </w:rPr>
          <w:instrText xml:space="preserve"> PAGEREF _Toc507495492 \h </w:instrText>
        </w:r>
        <w:r w:rsidR="00572E2E">
          <w:rPr>
            <w:noProof/>
            <w:webHidden/>
          </w:rPr>
        </w:r>
        <w:r w:rsidR="00572E2E">
          <w:rPr>
            <w:noProof/>
            <w:webHidden/>
          </w:rPr>
          <w:fldChar w:fldCharType="separate"/>
        </w:r>
        <w:r w:rsidR="00572E2E">
          <w:rPr>
            <w:noProof/>
            <w:webHidden/>
          </w:rPr>
          <w:t>32</w:t>
        </w:r>
        <w:r w:rsidR="00572E2E">
          <w:rPr>
            <w:noProof/>
            <w:webHidden/>
          </w:rPr>
          <w:fldChar w:fldCharType="end"/>
        </w:r>
      </w:hyperlink>
    </w:p>
    <w:p w14:paraId="64C96409" w14:textId="15E6DC24" w:rsidR="00572E2E" w:rsidRDefault="00120C07">
      <w:pPr>
        <w:pStyle w:val="TOC2"/>
        <w:tabs>
          <w:tab w:val="left" w:pos="1100"/>
          <w:tab w:val="right" w:leader="dot" w:pos="9350"/>
        </w:tabs>
        <w:rPr>
          <w:rFonts w:asciiTheme="minorHAnsi" w:eastAsiaTheme="minorEastAsia" w:hAnsiTheme="minorHAnsi" w:cstheme="minorBidi"/>
          <w:noProof/>
          <w:sz w:val="22"/>
          <w:szCs w:val="22"/>
        </w:rPr>
      </w:pPr>
      <w:hyperlink w:anchor="_Toc507495493" w:history="1">
        <w:r w:rsidR="00572E2E" w:rsidRPr="00952B31">
          <w:rPr>
            <w:rStyle w:val="Hyperlink"/>
            <w:noProof/>
          </w:rPr>
          <w:t>11.2</w:t>
        </w:r>
        <w:r w:rsidR="00572E2E">
          <w:rPr>
            <w:rFonts w:asciiTheme="minorHAnsi" w:eastAsiaTheme="minorEastAsia" w:hAnsiTheme="minorHAnsi" w:cstheme="minorBidi"/>
            <w:noProof/>
            <w:sz w:val="22"/>
            <w:szCs w:val="22"/>
          </w:rPr>
          <w:tab/>
        </w:r>
        <w:r w:rsidR="00572E2E" w:rsidRPr="00952B31">
          <w:rPr>
            <w:rStyle w:val="Hyperlink"/>
            <w:noProof/>
          </w:rPr>
          <w:t>Product Specification description</w:t>
        </w:r>
        <w:r w:rsidR="00572E2E">
          <w:rPr>
            <w:noProof/>
            <w:webHidden/>
          </w:rPr>
          <w:tab/>
        </w:r>
        <w:r w:rsidR="00572E2E">
          <w:rPr>
            <w:noProof/>
            <w:webHidden/>
          </w:rPr>
          <w:fldChar w:fldCharType="begin"/>
        </w:r>
        <w:r w:rsidR="00572E2E">
          <w:rPr>
            <w:noProof/>
            <w:webHidden/>
          </w:rPr>
          <w:instrText xml:space="preserve"> PAGEREF _Toc507495493 \h </w:instrText>
        </w:r>
        <w:r w:rsidR="00572E2E">
          <w:rPr>
            <w:noProof/>
            <w:webHidden/>
          </w:rPr>
        </w:r>
        <w:r w:rsidR="00572E2E">
          <w:rPr>
            <w:noProof/>
            <w:webHidden/>
          </w:rPr>
          <w:fldChar w:fldCharType="separate"/>
        </w:r>
        <w:r w:rsidR="00572E2E">
          <w:rPr>
            <w:noProof/>
            <w:webHidden/>
          </w:rPr>
          <w:t>34</w:t>
        </w:r>
        <w:r w:rsidR="00572E2E">
          <w:rPr>
            <w:noProof/>
            <w:webHidden/>
          </w:rPr>
          <w:fldChar w:fldCharType="end"/>
        </w:r>
      </w:hyperlink>
    </w:p>
    <w:p w14:paraId="1D0FA2FC" w14:textId="4E2262B2" w:rsidR="00572E2E" w:rsidRDefault="00120C07">
      <w:pPr>
        <w:pStyle w:val="TOC3"/>
        <w:tabs>
          <w:tab w:val="left" w:pos="1320"/>
          <w:tab w:val="right" w:leader="dot" w:pos="9350"/>
        </w:tabs>
        <w:rPr>
          <w:rFonts w:asciiTheme="minorHAnsi" w:eastAsiaTheme="minorEastAsia" w:hAnsiTheme="minorHAnsi" w:cstheme="minorBidi"/>
          <w:noProof/>
          <w:sz w:val="22"/>
          <w:szCs w:val="22"/>
        </w:rPr>
      </w:pPr>
      <w:hyperlink w:anchor="_Toc507495494" w:history="1">
        <w:r w:rsidR="00572E2E" w:rsidRPr="00952B31">
          <w:rPr>
            <w:rStyle w:val="Hyperlink"/>
            <w:noProof/>
          </w:rPr>
          <w:t>11.2.1</w:t>
        </w:r>
        <w:r w:rsidR="00572E2E">
          <w:rPr>
            <w:rFonts w:asciiTheme="minorHAnsi" w:eastAsiaTheme="minorEastAsia" w:hAnsiTheme="minorHAnsi" w:cstheme="minorBidi"/>
            <w:noProof/>
            <w:sz w:val="22"/>
            <w:szCs w:val="22"/>
          </w:rPr>
          <w:tab/>
        </w:r>
        <w:r w:rsidR="00572E2E" w:rsidRPr="00952B31">
          <w:rPr>
            <w:rStyle w:val="Hyperlink"/>
            <w:noProof/>
          </w:rPr>
          <w:t>UNI Specification</w:t>
        </w:r>
        <w:r w:rsidR="00572E2E">
          <w:rPr>
            <w:noProof/>
            <w:webHidden/>
          </w:rPr>
          <w:tab/>
        </w:r>
        <w:r w:rsidR="00572E2E">
          <w:rPr>
            <w:noProof/>
            <w:webHidden/>
          </w:rPr>
          <w:fldChar w:fldCharType="begin"/>
        </w:r>
        <w:r w:rsidR="00572E2E">
          <w:rPr>
            <w:noProof/>
            <w:webHidden/>
          </w:rPr>
          <w:instrText xml:space="preserve"> PAGEREF _Toc507495494 \h </w:instrText>
        </w:r>
        <w:r w:rsidR="00572E2E">
          <w:rPr>
            <w:noProof/>
            <w:webHidden/>
          </w:rPr>
        </w:r>
        <w:r w:rsidR="00572E2E">
          <w:rPr>
            <w:noProof/>
            <w:webHidden/>
          </w:rPr>
          <w:fldChar w:fldCharType="separate"/>
        </w:r>
        <w:r w:rsidR="00572E2E">
          <w:rPr>
            <w:noProof/>
            <w:webHidden/>
          </w:rPr>
          <w:t>34</w:t>
        </w:r>
        <w:r w:rsidR="00572E2E">
          <w:rPr>
            <w:noProof/>
            <w:webHidden/>
          </w:rPr>
          <w:fldChar w:fldCharType="end"/>
        </w:r>
      </w:hyperlink>
    </w:p>
    <w:p w14:paraId="7BEC5EBB" w14:textId="2316491D" w:rsidR="00572E2E" w:rsidRDefault="00120C07">
      <w:pPr>
        <w:pStyle w:val="TOC3"/>
        <w:tabs>
          <w:tab w:val="left" w:pos="1320"/>
          <w:tab w:val="right" w:leader="dot" w:pos="9350"/>
        </w:tabs>
        <w:rPr>
          <w:rFonts w:asciiTheme="minorHAnsi" w:eastAsiaTheme="minorEastAsia" w:hAnsiTheme="minorHAnsi" w:cstheme="minorBidi"/>
          <w:noProof/>
          <w:sz w:val="22"/>
          <w:szCs w:val="22"/>
        </w:rPr>
      </w:pPr>
      <w:hyperlink w:anchor="_Toc507495495" w:history="1">
        <w:r w:rsidR="00572E2E" w:rsidRPr="00952B31">
          <w:rPr>
            <w:rStyle w:val="Hyperlink"/>
            <w:noProof/>
          </w:rPr>
          <w:t>11.2.2</w:t>
        </w:r>
        <w:r w:rsidR="00572E2E">
          <w:rPr>
            <w:rFonts w:asciiTheme="minorHAnsi" w:eastAsiaTheme="minorEastAsia" w:hAnsiTheme="minorHAnsi" w:cstheme="minorBidi"/>
            <w:noProof/>
            <w:sz w:val="22"/>
            <w:szCs w:val="22"/>
          </w:rPr>
          <w:tab/>
        </w:r>
        <w:r w:rsidR="00572E2E" w:rsidRPr="00952B31">
          <w:rPr>
            <w:rStyle w:val="Hyperlink"/>
            <w:noProof/>
          </w:rPr>
          <w:t>E-Line Specification</w:t>
        </w:r>
        <w:r w:rsidR="00572E2E">
          <w:rPr>
            <w:noProof/>
            <w:webHidden/>
          </w:rPr>
          <w:tab/>
        </w:r>
        <w:r w:rsidR="00572E2E">
          <w:rPr>
            <w:noProof/>
            <w:webHidden/>
          </w:rPr>
          <w:fldChar w:fldCharType="begin"/>
        </w:r>
        <w:r w:rsidR="00572E2E">
          <w:rPr>
            <w:noProof/>
            <w:webHidden/>
          </w:rPr>
          <w:instrText xml:space="preserve"> PAGEREF _Toc507495495 \h </w:instrText>
        </w:r>
        <w:r w:rsidR="00572E2E">
          <w:rPr>
            <w:noProof/>
            <w:webHidden/>
          </w:rPr>
        </w:r>
        <w:r w:rsidR="00572E2E">
          <w:rPr>
            <w:noProof/>
            <w:webHidden/>
          </w:rPr>
          <w:fldChar w:fldCharType="separate"/>
        </w:r>
        <w:r w:rsidR="00572E2E">
          <w:rPr>
            <w:noProof/>
            <w:webHidden/>
          </w:rPr>
          <w:t>34</w:t>
        </w:r>
        <w:r w:rsidR="00572E2E">
          <w:rPr>
            <w:noProof/>
            <w:webHidden/>
          </w:rPr>
          <w:fldChar w:fldCharType="end"/>
        </w:r>
      </w:hyperlink>
    </w:p>
    <w:p w14:paraId="4698771E" w14:textId="2B164C04" w:rsidR="005475BC" w:rsidRDefault="004D3C25" w:rsidP="00D23B6C">
      <w:pPr>
        <w:pStyle w:val="Body"/>
      </w:pPr>
      <w:r w:rsidRPr="00EB41F3">
        <w:lastRenderedPageBreak/>
        <w:fldChar w:fldCharType="end"/>
      </w:r>
    </w:p>
    <w:p w14:paraId="0C57BDF6" w14:textId="00152F30" w:rsidR="00D631D7" w:rsidRDefault="00D631D7" w:rsidP="00884AB9">
      <w:pPr>
        <w:pStyle w:val="TOCHeading"/>
        <w:pageBreakBefore w:val="0"/>
      </w:pPr>
      <w:r w:rsidRPr="00352433">
        <w:t>List of Figures</w:t>
      </w:r>
    </w:p>
    <w:p w14:paraId="12A2300E" w14:textId="2624DAE6" w:rsidR="00336714" w:rsidRDefault="002B42F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15" w:anchor="_Toc507495739" w:history="1">
        <w:r w:rsidR="00336714" w:rsidRPr="001B2D1F">
          <w:rPr>
            <w:rStyle w:val="Hyperlink"/>
            <w:noProof/>
          </w:rPr>
          <w:t>Figure 1 – GeographicAddress Resource Model</w:t>
        </w:r>
        <w:r w:rsidR="00336714">
          <w:rPr>
            <w:noProof/>
            <w:webHidden/>
          </w:rPr>
          <w:tab/>
        </w:r>
        <w:r w:rsidR="00336714">
          <w:rPr>
            <w:noProof/>
            <w:webHidden/>
          </w:rPr>
          <w:fldChar w:fldCharType="begin"/>
        </w:r>
        <w:r w:rsidR="00336714">
          <w:rPr>
            <w:noProof/>
            <w:webHidden/>
          </w:rPr>
          <w:instrText xml:space="preserve"> PAGEREF _Toc507495739 \h </w:instrText>
        </w:r>
        <w:r w:rsidR="00336714">
          <w:rPr>
            <w:noProof/>
            <w:webHidden/>
          </w:rPr>
        </w:r>
        <w:r w:rsidR="00336714">
          <w:rPr>
            <w:noProof/>
            <w:webHidden/>
          </w:rPr>
          <w:fldChar w:fldCharType="separate"/>
        </w:r>
        <w:r w:rsidR="00336714">
          <w:rPr>
            <w:noProof/>
            <w:webHidden/>
          </w:rPr>
          <w:t>3</w:t>
        </w:r>
        <w:r w:rsidR="00336714">
          <w:rPr>
            <w:noProof/>
            <w:webHidden/>
          </w:rPr>
          <w:fldChar w:fldCharType="end"/>
        </w:r>
      </w:hyperlink>
    </w:p>
    <w:p w14:paraId="731A31EB" w14:textId="469B8853" w:rsidR="00336714" w:rsidRDefault="00120C07">
      <w:pPr>
        <w:pStyle w:val="TableofFigures"/>
        <w:tabs>
          <w:tab w:val="right" w:leader="dot" w:pos="9350"/>
        </w:tabs>
        <w:rPr>
          <w:rFonts w:asciiTheme="minorHAnsi" w:eastAsiaTheme="minorEastAsia" w:hAnsiTheme="minorHAnsi" w:cstheme="minorBidi"/>
          <w:noProof/>
          <w:sz w:val="22"/>
          <w:szCs w:val="22"/>
        </w:rPr>
      </w:pPr>
      <w:hyperlink r:id="rId16" w:anchor="_Toc507495740" w:history="1">
        <w:r w:rsidR="00336714" w:rsidRPr="001B2D1F">
          <w:rPr>
            <w:rStyle w:val="Hyperlink"/>
            <w:noProof/>
          </w:rPr>
          <w:t>Figure 2 – AddressValidation Resource Model</w:t>
        </w:r>
        <w:r w:rsidR="00336714">
          <w:rPr>
            <w:noProof/>
            <w:webHidden/>
          </w:rPr>
          <w:tab/>
        </w:r>
        <w:r w:rsidR="00336714">
          <w:rPr>
            <w:noProof/>
            <w:webHidden/>
          </w:rPr>
          <w:fldChar w:fldCharType="begin"/>
        </w:r>
        <w:r w:rsidR="00336714">
          <w:rPr>
            <w:noProof/>
            <w:webHidden/>
          </w:rPr>
          <w:instrText xml:space="preserve"> PAGEREF _Toc507495740 \h </w:instrText>
        </w:r>
        <w:r w:rsidR="00336714">
          <w:rPr>
            <w:noProof/>
            <w:webHidden/>
          </w:rPr>
        </w:r>
        <w:r w:rsidR="00336714">
          <w:rPr>
            <w:noProof/>
            <w:webHidden/>
          </w:rPr>
          <w:fldChar w:fldCharType="separate"/>
        </w:r>
        <w:r w:rsidR="00336714">
          <w:rPr>
            <w:noProof/>
            <w:webHidden/>
          </w:rPr>
          <w:t>4</w:t>
        </w:r>
        <w:r w:rsidR="00336714">
          <w:rPr>
            <w:noProof/>
            <w:webHidden/>
          </w:rPr>
          <w:fldChar w:fldCharType="end"/>
        </w:r>
      </w:hyperlink>
    </w:p>
    <w:p w14:paraId="4EFA0459" w14:textId="06604FB9" w:rsidR="00336714" w:rsidRDefault="00120C07">
      <w:pPr>
        <w:pStyle w:val="TableofFigures"/>
        <w:tabs>
          <w:tab w:val="right" w:leader="dot" w:pos="9350"/>
        </w:tabs>
        <w:rPr>
          <w:rFonts w:asciiTheme="minorHAnsi" w:eastAsiaTheme="minorEastAsia" w:hAnsiTheme="minorHAnsi" w:cstheme="minorBidi"/>
          <w:noProof/>
          <w:sz w:val="22"/>
          <w:szCs w:val="22"/>
        </w:rPr>
      </w:pPr>
      <w:hyperlink r:id="rId17" w:anchor="_Toc507495741" w:history="1">
        <w:r w:rsidR="00336714" w:rsidRPr="001B2D1F">
          <w:rPr>
            <w:rStyle w:val="Hyperlink"/>
            <w:noProof/>
          </w:rPr>
          <w:t>Figure 3 – Site Resource Model</w:t>
        </w:r>
        <w:r w:rsidR="00336714">
          <w:rPr>
            <w:noProof/>
            <w:webHidden/>
          </w:rPr>
          <w:tab/>
        </w:r>
        <w:r w:rsidR="00336714">
          <w:rPr>
            <w:noProof/>
            <w:webHidden/>
          </w:rPr>
          <w:fldChar w:fldCharType="begin"/>
        </w:r>
        <w:r w:rsidR="00336714">
          <w:rPr>
            <w:noProof/>
            <w:webHidden/>
          </w:rPr>
          <w:instrText xml:space="preserve"> PAGEREF _Toc507495741 \h </w:instrText>
        </w:r>
        <w:r w:rsidR="00336714">
          <w:rPr>
            <w:noProof/>
            <w:webHidden/>
          </w:rPr>
        </w:r>
        <w:r w:rsidR="00336714">
          <w:rPr>
            <w:noProof/>
            <w:webHidden/>
          </w:rPr>
          <w:fldChar w:fldCharType="separate"/>
        </w:r>
        <w:r w:rsidR="00336714">
          <w:rPr>
            <w:noProof/>
            <w:webHidden/>
          </w:rPr>
          <w:t>5</w:t>
        </w:r>
        <w:r w:rsidR="00336714">
          <w:rPr>
            <w:noProof/>
            <w:webHidden/>
          </w:rPr>
          <w:fldChar w:fldCharType="end"/>
        </w:r>
      </w:hyperlink>
    </w:p>
    <w:p w14:paraId="6885AD76" w14:textId="67C01AEF" w:rsidR="00336714" w:rsidRDefault="00120C07">
      <w:pPr>
        <w:pStyle w:val="TableofFigures"/>
        <w:tabs>
          <w:tab w:val="right" w:leader="dot" w:pos="9350"/>
        </w:tabs>
        <w:rPr>
          <w:rFonts w:asciiTheme="minorHAnsi" w:eastAsiaTheme="minorEastAsia" w:hAnsiTheme="minorHAnsi" w:cstheme="minorBidi"/>
          <w:noProof/>
          <w:sz w:val="22"/>
          <w:szCs w:val="22"/>
        </w:rPr>
      </w:pPr>
      <w:hyperlink r:id="rId18" w:anchor="_Toc507495742" w:history="1">
        <w:r w:rsidR="00336714" w:rsidRPr="001B2D1F">
          <w:rPr>
            <w:rStyle w:val="Hyperlink"/>
            <w:noProof/>
          </w:rPr>
          <w:t>Figure 4 – Product Offering Qualification Resource Model</w:t>
        </w:r>
        <w:r w:rsidR="00336714">
          <w:rPr>
            <w:noProof/>
            <w:webHidden/>
          </w:rPr>
          <w:tab/>
        </w:r>
        <w:r w:rsidR="00336714">
          <w:rPr>
            <w:noProof/>
            <w:webHidden/>
          </w:rPr>
          <w:fldChar w:fldCharType="begin"/>
        </w:r>
        <w:r w:rsidR="00336714">
          <w:rPr>
            <w:noProof/>
            <w:webHidden/>
          </w:rPr>
          <w:instrText xml:space="preserve"> PAGEREF _Toc507495742 \h </w:instrText>
        </w:r>
        <w:r w:rsidR="00336714">
          <w:rPr>
            <w:noProof/>
            <w:webHidden/>
          </w:rPr>
        </w:r>
        <w:r w:rsidR="00336714">
          <w:rPr>
            <w:noProof/>
            <w:webHidden/>
          </w:rPr>
          <w:fldChar w:fldCharType="separate"/>
        </w:r>
        <w:r w:rsidR="00336714">
          <w:rPr>
            <w:noProof/>
            <w:webHidden/>
          </w:rPr>
          <w:t>6</w:t>
        </w:r>
        <w:r w:rsidR="00336714">
          <w:rPr>
            <w:noProof/>
            <w:webHidden/>
          </w:rPr>
          <w:fldChar w:fldCharType="end"/>
        </w:r>
      </w:hyperlink>
    </w:p>
    <w:p w14:paraId="6B5C6D9E" w14:textId="79F324B2" w:rsidR="00336714" w:rsidRDefault="00120C07">
      <w:pPr>
        <w:pStyle w:val="TableofFigures"/>
        <w:tabs>
          <w:tab w:val="right" w:leader="dot" w:pos="9350"/>
        </w:tabs>
        <w:rPr>
          <w:rFonts w:asciiTheme="minorHAnsi" w:eastAsiaTheme="minorEastAsia" w:hAnsiTheme="minorHAnsi" w:cstheme="minorBidi"/>
          <w:noProof/>
          <w:sz w:val="22"/>
          <w:szCs w:val="22"/>
        </w:rPr>
      </w:pPr>
      <w:hyperlink r:id="rId19" w:anchor="_Toc507495743" w:history="1">
        <w:r w:rsidR="00336714" w:rsidRPr="001B2D1F">
          <w:rPr>
            <w:rStyle w:val="Hyperlink"/>
            <w:noProof/>
          </w:rPr>
          <w:t>Figure 5 – Product Offering Qualification State Machine</w:t>
        </w:r>
        <w:r w:rsidR="00336714">
          <w:rPr>
            <w:noProof/>
            <w:webHidden/>
          </w:rPr>
          <w:tab/>
        </w:r>
        <w:r w:rsidR="00336714">
          <w:rPr>
            <w:noProof/>
            <w:webHidden/>
          </w:rPr>
          <w:fldChar w:fldCharType="begin"/>
        </w:r>
        <w:r w:rsidR="00336714">
          <w:rPr>
            <w:noProof/>
            <w:webHidden/>
          </w:rPr>
          <w:instrText xml:space="preserve"> PAGEREF _Toc507495743 \h </w:instrText>
        </w:r>
        <w:r w:rsidR="00336714">
          <w:rPr>
            <w:noProof/>
            <w:webHidden/>
          </w:rPr>
        </w:r>
        <w:r w:rsidR="00336714">
          <w:rPr>
            <w:noProof/>
            <w:webHidden/>
          </w:rPr>
          <w:fldChar w:fldCharType="separate"/>
        </w:r>
        <w:r w:rsidR="00336714">
          <w:rPr>
            <w:noProof/>
            <w:webHidden/>
          </w:rPr>
          <w:t>7</w:t>
        </w:r>
        <w:r w:rsidR="00336714">
          <w:rPr>
            <w:noProof/>
            <w:webHidden/>
          </w:rPr>
          <w:fldChar w:fldCharType="end"/>
        </w:r>
      </w:hyperlink>
    </w:p>
    <w:p w14:paraId="5099550C" w14:textId="1C6610E0" w:rsidR="00D631D7" w:rsidRDefault="002B42F2" w:rsidP="000A106C">
      <w:pPr>
        <w:pStyle w:val="TOCHeading"/>
        <w:pageBreakBefore w:val="0"/>
      </w:pPr>
      <w:r>
        <w:fldChar w:fldCharType="end"/>
      </w:r>
      <w:r w:rsidR="00D631D7" w:rsidRPr="00352433">
        <w:t>List of Tables</w:t>
      </w:r>
    </w:p>
    <w:p w14:paraId="22786297" w14:textId="7D494D2E" w:rsidR="00336714" w:rsidRDefault="002B42F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07495689" w:history="1">
        <w:r w:rsidR="00336714" w:rsidRPr="00C726DC">
          <w:rPr>
            <w:rStyle w:val="Hyperlink"/>
            <w:noProof/>
          </w:rPr>
          <w:t>Table 1 Contributing Member Companies</w:t>
        </w:r>
        <w:r w:rsidR="00336714">
          <w:rPr>
            <w:noProof/>
            <w:webHidden/>
          </w:rPr>
          <w:tab/>
        </w:r>
        <w:r w:rsidR="00336714">
          <w:rPr>
            <w:noProof/>
            <w:webHidden/>
          </w:rPr>
          <w:fldChar w:fldCharType="begin"/>
        </w:r>
        <w:r w:rsidR="00336714">
          <w:rPr>
            <w:noProof/>
            <w:webHidden/>
          </w:rPr>
          <w:instrText xml:space="preserve"> PAGEREF _Toc507495689 \h </w:instrText>
        </w:r>
        <w:r w:rsidR="00336714">
          <w:rPr>
            <w:noProof/>
            <w:webHidden/>
          </w:rPr>
        </w:r>
        <w:r w:rsidR="00336714">
          <w:rPr>
            <w:noProof/>
            <w:webHidden/>
          </w:rPr>
          <w:fldChar w:fldCharType="separate"/>
        </w:r>
        <w:r w:rsidR="00336714">
          <w:rPr>
            <w:noProof/>
            <w:webHidden/>
          </w:rPr>
          <w:t>1</w:t>
        </w:r>
        <w:r w:rsidR="00336714">
          <w:rPr>
            <w:noProof/>
            <w:webHidden/>
          </w:rPr>
          <w:fldChar w:fldCharType="end"/>
        </w:r>
      </w:hyperlink>
    </w:p>
    <w:p w14:paraId="7F6AF49F" w14:textId="0A8253A2" w:rsidR="00336714" w:rsidRDefault="00120C07">
      <w:pPr>
        <w:pStyle w:val="TableofFigures"/>
        <w:tabs>
          <w:tab w:val="right" w:leader="dot" w:pos="9350"/>
        </w:tabs>
        <w:rPr>
          <w:rFonts w:asciiTheme="minorHAnsi" w:eastAsiaTheme="minorEastAsia" w:hAnsiTheme="minorHAnsi" w:cstheme="minorBidi"/>
          <w:noProof/>
          <w:sz w:val="22"/>
          <w:szCs w:val="22"/>
        </w:rPr>
      </w:pPr>
      <w:hyperlink w:anchor="_Toc507495690" w:history="1">
        <w:r w:rsidR="00336714" w:rsidRPr="00C726DC">
          <w:rPr>
            <w:rStyle w:val="Hyperlink"/>
            <w:noProof/>
          </w:rPr>
          <w:t>Table 2 – Class attribute to API attribute mappings</w:t>
        </w:r>
        <w:r w:rsidR="00336714">
          <w:rPr>
            <w:noProof/>
            <w:webHidden/>
          </w:rPr>
          <w:tab/>
        </w:r>
        <w:r w:rsidR="00336714">
          <w:rPr>
            <w:noProof/>
            <w:webHidden/>
          </w:rPr>
          <w:fldChar w:fldCharType="begin"/>
        </w:r>
        <w:r w:rsidR="00336714">
          <w:rPr>
            <w:noProof/>
            <w:webHidden/>
          </w:rPr>
          <w:instrText xml:space="preserve"> PAGEREF _Toc507495690 \h </w:instrText>
        </w:r>
        <w:r w:rsidR="00336714">
          <w:rPr>
            <w:noProof/>
            <w:webHidden/>
          </w:rPr>
        </w:r>
        <w:r w:rsidR="00336714">
          <w:rPr>
            <w:noProof/>
            <w:webHidden/>
          </w:rPr>
          <w:fldChar w:fldCharType="separate"/>
        </w:r>
        <w:r w:rsidR="00336714">
          <w:rPr>
            <w:noProof/>
            <w:webHidden/>
          </w:rPr>
          <w:t>10</w:t>
        </w:r>
        <w:r w:rsidR="00336714">
          <w:rPr>
            <w:noProof/>
            <w:webHidden/>
          </w:rPr>
          <w:fldChar w:fldCharType="end"/>
        </w:r>
      </w:hyperlink>
    </w:p>
    <w:p w14:paraId="453779B0" w14:textId="0B0FE28A" w:rsidR="00336714" w:rsidRDefault="00120C07">
      <w:pPr>
        <w:pStyle w:val="TableofFigures"/>
        <w:tabs>
          <w:tab w:val="right" w:leader="dot" w:pos="9350"/>
        </w:tabs>
        <w:rPr>
          <w:rFonts w:asciiTheme="minorHAnsi" w:eastAsiaTheme="minorEastAsia" w:hAnsiTheme="minorHAnsi" w:cstheme="minorBidi"/>
          <w:noProof/>
          <w:sz w:val="22"/>
          <w:szCs w:val="22"/>
        </w:rPr>
      </w:pPr>
      <w:hyperlink w:anchor="_Toc507495691" w:history="1">
        <w:r w:rsidR="00336714" w:rsidRPr="00C726DC">
          <w:rPr>
            <w:rStyle w:val="Hyperlink"/>
            <w:noProof/>
          </w:rPr>
          <w:t>Table 3 – GeographicAddress API Operations</w:t>
        </w:r>
        <w:r w:rsidR="00336714">
          <w:rPr>
            <w:noProof/>
            <w:webHidden/>
          </w:rPr>
          <w:tab/>
        </w:r>
        <w:r w:rsidR="00336714">
          <w:rPr>
            <w:noProof/>
            <w:webHidden/>
          </w:rPr>
          <w:fldChar w:fldCharType="begin"/>
        </w:r>
        <w:r w:rsidR="00336714">
          <w:rPr>
            <w:noProof/>
            <w:webHidden/>
          </w:rPr>
          <w:instrText xml:space="preserve"> PAGEREF _Toc507495691 \h </w:instrText>
        </w:r>
        <w:r w:rsidR="00336714">
          <w:rPr>
            <w:noProof/>
            <w:webHidden/>
          </w:rPr>
        </w:r>
        <w:r w:rsidR="00336714">
          <w:rPr>
            <w:noProof/>
            <w:webHidden/>
          </w:rPr>
          <w:fldChar w:fldCharType="separate"/>
        </w:r>
        <w:r w:rsidR="00336714">
          <w:rPr>
            <w:noProof/>
            <w:webHidden/>
          </w:rPr>
          <w:t>17</w:t>
        </w:r>
        <w:r w:rsidR="00336714">
          <w:rPr>
            <w:noProof/>
            <w:webHidden/>
          </w:rPr>
          <w:fldChar w:fldCharType="end"/>
        </w:r>
      </w:hyperlink>
    </w:p>
    <w:p w14:paraId="7C442D93" w14:textId="2534F9FF" w:rsidR="00336714" w:rsidRDefault="00120C07">
      <w:pPr>
        <w:pStyle w:val="TableofFigures"/>
        <w:tabs>
          <w:tab w:val="right" w:leader="dot" w:pos="9350"/>
        </w:tabs>
        <w:rPr>
          <w:rFonts w:asciiTheme="minorHAnsi" w:eastAsiaTheme="minorEastAsia" w:hAnsiTheme="minorHAnsi" w:cstheme="minorBidi"/>
          <w:noProof/>
          <w:sz w:val="22"/>
          <w:szCs w:val="22"/>
        </w:rPr>
      </w:pPr>
      <w:hyperlink w:anchor="_Toc507495692" w:history="1">
        <w:r w:rsidR="00336714" w:rsidRPr="00C726DC">
          <w:rPr>
            <w:rStyle w:val="Hyperlink"/>
            <w:noProof/>
          </w:rPr>
          <w:t>Table 4 – AddressValidation API Operations</w:t>
        </w:r>
        <w:r w:rsidR="00336714">
          <w:rPr>
            <w:noProof/>
            <w:webHidden/>
          </w:rPr>
          <w:tab/>
        </w:r>
        <w:r w:rsidR="00336714">
          <w:rPr>
            <w:noProof/>
            <w:webHidden/>
          </w:rPr>
          <w:fldChar w:fldCharType="begin"/>
        </w:r>
        <w:r w:rsidR="00336714">
          <w:rPr>
            <w:noProof/>
            <w:webHidden/>
          </w:rPr>
          <w:instrText xml:space="preserve"> PAGEREF _Toc507495692 \h </w:instrText>
        </w:r>
        <w:r w:rsidR="00336714">
          <w:rPr>
            <w:noProof/>
            <w:webHidden/>
          </w:rPr>
        </w:r>
        <w:r w:rsidR="00336714">
          <w:rPr>
            <w:noProof/>
            <w:webHidden/>
          </w:rPr>
          <w:fldChar w:fldCharType="separate"/>
        </w:r>
        <w:r w:rsidR="00336714">
          <w:rPr>
            <w:noProof/>
            <w:webHidden/>
          </w:rPr>
          <w:t>18</w:t>
        </w:r>
        <w:r w:rsidR="00336714">
          <w:rPr>
            <w:noProof/>
            <w:webHidden/>
          </w:rPr>
          <w:fldChar w:fldCharType="end"/>
        </w:r>
      </w:hyperlink>
    </w:p>
    <w:p w14:paraId="5E955C08" w14:textId="4B3A2AF6" w:rsidR="00336714" w:rsidRDefault="00120C07">
      <w:pPr>
        <w:pStyle w:val="TableofFigures"/>
        <w:tabs>
          <w:tab w:val="right" w:leader="dot" w:pos="9350"/>
        </w:tabs>
        <w:rPr>
          <w:rFonts w:asciiTheme="minorHAnsi" w:eastAsiaTheme="minorEastAsia" w:hAnsiTheme="minorHAnsi" w:cstheme="minorBidi"/>
          <w:noProof/>
          <w:sz w:val="22"/>
          <w:szCs w:val="22"/>
        </w:rPr>
      </w:pPr>
      <w:hyperlink w:anchor="_Toc507495693" w:history="1">
        <w:r w:rsidR="00336714" w:rsidRPr="00C726DC">
          <w:rPr>
            <w:rStyle w:val="Hyperlink"/>
            <w:noProof/>
          </w:rPr>
          <w:t>Table 5 – Site API Operations</w:t>
        </w:r>
        <w:r w:rsidR="00336714">
          <w:rPr>
            <w:noProof/>
            <w:webHidden/>
          </w:rPr>
          <w:tab/>
        </w:r>
        <w:r w:rsidR="00336714">
          <w:rPr>
            <w:noProof/>
            <w:webHidden/>
          </w:rPr>
          <w:fldChar w:fldCharType="begin"/>
        </w:r>
        <w:r w:rsidR="00336714">
          <w:rPr>
            <w:noProof/>
            <w:webHidden/>
          </w:rPr>
          <w:instrText xml:space="preserve"> PAGEREF _Toc507495693 \h </w:instrText>
        </w:r>
        <w:r w:rsidR="00336714">
          <w:rPr>
            <w:noProof/>
            <w:webHidden/>
          </w:rPr>
        </w:r>
        <w:r w:rsidR="00336714">
          <w:rPr>
            <w:noProof/>
            <w:webHidden/>
          </w:rPr>
          <w:fldChar w:fldCharType="separate"/>
        </w:r>
        <w:r w:rsidR="00336714">
          <w:rPr>
            <w:noProof/>
            <w:webHidden/>
          </w:rPr>
          <w:t>21</w:t>
        </w:r>
        <w:r w:rsidR="00336714">
          <w:rPr>
            <w:noProof/>
            <w:webHidden/>
          </w:rPr>
          <w:fldChar w:fldCharType="end"/>
        </w:r>
      </w:hyperlink>
    </w:p>
    <w:p w14:paraId="22F89405" w14:textId="1681DA22" w:rsidR="00336714" w:rsidRDefault="00120C07">
      <w:pPr>
        <w:pStyle w:val="TableofFigures"/>
        <w:tabs>
          <w:tab w:val="right" w:leader="dot" w:pos="9350"/>
        </w:tabs>
        <w:rPr>
          <w:rFonts w:asciiTheme="minorHAnsi" w:eastAsiaTheme="minorEastAsia" w:hAnsiTheme="minorHAnsi" w:cstheme="minorBidi"/>
          <w:noProof/>
          <w:sz w:val="22"/>
          <w:szCs w:val="22"/>
        </w:rPr>
      </w:pPr>
      <w:hyperlink w:anchor="_Toc507495694" w:history="1">
        <w:r w:rsidR="00336714" w:rsidRPr="00C726DC">
          <w:rPr>
            <w:rStyle w:val="Hyperlink"/>
            <w:noProof/>
          </w:rPr>
          <w:t>Table 6 – ProductOfferingQualification API Operations</w:t>
        </w:r>
        <w:r w:rsidR="00336714">
          <w:rPr>
            <w:noProof/>
            <w:webHidden/>
          </w:rPr>
          <w:tab/>
        </w:r>
        <w:r w:rsidR="00336714">
          <w:rPr>
            <w:noProof/>
            <w:webHidden/>
          </w:rPr>
          <w:fldChar w:fldCharType="begin"/>
        </w:r>
        <w:r w:rsidR="00336714">
          <w:rPr>
            <w:noProof/>
            <w:webHidden/>
          </w:rPr>
          <w:instrText xml:space="preserve"> PAGEREF _Toc507495694 \h </w:instrText>
        </w:r>
        <w:r w:rsidR="00336714">
          <w:rPr>
            <w:noProof/>
            <w:webHidden/>
          </w:rPr>
        </w:r>
        <w:r w:rsidR="00336714">
          <w:rPr>
            <w:noProof/>
            <w:webHidden/>
          </w:rPr>
          <w:fldChar w:fldCharType="separate"/>
        </w:r>
        <w:r w:rsidR="00336714">
          <w:rPr>
            <w:noProof/>
            <w:webHidden/>
          </w:rPr>
          <w:t>24</w:t>
        </w:r>
        <w:r w:rsidR="00336714">
          <w:rPr>
            <w:noProof/>
            <w:webHidden/>
          </w:rPr>
          <w:fldChar w:fldCharType="end"/>
        </w:r>
      </w:hyperlink>
    </w:p>
    <w:p w14:paraId="216CFC7C" w14:textId="6B4A7506" w:rsidR="00AC141F" w:rsidRPr="00AC141F" w:rsidRDefault="002B42F2" w:rsidP="00D23B6C">
      <w:pPr>
        <w:pStyle w:val="Body"/>
      </w:pPr>
      <w:r>
        <w:fldChar w:fldCharType="end"/>
      </w:r>
    </w:p>
    <w:p w14:paraId="12211440" w14:textId="77777777" w:rsidR="00BF3192" w:rsidRDefault="00BF3192" w:rsidP="00743C06">
      <w:pPr>
        <w:pStyle w:val="Heading1"/>
        <w:sectPr w:rsidR="00BF3192" w:rsidSect="00BF3192">
          <w:footerReference w:type="default" r:id="rId20"/>
          <w:footerReference w:type="first" r:id="rId21"/>
          <w:pgSz w:w="12240" w:h="15840" w:code="1"/>
          <w:pgMar w:top="1440" w:right="1440" w:bottom="1440" w:left="1440" w:header="720" w:footer="720" w:gutter="0"/>
          <w:lnNumType w:countBy="1" w:restart="continuous"/>
          <w:pgNumType w:fmt="lowerRoman"/>
          <w:cols w:space="720"/>
          <w:docGrid w:linePitch="360"/>
        </w:sectPr>
      </w:pPr>
    </w:p>
    <w:p w14:paraId="6D1EDB57" w14:textId="461E43EF" w:rsidR="00D631D7" w:rsidRDefault="00743C06" w:rsidP="00743C06">
      <w:pPr>
        <w:pStyle w:val="Heading1"/>
      </w:pPr>
      <w:bookmarkStart w:id="6" w:name="_Toc507495466"/>
      <w:r>
        <w:lastRenderedPageBreak/>
        <w:t>List of Contributing Members</w:t>
      </w:r>
      <w:bookmarkEnd w:id="6"/>
    </w:p>
    <w:p w14:paraId="53D17E95" w14:textId="59C1DF43" w:rsidR="00743C06" w:rsidRDefault="00743C06" w:rsidP="00430AD4">
      <w:pPr>
        <w:pStyle w:val="Body"/>
      </w:pPr>
      <w:r>
        <w:t xml:space="preserve">The following </w:t>
      </w:r>
      <w:del w:id="7" w:author="ROBERT Ludovic IMT/IBNF" w:date="2018-07-06T14:14:00Z">
        <w:r w:rsidR="00BF3192" w:rsidRPr="00430AD4" w:rsidDel="00C30527">
          <w:delText>m</w:delText>
        </w:r>
        <w:r w:rsidRPr="00430AD4" w:rsidDel="00C30527">
          <w:delText>ember</w:delText>
        </w:r>
        <w:r w:rsidDel="00C30527">
          <w:delText xml:space="preserve"> </w:delText>
        </w:r>
        <w:r w:rsidR="00BF3192" w:rsidDel="00C30527">
          <w:delText>of</w:delText>
        </w:r>
        <w:r w:rsidDel="00C30527">
          <w:delText xml:space="preserve"> MEF participated in the development of this document and have</w:delText>
        </w:r>
      </w:del>
      <w:ins w:id="8" w:author="ROBERT Ludovic IMT/IBNF" w:date="2018-07-06T14:14:00Z">
        <w:r w:rsidR="00C30527" w:rsidRPr="00430AD4">
          <w:t>member</w:t>
        </w:r>
        <w:r w:rsidR="00C30527">
          <w:t>s of MEF participated in the development of this document and have</w:t>
        </w:r>
      </w:ins>
      <w:r>
        <w:t xml:space="preserve"> requested to be included in this list.</w:t>
      </w:r>
    </w:p>
    <w:tbl>
      <w:tblPr>
        <w:tblW w:w="0" w:type="auto"/>
        <w:tblInd w:w="959" w:type="dxa"/>
        <w:shd w:val="clear" w:color="auto" w:fill="FFFFFF"/>
        <w:tblLook w:val="04A0" w:firstRow="1" w:lastRow="0" w:firstColumn="1" w:lastColumn="0" w:noHBand="0" w:noVBand="1"/>
      </w:tblPr>
      <w:tblGrid>
        <w:gridCol w:w="3829"/>
        <w:gridCol w:w="3542"/>
      </w:tblGrid>
      <w:tr w:rsidR="00430AD4" w:rsidRPr="00430AD4" w14:paraId="221DDA94" w14:textId="77777777" w:rsidTr="00AB2818">
        <w:tc>
          <w:tcPr>
            <w:tcW w:w="3829" w:type="dxa"/>
            <w:shd w:val="clear" w:color="auto" w:fill="FFFFFF"/>
          </w:tcPr>
          <w:p w14:paraId="161010BB" w14:textId="7643B62B" w:rsidR="00430AD4" w:rsidRPr="00430AD4" w:rsidRDefault="00430AD4" w:rsidP="007E31CB">
            <w:pPr>
              <w:pStyle w:val="Body"/>
            </w:pPr>
            <w:r>
              <w:t>AT&amp;T</w:t>
            </w:r>
          </w:p>
        </w:tc>
        <w:tc>
          <w:tcPr>
            <w:tcW w:w="3542" w:type="dxa"/>
            <w:shd w:val="clear" w:color="auto" w:fill="FFFFFF"/>
          </w:tcPr>
          <w:p w14:paraId="015E84EB" w14:textId="3E0730C4" w:rsidR="00430AD4" w:rsidRPr="00430AD4" w:rsidRDefault="00ED1DEB" w:rsidP="007E31CB">
            <w:pPr>
              <w:pStyle w:val="Body"/>
            </w:pPr>
            <w:proofErr w:type="spellStart"/>
            <w:r>
              <w:t>Iometrix</w:t>
            </w:r>
            <w:proofErr w:type="spellEnd"/>
          </w:p>
        </w:tc>
      </w:tr>
      <w:tr w:rsidR="00430AD4" w:rsidRPr="00430AD4" w14:paraId="75727E77" w14:textId="77777777" w:rsidTr="00AB2818">
        <w:tc>
          <w:tcPr>
            <w:tcW w:w="3829" w:type="dxa"/>
            <w:shd w:val="clear" w:color="auto" w:fill="FFFFFF"/>
          </w:tcPr>
          <w:p w14:paraId="6E5723E0" w14:textId="70A38D4D" w:rsidR="00430AD4" w:rsidRPr="00430AD4" w:rsidRDefault="00430AD4" w:rsidP="007E31CB">
            <w:pPr>
              <w:pStyle w:val="Body"/>
            </w:pPr>
            <w:proofErr w:type="spellStart"/>
            <w:r>
              <w:t>CableLabs</w:t>
            </w:r>
            <w:proofErr w:type="spellEnd"/>
          </w:p>
        </w:tc>
        <w:tc>
          <w:tcPr>
            <w:tcW w:w="3542" w:type="dxa"/>
            <w:shd w:val="clear" w:color="auto" w:fill="FFFFFF"/>
          </w:tcPr>
          <w:p w14:paraId="200831FD" w14:textId="73531BC8" w:rsidR="00430AD4" w:rsidRPr="00430AD4" w:rsidRDefault="00ED1DEB" w:rsidP="007E31CB">
            <w:pPr>
              <w:pStyle w:val="Body"/>
            </w:pPr>
            <w:r>
              <w:t>Orange</w:t>
            </w:r>
          </w:p>
        </w:tc>
      </w:tr>
      <w:tr w:rsidR="00430AD4" w:rsidRPr="00430AD4" w14:paraId="4C095D9E" w14:textId="77777777" w:rsidTr="00AB2818">
        <w:tc>
          <w:tcPr>
            <w:tcW w:w="3829" w:type="dxa"/>
            <w:shd w:val="clear" w:color="auto" w:fill="FFFFFF"/>
          </w:tcPr>
          <w:p w14:paraId="446A86FA" w14:textId="76975D71" w:rsidR="00430AD4" w:rsidRPr="00430AD4" w:rsidRDefault="00ED1DEB" w:rsidP="007E31CB">
            <w:pPr>
              <w:pStyle w:val="Body"/>
            </w:pPr>
            <w:r>
              <w:t>Colt</w:t>
            </w:r>
          </w:p>
        </w:tc>
        <w:tc>
          <w:tcPr>
            <w:tcW w:w="3542" w:type="dxa"/>
            <w:shd w:val="clear" w:color="auto" w:fill="FFFFFF"/>
          </w:tcPr>
          <w:p w14:paraId="45C90674" w14:textId="08D600EF" w:rsidR="00430AD4" w:rsidRPr="00430AD4" w:rsidRDefault="00ED1DEB" w:rsidP="007E31CB">
            <w:pPr>
              <w:pStyle w:val="Body"/>
            </w:pPr>
            <w:r>
              <w:t>PCCW Global</w:t>
            </w:r>
          </w:p>
        </w:tc>
      </w:tr>
      <w:tr w:rsidR="00430AD4" w:rsidRPr="00430AD4" w14:paraId="2AD9B40C" w14:textId="77777777" w:rsidTr="00AB2818">
        <w:tc>
          <w:tcPr>
            <w:tcW w:w="3829" w:type="dxa"/>
            <w:shd w:val="clear" w:color="auto" w:fill="FFFFFF"/>
          </w:tcPr>
          <w:p w14:paraId="1E594932" w14:textId="1EDC1A32" w:rsidR="00430AD4" w:rsidRPr="00430AD4" w:rsidRDefault="00ED1DEB" w:rsidP="007E31CB">
            <w:pPr>
              <w:pStyle w:val="Body"/>
            </w:pPr>
            <w:r>
              <w:t>Ericsson</w:t>
            </w:r>
          </w:p>
        </w:tc>
        <w:tc>
          <w:tcPr>
            <w:tcW w:w="3542" w:type="dxa"/>
            <w:shd w:val="clear" w:color="auto" w:fill="FFFFFF"/>
          </w:tcPr>
          <w:p w14:paraId="6259D1FD" w14:textId="759A5E49" w:rsidR="00430AD4" w:rsidRPr="00430AD4" w:rsidRDefault="00430AD4" w:rsidP="00ED1DEB">
            <w:pPr>
              <w:pStyle w:val="Body"/>
            </w:pPr>
          </w:p>
        </w:tc>
      </w:tr>
    </w:tbl>
    <w:p w14:paraId="1C974C98" w14:textId="242D6900" w:rsidR="004A26F3" w:rsidRPr="00572E2E" w:rsidRDefault="004A26F3" w:rsidP="004A26F3">
      <w:pPr>
        <w:pStyle w:val="NoSpacing"/>
        <w:jc w:val="center"/>
      </w:pPr>
      <w:bookmarkStart w:id="9" w:name="_Toc296243997"/>
      <w:bookmarkStart w:id="10" w:name="_Toc434314986"/>
      <w:bookmarkStart w:id="11" w:name="_Toc500322749"/>
      <w:bookmarkStart w:id="12" w:name="_Toc506539200"/>
      <w:bookmarkStart w:id="13" w:name="_Toc507495689"/>
      <w:r w:rsidRPr="00572E2E">
        <w:t xml:space="preserve">Table </w:t>
      </w:r>
      <w:fldSimple w:instr=" SEQ Table \* ARABIC ">
        <w:r w:rsidRPr="00572E2E">
          <w:rPr>
            <w:noProof/>
          </w:rPr>
          <w:t>1</w:t>
        </w:r>
      </w:fldSimple>
      <w:r w:rsidRPr="00572E2E">
        <w:t xml:space="preserve"> Contributing Member Companies</w:t>
      </w:r>
      <w:bookmarkEnd w:id="9"/>
      <w:bookmarkEnd w:id="10"/>
      <w:bookmarkEnd w:id="11"/>
      <w:bookmarkEnd w:id="12"/>
      <w:bookmarkEnd w:id="13"/>
    </w:p>
    <w:p w14:paraId="5A5ABC15" w14:textId="6C3CEE9D" w:rsidR="0062374C" w:rsidRDefault="00352433" w:rsidP="00352433">
      <w:pPr>
        <w:pStyle w:val="Heading1"/>
      </w:pPr>
      <w:bookmarkStart w:id="14" w:name="_Toc507495467"/>
      <w:r>
        <w:t>Abstract</w:t>
      </w:r>
      <w:bookmarkEnd w:id="14"/>
    </w:p>
    <w:p w14:paraId="59A9A86E" w14:textId="0D1B68CD" w:rsidR="004A26F3" w:rsidRDefault="004A26F3" w:rsidP="004A26F3">
      <w:pPr>
        <w:ind w:right="4"/>
      </w:pPr>
      <w:r>
        <w:t xml:space="preserve">This API Guide is intended to help company to implement MEF </w:t>
      </w:r>
      <w:r w:rsidR="007F4A19">
        <w:t>Product Offering Qualification</w:t>
      </w:r>
      <w:r>
        <w:t xml:space="preserve"> API. The API swagger is available on MEF GitHub. In order to help API adoption this document provides:</w:t>
      </w:r>
    </w:p>
    <w:p w14:paraId="5CAF7B2C" w14:textId="75A79895" w:rsidR="004A26F3" w:rsidRDefault="004A26F3" w:rsidP="005167ED">
      <w:pPr>
        <w:pStyle w:val="ListParagraph"/>
        <w:numPr>
          <w:ilvl w:val="0"/>
          <w:numId w:val="20"/>
        </w:numPr>
        <w:spacing w:after="610"/>
        <w:ind w:right="4"/>
      </w:pPr>
      <w:r>
        <w:t>API Resource Model</w:t>
      </w:r>
      <w:r w:rsidR="00336714">
        <w:t>s</w:t>
      </w:r>
    </w:p>
    <w:p w14:paraId="53152073" w14:textId="1734A138" w:rsidR="004A26F3" w:rsidRDefault="004A26F3" w:rsidP="005167ED">
      <w:pPr>
        <w:pStyle w:val="ListParagraph"/>
        <w:numPr>
          <w:ilvl w:val="0"/>
          <w:numId w:val="20"/>
        </w:numPr>
        <w:spacing w:after="610"/>
        <w:ind w:right="4"/>
      </w:pPr>
      <w:r>
        <w:t>Resource Product</w:t>
      </w:r>
      <w:r w:rsidR="007F4A19">
        <w:t>OfferingQualification</w:t>
      </w:r>
      <w:r>
        <w:t xml:space="preserve"> lifecycle </w:t>
      </w:r>
      <w:r w:rsidR="007F4A19">
        <w:t xml:space="preserve"> </w:t>
      </w:r>
    </w:p>
    <w:p w14:paraId="6C8AB0F8" w14:textId="69E2616D" w:rsidR="004A26F3" w:rsidRDefault="004A26F3" w:rsidP="005167ED">
      <w:pPr>
        <w:pStyle w:val="ListParagraph"/>
        <w:numPr>
          <w:ilvl w:val="0"/>
          <w:numId w:val="20"/>
        </w:numPr>
        <w:spacing w:after="610"/>
        <w:ind w:right="4"/>
      </w:pPr>
      <w:r>
        <w:t>Resource Product</w:t>
      </w:r>
      <w:r w:rsidR="007F4A19">
        <w:t>OfferingQualification</w:t>
      </w:r>
      <w:r>
        <w:t xml:space="preserve"> full representation</w:t>
      </w:r>
    </w:p>
    <w:p w14:paraId="789AEA47" w14:textId="728BEBC2" w:rsidR="004A26F3" w:rsidRPr="004A26F3" w:rsidRDefault="004A26F3" w:rsidP="005167ED">
      <w:pPr>
        <w:pStyle w:val="ListParagraph"/>
        <w:numPr>
          <w:ilvl w:val="0"/>
          <w:numId w:val="20"/>
        </w:numPr>
        <w:spacing w:after="610"/>
        <w:ind w:right="4"/>
      </w:pPr>
      <w:r>
        <w:t>Detailed description of all API Operations provided</w:t>
      </w:r>
    </w:p>
    <w:p w14:paraId="2429643B" w14:textId="3F67AA61" w:rsidR="009D4581" w:rsidRDefault="0035451D" w:rsidP="009D4581">
      <w:pPr>
        <w:pStyle w:val="Heading1"/>
        <w:keepLines/>
        <w:tabs>
          <w:tab w:val="left" w:pos="-1620"/>
        </w:tabs>
        <w:spacing w:before="240" w:line="240" w:lineRule="auto"/>
      </w:pPr>
      <w:bookmarkStart w:id="15" w:name="_Toc296243972"/>
      <w:bookmarkStart w:id="16" w:name="_Toc507495468"/>
      <w:r>
        <w:t>Scope</w:t>
      </w:r>
      <w:bookmarkEnd w:id="15"/>
      <w:bookmarkEnd w:id="16"/>
    </w:p>
    <w:p w14:paraId="179DCB02" w14:textId="46252E46" w:rsidR="004A604C" w:rsidRDefault="0032789E" w:rsidP="0032789E">
      <w:r>
        <w:t>The scope of this API guide covers the following capabilities for product offering qualification:</w:t>
      </w:r>
    </w:p>
    <w:p w14:paraId="0D67F69B" w14:textId="0459DB89" w:rsidR="00572E2E" w:rsidRDefault="00572E2E" w:rsidP="008C3589">
      <w:pPr>
        <w:pStyle w:val="ListParagraph"/>
        <w:numPr>
          <w:ilvl w:val="0"/>
          <w:numId w:val="9"/>
        </w:numPr>
      </w:pPr>
      <w:r>
        <w:t>Retrieve a geographic address</w:t>
      </w:r>
    </w:p>
    <w:p w14:paraId="1B81B850" w14:textId="434AC16E" w:rsidR="004A604C" w:rsidRDefault="009D4581" w:rsidP="008C3589">
      <w:pPr>
        <w:pStyle w:val="ListParagraph"/>
        <w:numPr>
          <w:ilvl w:val="0"/>
          <w:numId w:val="9"/>
        </w:numPr>
      </w:pPr>
      <w:r w:rsidRPr="009D4581">
        <w:t>The ability to validate an address</w:t>
      </w:r>
      <w:del w:id="17" w:author="ROBERT Ludovic IMT/IBNF" w:date="2018-07-05T14:59:00Z">
        <w:r w:rsidRPr="009D4581" w:rsidDel="001D42FC">
          <w:delText xml:space="preserve"> for a specific site associated with the service delivery location</w:delText>
        </w:r>
      </w:del>
      <w:r w:rsidRPr="009D4581">
        <w:t>.</w:t>
      </w:r>
    </w:p>
    <w:p w14:paraId="04B1778F" w14:textId="72D9A5F1" w:rsidR="00572E2E" w:rsidDel="001D42FC" w:rsidRDefault="00572E2E" w:rsidP="008C3589">
      <w:pPr>
        <w:pStyle w:val="ListParagraph"/>
        <w:numPr>
          <w:ilvl w:val="0"/>
          <w:numId w:val="9"/>
        </w:numPr>
        <w:rPr>
          <w:del w:id="18" w:author="ROBERT Ludovic IMT/IBNF" w:date="2018-07-05T14:59:00Z"/>
        </w:rPr>
      </w:pPr>
      <w:del w:id="19" w:author="ROBERT Ludovic IMT/IBNF" w:date="2018-07-05T14:59:00Z">
        <w:r w:rsidDel="001D42FC">
          <w:delText>Retrieve address validations based on filtering criteria</w:delText>
        </w:r>
      </w:del>
    </w:p>
    <w:p w14:paraId="117F9DE6" w14:textId="3D04FDC1" w:rsidR="00572E2E" w:rsidDel="001D42FC" w:rsidRDefault="00572E2E" w:rsidP="008C3589">
      <w:pPr>
        <w:pStyle w:val="ListParagraph"/>
        <w:numPr>
          <w:ilvl w:val="0"/>
          <w:numId w:val="9"/>
        </w:numPr>
        <w:rPr>
          <w:del w:id="20" w:author="ROBERT Ludovic IMT/IBNF" w:date="2018-07-05T14:59:00Z"/>
        </w:rPr>
      </w:pPr>
      <w:del w:id="21" w:author="ROBERT Ludovic IMT/IBNF" w:date="2018-07-05T14:59:00Z">
        <w:r w:rsidDel="001D42FC">
          <w:delText>Retrieve a single address validation by id</w:delText>
        </w:r>
      </w:del>
    </w:p>
    <w:p w14:paraId="03B5A46C" w14:textId="3CB5B225" w:rsidR="00572E2E" w:rsidRDefault="00572E2E" w:rsidP="00572E2E">
      <w:pPr>
        <w:pStyle w:val="ListParagraph"/>
        <w:numPr>
          <w:ilvl w:val="0"/>
          <w:numId w:val="9"/>
        </w:numPr>
      </w:pPr>
      <w:r>
        <w:t>Retrieve sites based on filtering criteria</w:t>
      </w:r>
    </w:p>
    <w:p w14:paraId="76733209" w14:textId="23910DEE" w:rsidR="00572E2E" w:rsidRDefault="00572E2E" w:rsidP="00572E2E">
      <w:pPr>
        <w:pStyle w:val="ListParagraph"/>
        <w:numPr>
          <w:ilvl w:val="0"/>
          <w:numId w:val="9"/>
        </w:numPr>
      </w:pPr>
      <w:r>
        <w:t>Retrieve a single site by id</w:t>
      </w:r>
    </w:p>
    <w:p w14:paraId="5A888B76" w14:textId="35D604BB" w:rsidR="004A604C" w:rsidRDefault="009D4581" w:rsidP="008C3589">
      <w:pPr>
        <w:pStyle w:val="ListParagraph"/>
        <w:numPr>
          <w:ilvl w:val="0"/>
          <w:numId w:val="9"/>
        </w:numPr>
      </w:pPr>
      <w:r w:rsidRPr="009D4581">
        <w:t>The ability to determine if service can be delivered to a specific customer site within a Partner’s domain</w:t>
      </w:r>
      <w:r>
        <w:t>.</w:t>
      </w:r>
    </w:p>
    <w:p w14:paraId="6E8056C4" w14:textId="49A92F84" w:rsidR="00572E2E" w:rsidRDefault="00572E2E" w:rsidP="008C3589">
      <w:pPr>
        <w:pStyle w:val="ListParagraph"/>
        <w:numPr>
          <w:ilvl w:val="0"/>
          <w:numId w:val="9"/>
        </w:numPr>
      </w:pPr>
      <w:r>
        <w:t>Retrieve product offering qualifications based on filtering criteria</w:t>
      </w:r>
    </w:p>
    <w:p w14:paraId="7A90A98D" w14:textId="3F2F40FF" w:rsidR="00572E2E" w:rsidRDefault="00572E2E" w:rsidP="008C3589">
      <w:pPr>
        <w:pStyle w:val="ListParagraph"/>
        <w:numPr>
          <w:ilvl w:val="0"/>
          <w:numId w:val="9"/>
        </w:numPr>
      </w:pPr>
      <w:r>
        <w:t>Retrieve a single product offering qualification by id</w:t>
      </w:r>
    </w:p>
    <w:p w14:paraId="1670AF05" w14:textId="77777777" w:rsidR="00572E2E" w:rsidRDefault="00572E2E">
      <w:pPr>
        <w:spacing w:before="0"/>
        <w:rPr>
          <w:rFonts w:ascii="Arial" w:hAnsi="Arial" w:cs="Arial"/>
          <w:b/>
          <w:bCs/>
          <w:kern w:val="32"/>
          <w:sz w:val="28"/>
          <w:szCs w:val="32"/>
        </w:rPr>
      </w:pPr>
      <w:bookmarkStart w:id="22" w:name="_Toc304467023"/>
      <w:bookmarkStart w:id="23" w:name="_Toc304467291"/>
      <w:bookmarkStart w:id="24" w:name="_Toc304467395"/>
      <w:bookmarkStart w:id="25" w:name="_Toc304467622"/>
      <w:bookmarkStart w:id="26" w:name="_Toc304467728"/>
      <w:bookmarkStart w:id="27" w:name="_Toc306198098"/>
      <w:bookmarkStart w:id="28" w:name="_Toc306198181"/>
      <w:bookmarkStart w:id="29" w:name="_Toc306198385"/>
      <w:bookmarkStart w:id="30" w:name="_Toc314231551"/>
      <w:bookmarkStart w:id="31" w:name="_Toc314232456"/>
      <w:bookmarkEnd w:id="22"/>
      <w:bookmarkEnd w:id="23"/>
      <w:bookmarkEnd w:id="24"/>
      <w:bookmarkEnd w:id="25"/>
      <w:bookmarkEnd w:id="26"/>
      <w:bookmarkEnd w:id="27"/>
      <w:bookmarkEnd w:id="28"/>
      <w:bookmarkEnd w:id="29"/>
      <w:bookmarkEnd w:id="30"/>
      <w:bookmarkEnd w:id="31"/>
      <w:r>
        <w:br w:type="page"/>
      </w:r>
    </w:p>
    <w:p w14:paraId="0201B0E7" w14:textId="6BBEEC00" w:rsidR="0022757F" w:rsidRDefault="00F95449" w:rsidP="00F95449">
      <w:pPr>
        <w:pStyle w:val="Heading1"/>
      </w:pPr>
      <w:bookmarkStart w:id="32" w:name="_Toc507495469"/>
      <w:r>
        <w:lastRenderedPageBreak/>
        <w:t xml:space="preserve">Compliance and </w:t>
      </w:r>
      <w:r w:rsidR="00A526B2">
        <w:t>Assumptions</w:t>
      </w:r>
      <w:bookmarkEnd w:id="32"/>
    </w:p>
    <w:p w14:paraId="0F593FF8" w14:textId="218CB078" w:rsidR="00A526B2" w:rsidRPr="00A526B2" w:rsidRDefault="0032789E" w:rsidP="00A526B2">
      <w:pPr>
        <w:pStyle w:val="Heading2"/>
      </w:pPr>
      <w:bookmarkStart w:id="33" w:name="_Toc507495470"/>
      <w:r>
        <w:t>Product Offering Qualification</w:t>
      </w:r>
      <w:r w:rsidR="00A526B2">
        <w:t xml:space="preserve"> Interface</w:t>
      </w:r>
      <w:bookmarkEnd w:id="33"/>
    </w:p>
    <w:p w14:paraId="41EDB27F" w14:textId="77777777" w:rsidR="00A526B2" w:rsidRPr="00A526B2" w:rsidRDefault="00A526B2" w:rsidP="005167ED">
      <w:pPr>
        <w:pStyle w:val="ListParagraph"/>
        <w:numPr>
          <w:ilvl w:val="0"/>
          <w:numId w:val="16"/>
        </w:numPr>
      </w:pPr>
      <w:r w:rsidRPr="00A526B2">
        <w:t>Restricted access sites (e.g., Carrier-owned) shall not be under consideration when determining serviceability of a given location.</w:t>
      </w:r>
    </w:p>
    <w:p w14:paraId="56E592DE" w14:textId="77777777" w:rsidR="00A526B2" w:rsidRPr="00A526B2" w:rsidRDefault="00A526B2" w:rsidP="005167ED">
      <w:pPr>
        <w:pStyle w:val="ListParagraph"/>
        <w:numPr>
          <w:ilvl w:val="0"/>
          <w:numId w:val="16"/>
        </w:numPr>
      </w:pPr>
      <w:r w:rsidRPr="00A526B2">
        <w:t>Serviceability interface may or may not use the previously validated Address id from the Address Validation API call or Site id from the Site API call.</w:t>
      </w:r>
    </w:p>
    <w:p w14:paraId="40403B98" w14:textId="0CD04C3E" w:rsidR="00A526B2" w:rsidRPr="00A526B2" w:rsidRDefault="00A526B2" w:rsidP="005167ED">
      <w:pPr>
        <w:pStyle w:val="ListParagraph"/>
        <w:numPr>
          <w:ilvl w:val="0"/>
          <w:numId w:val="16"/>
        </w:numPr>
      </w:pPr>
      <w:r w:rsidRPr="00A526B2">
        <w:t>Quote/Pricing data will not be supported under Serviceability Interface (</w:t>
      </w:r>
      <w:del w:id="34" w:author="ROBERT Ludovic IMT/IBNF" w:date="2018-07-05T15:00:00Z">
        <w:r w:rsidRPr="00A526B2" w:rsidDel="001D42FC">
          <w:delText>deferred for Quote API beyond Sonata R1</w:delText>
        </w:r>
      </w:del>
      <w:ins w:id="35" w:author="ROBERT Ludovic IMT/IBNF" w:date="2018-07-05T15:00:00Z">
        <w:r w:rsidR="001D42FC">
          <w:t>Quote is managed in another API Guide</w:t>
        </w:r>
      </w:ins>
      <w:r w:rsidRPr="00A526B2">
        <w:t>).</w:t>
      </w:r>
    </w:p>
    <w:p w14:paraId="7B3B141A" w14:textId="77777777" w:rsidR="00A526B2" w:rsidRPr="00A526B2" w:rsidRDefault="00A526B2" w:rsidP="005167ED">
      <w:pPr>
        <w:pStyle w:val="ListParagraph"/>
        <w:numPr>
          <w:ilvl w:val="0"/>
          <w:numId w:val="16"/>
        </w:numPr>
      </w:pPr>
      <w:r w:rsidRPr="00A526B2">
        <w:t>Serviceability is not expected to reserve or guarantee resources.</w:t>
      </w:r>
    </w:p>
    <w:p w14:paraId="247F1A24" w14:textId="77777777" w:rsidR="00A526B2" w:rsidRPr="00A526B2" w:rsidRDefault="00A526B2" w:rsidP="005167ED">
      <w:pPr>
        <w:pStyle w:val="ListParagraph"/>
        <w:numPr>
          <w:ilvl w:val="0"/>
          <w:numId w:val="16"/>
        </w:numPr>
      </w:pPr>
      <w:r w:rsidRPr="00A526B2">
        <w:t>In the “installation interval” in the serviceability response, “Business” hours or days reflect Seller’s perspective.</w:t>
      </w:r>
    </w:p>
    <w:p w14:paraId="3B1A91BF" w14:textId="4A42FCF4" w:rsidR="00A526B2" w:rsidRPr="00A526B2" w:rsidDel="001B6C75" w:rsidRDefault="00A526B2" w:rsidP="005167ED">
      <w:pPr>
        <w:pStyle w:val="ListParagraph"/>
        <w:numPr>
          <w:ilvl w:val="0"/>
          <w:numId w:val="16"/>
        </w:numPr>
        <w:rPr>
          <w:del w:id="36" w:author="ROBERT Ludovic IMT/IBNF" w:date="2018-07-05T15:06:00Z"/>
        </w:rPr>
      </w:pPr>
      <w:del w:id="37" w:author="ROBERT Ludovic IMT/IBNF" w:date="2018-07-05T15:06:00Z">
        <w:r w:rsidRPr="00A526B2" w:rsidDel="001B6C75">
          <w:delText xml:space="preserve">The seller may be able to select a specific ENNI for an Access E-Line request, based on pre-negotiated criteria where buyer may not specify ENNI in the request. </w:delText>
        </w:r>
      </w:del>
    </w:p>
    <w:p w14:paraId="7527DB47" w14:textId="647FC914" w:rsidR="00F95449" w:rsidRDefault="00A526B2" w:rsidP="005167ED">
      <w:pPr>
        <w:pStyle w:val="ListParagraph"/>
        <w:numPr>
          <w:ilvl w:val="0"/>
          <w:numId w:val="16"/>
        </w:numPr>
      </w:pPr>
      <w:r w:rsidRPr="00A526B2">
        <w:t xml:space="preserve">Seller may have alternatives in parameters beyond what Buyer has requested in the Input (e.g., </w:t>
      </w:r>
      <w:proofErr w:type="spellStart"/>
      <w:r w:rsidRPr="00A526B2">
        <w:t>CoS</w:t>
      </w:r>
      <w:proofErr w:type="spellEnd"/>
      <w:r w:rsidRPr="00A526B2">
        <w:t>, Diversity/Protection).</w:t>
      </w:r>
    </w:p>
    <w:p w14:paraId="1CD98540" w14:textId="706A5A6A" w:rsidR="00A526B2" w:rsidRDefault="00A526B2" w:rsidP="00A526B2">
      <w:pPr>
        <w:pStyle w:val="Heading2"/>
      </w:pPr>
      <w:bookmarkStart w:id="38" w:name="_Toc507495471"/>
      <w:r>
        <w:t>Site Interface</w:t>
      </w:r>
      <w:bookmarkEnd w:id="38"/>
    </w:p>
    <w:p w14:paraId="48802454" w14:textId="746C4F3C" w:rsidR="00A526B2" w:rsidRPr="00A526B2" w:rsidRDefault="00A526B2" w:rsidP="005167ED">
      <w:pPr>
        <w:pStyle w:val="ListParagraph"/>
        <w:numPr>
          <w:ilvl w:val="0"/>
          <w:numId w:val="17"/>
        </w:numPr>
      </w:pPr>
      <w:r w:rsidRPr="00A526B2">
        <w:t>Site interface may or may not use the previously validated Address id from the Address Validation API call, or may also take the Address input directly.</w:t>
      </w:r>
    </w:p>
    <w:p w14:paraId="77ED9497" w14:textId="5CAFC777" w:rsidR="00A526B2" w:rsidRDefault="00A526B2" w:rsidP="00A526B2">
      <w:pPr>
        <w:pStyle w:val="Heading2"/>
      </w:pPr>
      <w:bookmarkStart w:id="39" w:name="_Toc507495472"/>
      <w:r>
        <w:t>Address Interface</w:t>
      </w:r>
      <w:bookmarkEnd w:id="39"/>
    </w:p>
    <w:p w14:paraId="5162A82E" w14:textId="77777777" w:rsidR="00A526B2" w:rsidRPr="00A526B2" w:rsidRDefault="00A526B2" w:rsidP="005167ED">
      <w:pPr>
        <w:numPr>
          <w:ilvl w:val="0"/>
          <w:numId w:val="18"/>
        </w:numPr>
      </w:pPr>
      <w:r w:rsidRPr="00A526B2">
        <w:t xml:space="preserve">When handling </w:t>
      </w:r>
      <w:proofErr w:type="gramStart"/>
      <w:r w:rsidRPr="00A526B2">
        <w:t>ambiguous,</w:t>
      </w:r>
      <w:proofErr w:type="gramEnd"/>
      <w:r w:rsidRPr="00A526B2">
        <w:t xml:space="preserve"> or in-sufficient data, as input, multiple/alternative addresses may be returned.</w:t>
      </w:r>
    </w:p>
    <w:p w14:paraId="50DABE88" w14:textId="0D8C1B8E" w:rsidR="00A526B2" w:rsidRPr="00A526B2" w:rsidRDefault="00A526B2" w:rsidP="005167ED">
      <w:pPr>
        <w:numPr>
          <w:ilvl w:val="0"/>
          <w:numId w:val="18"/>
        </w:numPr>
      </w:pPr>
      <w:r w:rsidRPr="00A526B2">
        <w:t>Should be able to handle addresses for new development area where a postal address is yet to be assigned. In this case, a geographic (</w:t>
      </w:r>
      <w:proofErr w:type="spellStart"/>
      <w:r w:rsidRPr="00A526B2">
        <w:t>lat</w:t>
      </w:r>
      <w:proofErr w:type="spellEnd"/>
      <w:r w:rsidRPr="00A526B2">
        <w:t>/long) or referenced address is recommended.</w:t>
      </w:r>
    </w:p>
    <w:p w14:paraId="7D6787BB" w14:textId="74A7AACC" w:rsidR="00A526B2" w:rsidRDefault="00A526B2" w:rsidP="005167ED">
      <w:pPr>
        <w:numPr>
          <w:ilvl w:val="0"/>
          <w:numId w:val="18"/>
        </w:numPr>
      </w:pPr>
      <w:r w:rsidRPr="00A526B2">
        <w:t>Address Validation shall expect to validate the physical location (either postal address or no postal location, like cell-tower in a field), but the validation specific to either building or at a suite level at a physical location is left to the Seller’s discretion, due to variations in the diverse types of Buildings &amp; Products.</w:t>
      </w:r>
    </w:p>
    <w:p w14:paraId="7082958A" w14:textId="1F4B2795" w:rsidR="00F565DF" w:rsidRDefault="00A526B2" w:rsidP="005167ED">
      <w:pPr>
        <w:numPr>
          <w:ilvl w:val="0"/>
          <w:numId w:val="18"/>
        </w:numPr>
      </w:pPr>
      <w:r w:rsidRPr="00A526B2">
        <w:t>The maximum number of suggested Alternative addresses to be returned will be determined by the Seller.</w:t>
      </w:r>
    </w:p>
    <w:p w14:paraId="213A395A" w14:textId="6DF292ED" w:rsidR="0032789E" w:rsidRDefault="0032789E">
      <w:pPr>
        <w:spacing w:before="0"/>
      </w:pPr>
      <w:r>
        <w:br w:type="page"/>
      </w:r>
    </w:p>
    <w:p w14:paraId="7A1D4E38" w14:textId="38CB4BAC" w:rsidR="0032789E" w:rsidRDefault="0032789E" w:rsidP="0032789E">
      <w:pPr>
        <w:pStyle w:val="Heading1"/>
      </w:pPr>
      <w:bookmarkStart w:id="40" w:name="_Toc507495473"/>
      <w:r>
        <w:lastRenderedPageBreak/>
        <w:t>Resource Model</w:t>
      </w:r>
      <w:r w:rsidR="00300903">
        <w:t>s</w:t>
      </w:r>
      <w:bookmarkEnd w:id="40"/>
    </w:p>
    <w:p w14:paraId="02263972" w14:textId="2C77546C" w:rsidR="00300903" w:rsidRPr="00300903" w:rsidRDefault="00300903" w:rsidP="00300903">
      <w:pPr>
        <w:pStyle w:val="Heading2"/>
      </w:pPr>
      <w:bookmarkStart w:id="41" w:name="_Toc507495474"/>
      <w:r>
        <w:t>Geographic Address Model</w:t>
      </w:r>
      <w:bookmarkEnd w:id="41"/>
    </w:p>
    <w:p w14:paraId="75788D30" w14:textId="32F560DF" w:rsidR="0032789E" w:rsidRDefault="0032789E" w:rsidP="0032789E">
      <w:pPr>
        <w:rPr>
          <w:ins w:id="42" w:author="ROBERT Ludovic IMT/IBNF" w:date="2018-07-05T15:49:00Z"/>
        </w:rPr>
      </w:pPr>
      <w:r>
        <w:rPr>
          <w:noProof/>
        </w:rPr>
        <mc:AlternateContent>
          <mc:Choice Requires="wps">
            <w:drawing>
              <wp:anchor distT="0" distB="0" distL="114300" distR="114300" simplePos="0" relativeHeight="251763200" behindDoc="0" locked="0" layoutInCell="1" allowOverlap="1" wp14:anchorId="558530F3" wp14:editId="71B3CF50">
                <wp:simplePos x="0" y="0"/>
                <wp:positionH relativeFrom="page">
                  <wp:align>center</wp:align>
                </wp:positionH>
                <wp:positionV relativeFrom="paragraph">
                  <wp:posOffset>6033770</wp:posOffset>
                </wp:positionV>
                <wp:extent cx="4398264" cy="429768"/>
                <wp:effectExtent l="0" t="0" r="0" b="2540"/>
                <wp:wrapTopAndBottom/>
                <wp:docPr id="6" name="Text Box 6"/>
                <wp:cNvGraphicFramePr/>
                <a:graphic xmlns:a="http://schemas.openxmlformats.org/drawingml/2006/main">
                  <a:graphicData uri="http://schemas.microsoft.com/office/word/2010/wordprocessingShape">
                    <wps:wsp>
                      <wps:cNvSpPr txBox="1"/>
                      <wps:spPr>
                        <a:xfrm>
                          <a:off x="0" y="0"/>
                          <a:ext cx="4398264" cy="429768"/>
                        </a:xfrm>
                        <a:prstGeom prst="rect">
                          <a:avLst/>
                        </a:prstGeom>
                        <a:solidFill>
                          <a:prstClr val="white"/>
                        </a:solidFill>
                        <a:ln>
                          <a:noFill/>
                        </a:ln>
                        <a:effectLst/>
                      </wps:spPr>
                      <wps:txbx>
                        <w:txbxContent>
                          <w:p w14:paraId="24696390" w14:textId="7C8EDDDD" w:rsidR="00F3235D" w:rsidRPr="00327087" w:rsidRDefault="00F3235D" w:rsidP="0032789E">
                            <w:pPr>
                              <w:pStyle w:val="TableCaption"/>
                              <w:rPr>
                                <w:noProof/>
                              </w:rPr>
                            </w:pPr>
                            <w:bookmarkStart w:id="43" w:name="_Toc507495739"/>
                            <w:moveFromRangeStart w:id="44" w:author="ROBERT Ludovic IMT/IBNF" w:date="2018-07-06T14:24:00Z" w:name="move518650380"/>
                            <w:moveFrom w:id="45" w:author="ROBERT Ludovic IMT/IBNF" w:date="2018-07-06T14:24:00Z">
                              <w:r w:rsidDel="000F7BA7">
                                <w:t xml:space="preserve">Figure </w:t>
                              </w:r>
                              <w:r w:rsidDel="000F7BA7">
                                <w:fldChar w:fldCharType="begin"/>
                              </w:r>
                              <w:r w:rsidDel="000F7BA7">
                                <w:instrText xml:space="preserve"> SEQ Figure \* ARABIC </w:instrText>
                              </w:r>
                              <w:r w:rsidDel="000F7BA7">
                                <w:fldChar w:fldCharType="separate"/>
                              </w:r>
                              <w:r w:rsidDel="000F7BA7">
                                <w:rPr>
                                  <w:noProof/>
                                </w:rPr>
                                <w:t>1</w:t>
                              </w:r>
                              <w:r w:rsidDel="000F7BA7">
                                <w:rPr>
                                  <w:noProof/>
                                </w:rPr>
                                <w:fldChar w:fldCharType="end"/>
                              </w:r>
                              <w:r w:rsidDel="000F7BA7">
                                <w:t xml:space="preserve"> – GeographicAddress Resource Model</w:t>
                              </w:r>
                            </w:moveFrom>
                            <w:bookmarkEnd w:id="43"/>
                            <w:moveFromRange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475.1pt;width:346.3pt;height:33.85pt;z-index:2517632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" stroked="f">
                <v:textbox style="mso-fit-shape-to-text:t" inset="0,0,0,0">
                  <w:txbxContent>
                    <w:p w14:paraId="24696390" w14:textId="7C8EDDDD" w:rsidR="00F3235D" w:rsidRPr="00327087" w:rsidRDefault="00F3235D" w:rsidP="0032789E">
                      <w:pPr>
                        <w:pStyle w:val="TableCaption"/>
                        <w:rPr>
                          <w:noProof/>
                        </w:rPr>
                      </w:pPr>
                      <w:bookmarkStart w:id="44" w:name="_Toc507495739"/>
                      <w:moveFromRangeStart w:id="45" w:author="ROBERT Ludovic IMT/IBNF" w:date="2018-07-06T14:24:00Z" w:name="move518650380"/>
                      <w:moveFrom w:id="46" w:author="ROBERT Ludovic IMT/IBNF" w:date="2018-07-06T14:24:00Z">
                        <w:r w:rsidDel="000F7BA7">
                          <w:t xml:space="preserve">Figure </w:t>
                        </w:r>
                        <w:r w:rsidDel="000F7BA7">
                          <w:fldChar w:fldCharType="begin"/>
                        </w:r>
                        <w:r w:rsidDel="000F7BA7">
                          <w:instrText xml:space="preserve"> SEQ Figure \* ARABIC </w:instrText>
                        </w:r>
                        <w:r w:rsidDel="000F7BA7">
                          <w:fldChar w:fldCharType="separate"/>
                        </w:r>
                        <w:r w:rsidDel="000F7BA7">
                          <w:rPr>
                            <w:noProof/>
                          </w:rPr>
                          <w:t>1</w:t>
                        </w:r>
                        <w:r w:rsidDel="000F7BA7">
                          <w:rPr>
                            <w:noProof/>
                          </w:rPr>
                          <w:fldChar w:fldCharType="end"/>
                        </w:r>
                        <w:r w:rsidDel="000F7BA7">
                          <w:t xml:space="preserve"> – GeographicAddress Resource Model</w:t>
                        </w:r>
                      </w:moveFrom>
                      <w:bookmarkEnd w:id="44"/>
                      <w:moveFromRangeEnd w:id="45"/>
                    </w:p>
                  </w:txbxContent>
                </v:textbox>
                <w10:wrap type="topAndBottom" anchorx="page"/>
              </v:shape>
            </w:pict>
          </mc:Fallback>
        </mc:AlternateContent>
      </w:r>
      <w:del w:id="46" w:author="ROBERT Ludovic IMT/IBNF" w:date="2018-07-05T15:49:00Z">
        <w:r w:rsidDel="00DC2F6C">
          <w:rPr>
            <w:noProof/>
          </w:rPr>
          <w:drawing>
            <wp:anchor distT="0" distB="0" distL="114300" distR="114300" simplePos="0" relativeHeight="251759104" behindDoc="0" locked="0" layoutInCell="1" allowOverlap="1" wp14:anchorId="1A2525A1" wp14:editId="361F2A0A">
              <wp:simplePos x="0" y="0"/>
              <wp:positionH relativeFrom="page">
                <wp:align>center</wp:align>
              </wp:positionH>
              <wp:positionV relativeFrom="paragraph">
                <wp:posOffset>451596</wp:posOffset>
              </wp:positionV>
              <wp:extent cx="4398264" cy="5522976"/>
              <wp:effectExtent l="0" t="0" r="0" b="0"/>
              <wp:wrapTopAndBottom/>
              <wp:docPr id="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8264" cy="5522976"/>
                      </a:xfrm>
                      <a:prstGeom prst="rect">
                        <a:avLst/>
                      </a:prstGeom>
                      <a:noFill/>
                      <a:ln>
                        <a:noFill/>
                      </a:ln>
                    </pic:spPr>
                  </pic:pic>
                </a:graphicData>
              </a:graphic>
              <wp14:sizeRelH relativeFrom="page">
                <wp14:pctWidth>0</wp14:pctWidth>
              </wp14:sizeRelH>
              <wp14:sizeRelV relativeFrom="page">
                <wp14:pctHeight>0</wp14:pctHeight>
              </wp14:sizeRelV>
            </wp:anchor>
          </w:drawing>
        </w:r>
      </w:del>
    </w:p>
    <w:p w14:paraId="665671B2" w14:textId="58339C7D" w:rsidR="00DC2F6C" w:rsidRDefault="00F2497C">
      <w:pPr>
        <w:jc w:val="center"/>
        <w:rPr>
          <w:ins w:id="47" w:author="ROBERT Ludovic IMT/IBNF" w:date="2018-07-05T15:50:00Z"/>
        </w:rPr>
        <w:pPrChange w:id="48" w:author="ROBERT Ludovic IMT/IBNF" w:date="2018-07-05T15:50:00Z">
          <w:pPr/>
        </w:pPrChange>
      </w:pPr>
      <w:ins w:id="49" w:author="ROBERT Ludovic IMT/IBNF" w:date="2018-07-06T14:35:00Z">
        <w:r>
          <w:rPr>
            <w:noProof/>
          </w:rPr>
          <w:lastRenderedPageBreak/>
          <w:drawing>
            <wp:inline distT="0" distB="0" distL="0" distR="0" wp14:anchorId="3B091E58" wp14:editId="3EF500FC">
              <wp:extent cx="5172075" cy="3390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2075" cy="3390900"/>
                      </a:xfrm>
                      <a:prstGeom prst="rect">
                        <a:avLst/>
                      </a:prstGeom>
                      <a:noFill/>
                      <a:ln>
                        <a:noFill/>
                      </a:ln>
                    </pic:spPr>
                  </pic:pic>
                </a:graphicData>
              </a:graphic>
            </wp:inline>
          </w:drawing>
        </w:r>
      </w:ins>
    </w:p>
    <w:p w14:paraId="6DC61E29" w14:textId="77777777" w:rsidR="000F7BA7" w:rsidRPr="00327087" w:rsidRDefault="000F7BA7" w:rsidP="000F7BA7">
      <w:pPr>
        <w:pStyle w:val="TableCaption"/>
        <w:rPr>
          <w:moveTo w:id="50" w:author="ROBERT Ludovic IMT/IBNF" w:date="2018-07-06T14:24:00Z"/>
          <w:noProof/>
        </w:rPr>
      </w:pPr>
      <w:moveToRangeStart w:id="51" w:author="ROBERT Ludovic IMT/IBNF" w:date="2018-07-06T14:24:00Z" w:name="move518650380"/>
      <w:moveTo w:id="52" w:author="ROBERT Ludovic IMT/IBNF" w:date="2018-07-06T14:24:00Z">
        <w:r>
          <w:t xml:space="preserve">Figure </w:t>
        </w:r>
        <w:r>
          <w:fldChar w:fldCharType="begin"/>
        </w:r>
        <w:r>
          <w:instrText xml:space="preserve"> SEQ Figure \* ARABIC </w:instrText>
        </w:r>
        <w:r>
          <w:fldChar w:fldCharType="separate"/>
        </w:r>
        <w:r>
          <w:rPr>
            <w:noProof/>
          </w:rPr>
          <w:t>1</w:t>
        </w:r>
        <w:r>
          <w:rPr>
            <w:noProof/>
          </w:rPr>
          <w:fldChar w:fldCharType="end"/>
        </w:r>
        <w:r>
          <w:t xml:space="preserve"> – GeographicAddress Resource Model</w:t>
        </w:r>
      </w:moveTo>
    </w:p>
    <w:moveToRangeEnd w:id="51"/>
    <w:p w14:paraId="3E067543" w14:textId="77777777" w:rsidR="00DC2F6C" w:rsidRDefault="00DC2F6C" w:rsidP="00DC2F6C">
      <w:pPr>
        <w:spacing w:before="0"/>
        <w:rPr>
          <w:ins w:id="53" w:author="ROBERT Ludovic IMT/IBNF" w:date="2018-07-05T15:50:00Z"/>
        </w:rPr>
      </w:pPr>
    </w:p>
    <w:p w14:paraId="460834F9" w14:textId="77777777" w:rsidR="00DC2F6C" w:rsidRDefault="00DC2F6C" w:rsidP="00DC2F6C">
      <w:pPr>
        <w:spacing w:before="0"/>
        <w:rPr>
          <w:ins w:id="54" w:author="ROBERT Ludovic IMT/IBNF" w:date="2018-07-05T15:50:00Z"/>
        </w:rPr>
      </w:pPr>
      <w:ins w:id="55" w:author="ROBERT Ludovic IMT/IBNF" w:date="2018-07-05T15:50:00Z">
        <w:r>
          <w:t>Color coding scheme:</w:t>
        </w:r>
      </w:ins>
    </w:p>
    <w:p w14:paraId="43E4FF4F" w14:textId="77777777" w:rsidR="00DC2F6C" w:rsidRDefault="00DC2F6C" w:rsidP="00DC2F6C">
      <w:pPr>
        <w:pStyle w:val="ListParagraph"/>
        <w:numPr>
          <w:ilvl w:val="0"/>
          <w:numId w:val="21"/>
        </w:numPr>
        <w:rPr>
          <w:ins w:id="56" w:author="ROBERT Ludovic IMT/IBNF" w:date="2018-07-05T15:50:00Z"/>
        </w:rPr>
      </w:pPr>
      <w:ins w:id="57" w:author="ROBERT Ludovic IMT/IBNF" w:date="2018-07-05T15:50:00Z">
        <w:r>
          <w:t>White box: API main resource</w:t>
        </w:r>
      </w:ins>
    </w:p>
    <w:p w14:paraId="43236526" w14:textId="77777777" w:rsidR="00DC2F6C" w:rsidRDefault="00DC2F6C" w:rsidP="00DC2F6C">
      <w:pPr>
        <w:pStyle w:val="ListParagraph"/>
        <w:numPr>
          <w:ilvl w:val="0"/>
          <w:numId w:val="21"/>
        </w:numPr>
        <w:rPr>
          <w:ins w:id="58" w:author="ROBERT Ludovic IMT/IBNF" w:date="2018-07-05T15:50:00Z"/>
        </w:rPr>
      </w:pPr>
      <w:ins w:id="59" w:author="ROBERT Ludovic IMT/IBNF" w:date="2018-07-05T15:50:00Z">
        <w:r>
          <w:t>Pink box: API sub resource(s)</w:t>
        </w:r>
      </w:ins>
    </w:p>
    <w:p w14:paraId="74EE9AF4" w14:textId="4FF59DBD" w:rsidR="00DC2F6C" w:rsidRDefault="00DC2F6C">
      <w:pPr>
        <w:pStyle w:val="ListParagraph"/>
        <w:numPr>
          <w:ilvl w:val="0"/>
          <w:numId w:val="21"/>
        </w:numPr>
        <w:rPr>
          <w:ins w:id="60" w:author="ROBERT Ludovic IMT/IBNF" w:date="2018-07-06T14:36:00Z"/>
        </w:rPr>
        <w:pPrChange w:id="61" w:author="ROBERT Ludovic IMT/IBNF" w:date="2018-07-05T15:50:00Z">
          <w:pPr/>
        </w:pPrChange>
      </w:pPr>
      <w:ins w:id="62" w:author="ROBERT Ludovic IMT/IBNF" w:date="2018-07-05T15:50:00Z">
        <w:r>
          <w:t>Green Boxes : API related/referred resource(s)</w:t>
        </w:r>
      </w:ins>
    </w:p>
    <w:p w14:paraId="69185209" w14:textId="518666A7" w:rsidR="00F2497C" w:rsidRDefault="00F2497C">
      <w:pPr>
        <w:spacing w:before="0"/>
        <w:rPr>
          <w:ins w:id="63" w:author="ROBERT Ludovic IMT/IBNF" w:date="2018-07-06T14:37:00Z"/>
        </w:rPr>
      </w:pPr>
      <w:ins w:id="64" w:author="ROBERT Ludovic IMT/IBNF" w:date="2018-07-06T14:37:00Z">
        <w:r>
          <w:br w:type="page"/>
        </w:r>
      </w:ins>
    </w:p>
    <w:p w14:paraId="2C1CF1BB" w14:textId="77777777" w:rsidR="00F2497C" w:rsidRDefault="00F2497C"/>
    <w:p w14:paraId="7A09CEED" w14:textId="3D3FFAC6" w:rsidR="00A526B2" w:rsidRPr="00A526B2" w:rsidDel="00DC2F6C" w:rsidRDefault="00F565DF" w:rsidP="00F565DF">
      <w:pPr>
        <w:spacing w:before="0"/>
        <w:rPr>
          <w:del w:id="65" w:author="ROBERT Ludovic IMT/IBNF" w:date="2018-07-05T15:49:00Z"/>
        </w:rPr>
      </w:pPr>
      <w:del w:id="66" w:author="ROBERT Ludovic IMT/IBNF" w:date="2018-07-05T15:49:00Z">
        <w:r w:rsidDel="00DC2F6C">
          <w:br w:type="page"/>
        </w:r>
      </w:del>
    </w:p>
    <w:p w14:paraId="2FF0C82A" w14:textId="1ADB1FBE" w:rsidR="00300903" w:rsidRPr="00FB78AD" w:rsidRDefault="00300903" w:rsidP="00300903">
      <w:pPr>
        <w:pStyle w:val="Heading2"/>
      </w:pPr>
      <w:bookmarkStart w:id="67" w:name="_Toc179084106"/>
      <w:bookmarkStart w:id="68" w:name="_Toc179084284"/>
      <w:bookmarkStart w:id="69" w:name="_Toc179084107"/>
      <w:bookmarkStart w:id="70" w:name="_Toc179084285"/>
      <w:bookmarkStart w:id="71" w:name="_Toc179084108"/>
      <w:bookmarkStart w:id="72" w:name="_Toc179084286"/>
      <w:bookmarkStart w:id="73" w:name="_Toc507495475"/>
      <w:bookmarkEnd w:id="67"/>
      <w:bookmarkEnd w:id="68"/>
      <w:bookmarkEnd w:id="69"/>
      <w:bookmarkEnd w:id="70"/>
      <w:bookmarkEnd w:id="71"/>
      <w:bookmarkEnd w:id="72"/>
      <w:r>
        <w:lastRenderedPageBreak/>
        <w:t xml:space="preserve">Address Validation </w:t>
      </w:r>
      <w:r w:rsidRPr="00FB78AD">
        <w:t>Resource</w:t>
      </w:r>
      <w:r>
        <w:t xml:space="preserve"> Model</w:t>
      </w:r>
      <w:bookmarkEnd w:id="73"/>
    </w:p>
    <w:p w14:paraId="1484ACD9" w14:textId="305D6AEE" w:rsidR="00300903" w:rsidRDefault="00300903" w:rsidP="00300903">
      <w:pPr>
        <w:pStyle w:val="Body"/>
      </w:pPr>
      <w:del w:id="74" w:author="ROBERT Ludovic IMT/IBNF" w:date="2018-07-06T14:37:00Z">
        <w:r w:rsidDel="00F2497C">
          <w:rPr>
            <w:noProof/>
          </w:rPr>
          <mc:AlternateContent>
            <mc:Choice Requires="wps">
              <w:drawing>
                <wp:anchor distT="0" distB="0" distL="114300" distR="114300" simplePos="0" relativeHeight="251748864" behindDoc="0" locked="0" layoutInCell="1" allowOverlap="1" wp14:anchorId="1361831E" wp14:editId="0ADBE808">
                  <wp:simplePos x="0" y="0"/>
                  <wp:positionH relativeFrom="page">
                    <wp:posOffset>742950</wp:posOffset>
                  </wp:positionH>
                  <wp:positionV relativeFrom="paragraph">
                    <wp:posOffset>6602095</wp:posOffset>
                  </wp:positionV>
                  <wp:extent cx="5943600" cy="429768"/>
                  <wp:effectExtent l="0" t="0" r="0" b="2540"/>
                  <wp:wrapTopAndBottom/>
                  <wp:docPr id="10" name="Text Box 10"/>
                  <wp:cNvGraphicFramePr/>
                  <a:graphic xmlns:a="http://schemas.openxmlformats.org/drawingml/2006/main">
                    <a:graphicData uri="http://schemas.microsoft.com/office/word/2010/wordprocessingShape">
                      <wps:wsp>
                        <wps:cNvSpPr txBox="1"/>
                        <wps:spPr>
                          <a:xfrm>
                            <a:off x="0" y="0"/>
                            <a:ext cx="5943600" cy="429768"/>
                          </a:xfrm>
                          <a:prstGeom prst="rect">
                            <a:avLst/>
                          </a:prstGeom>
                          <a:solidFill>
                            <a:prstClr val="white"/>
                          </a:solidFill>
                          <a:ln>
                            <a:noFill/>
                          </a:ln>
                          <a:effectLst/>
                        </wps:spPr>
                        <wps:txbx>
                          <w:txbxContent>
                            <w:p w14:paraId="00ED7010" w14:textId="345DE9BD" w:rsidR="00F3235D" w:rsidRPr="001645CB" w:rsidRDefault="00F3235D" w:rsidP="00300903">
                              <w:pPr>
                                <w:pStyle w:val="TableCaption"/>
                                <w:rPr>
                                  <w:noProof/>
                                </w:rPr>
                              </w:pPr>
                              <w:bookmarkStart w:id="75" w:name="_Toc507495740"/>
                              <w:moveFromRangeStart w:id="76" w:author="ROBERT Ludovic IMT/IBNF" w:date="2018-07-06T14:24:00Z" w:name="move518650387"/>
                              <w:moveFrom w:id="77" w:author="ROBERT Ludovic IMT/IBNF" w:date="2018-07-06T14:24:00Z">
                                <w:r w:rsidDel="000F7BA7">
                                  <w:t xml:space="preserve">Figure </w:t>
                                </w:r>
                                <w:r w:rsidDel="000F7BA7">
                                  <w:fldChar w:fldCharType="begin"/>
                                </w:r>
                                <w:r w:rsidDel="000F7BA7">
                                  <w:instrText xml:space="preserve"> SEQ Figure \* ARABIC </w:instrText>
                                </w:r>
                                <w:r w:rsidDel="000F7BA7">
                                  <w:fldChar w:fldCharType="separate"/>
                                </w:r>
                                <w:r w:rsidDel="000F7BA7">
                                  <w:rPr>
                                    <w:noProof/>
                                  </w:rPr>
                                  <w:t>2</w:t>
                                </w:r>
                                <w:r w:rsidDel="000F7BA7">
                                  <w:rPr>
                                    <w:noProof/>
                                  </w:rPr>
                                  <w:fldChar w:fldCharType="end"/>
                                </w:r>
                                <w:r w:rsidDel="000F7BA7">
                                  <w:t xml:space="preserve"> – </w:t>
                                </w:r>
                                <w:r w:rsidRPr="000D2EAD" w:rsidDel="000F7BA7">
                                  <w:t>AddressValidation Resource Mode</w:t>
                                </w:r>
                                <w:del w:id="78" w:author="ROBERT Ludovic IMT/IBNF" w:date="2018-07-06T14:37:00Z">
                                  <w:r w:rsidRPr="000D2EAD" w:rsidDel="00F2497C">
                                    <w:delText>l</w:delText>
                                  </w:r>
                                </w:del>
                              </w:moveFrom>
                              <w:bookmarkEnd w:id="75"/>
                              <w:moveFromRange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 Box 10" o:spid="_x0000_s1027" type="#_x0000_t202" style="position:absolute;margin-left:58.5pt;margin-top:519.85pt;width:468pt;height:33.85pt;z-index:2517488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" stroked="f">
                  <v:textbox style="mso-fit-shape-to-text:t" inset="0,0,0,0">
                    <w:txbxContent>
                      <w:p w14:paraId="00ED7010" w14:textId="345DE9BD" w:rsidR="00F3235D" w:rsidRPr="001645CB" w:rsidRDefault="00F3235D" w:rsidP="00300903">
                        <w:pPr>
                          <w:pStyle w:val="TableCaption"/>
                          <w:rPr>
                            <w:noProof/>
                          </w:rPr>
                        </w:pPr>
                        <w:bookmarkStart w:id="80" w:name="_Toc507495740"/>
                        <w:moveFromRangeStart w:id="81" w:author="ROBERT Ludovic IMT/IBNF" w:date="2018-07-06T14:24:00Z" w:name="move518650387"/>
                        <w:moveFrom w:id="82" w:author="ROBERT Ludovic IMT/IBNF" w:date="2018-07-06T14:24:00Z">
                          <w:r w:rsidDel="000F7BA7">
                            <w:t xml:space="preserve">Figure </w:t>
                          </w:r>
                          <w:r w:rsidDel="000F7BA7">
                            <w:fldChar w:fldCharType="begin"/>
                          </w:r>
                          <w:r w:rsidDel="000F7BA7">
                            <w:instrText xml:space="preserve"> SEQ Figure \* ARABIC </w:instrText>
                          </w:r>
                          <w:r w:rsidDel="000F7BA7">
                            <w:fldChar w:fldCharType="separate"/>
                          </w:r>
                          <w:r w:rsidDel="000F7BA7">
                            <w:rPr>
                              <w:noProof/>
                            </w:rPr>
                            <w:t>2</w:t>
                          </w:r>
                          <w:r w:rsidDel="000F7BA7">
                            <w:rPr>
                              <w:noProof/>
                            </w:rPr>
                            <w:fldChar w:fldCharType="end"/>
                          </w:r>
                          <w:r w:rsidDel="000F7BA7">
                            <w:t xml:space="preserve"> – </w:t>
                          </w:r>
                          <w:r w:rsidRPr="000D2EAD" w:rsidDel="000F7BA7">
                            <w:t>AddressValidation Resource Mode</w:t>
                          </w:r>
                          <w:del w:id="83" w:author="ROBERT Ludovic IMT/IBNF" w:date="2018-07-06T14:37:00Z">
                            <w:r w:rsidRPr="000D2EAD" w:rsidDel="00F2497C">
                              <w:delText>l</w:delText>
                            </w:r>
                          </w:del>
                        </w:moveFrom>
                        <w:bookmarkEnd w:id="80"/>
                        <w:moveFromRangeEnd w:id="81"/>
                      </w:p>
                    </w:txbxContent>
                  </v:textbox>
                  <w10:wrap type="topAndBottom" anchorx="page"/>
                </v:shape>
              </w:pict>
            </mc:Fallback>
          </mc:AlternateContent>
        </w:r>
      </w:del>
      <w:del w:id="79" w:author="ROBERT Ludovic IMT/IBNF" w:date="2018-07-06T14:23:00Z">
        <w:r w:rsidDel="000F7BA7">
          <w:rPr>
            <w:noProof/>
          </w:rPr>
          <w:drawing>
            <wp:anchor distT="0" distB="0" distL="114300" distR="114300" simplePos="0" relativeHeight="251738624" behindDoc="1" locked="0" layoutInCell="1" allowOverlap="1" wp14:anchorId="72859D18" wp14:editId="280A23A1">
              <wp:simplePos x="0" y="0"/>
              <wp:positionH relativeFrom="page">
                <wp:posOffset>914400</wp:posOffset>
              </wp:positionH>
              <wp:positionV relativeFrom="paragraph">
                <wp:posOffset>181610</wp:posOffset>
              </wp:positionV>
              <wp:extent cx="5269865" cy="5886450"/>
              <wp:effectExtent l="0" t="0" r="6985" b="0"/>
              <wp:wrapTopAndBottom/>
              <wp:docPr id="3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9865" cy="5886450"/>
                      </a:xfrm>
                      <a:prstGeom prst="rect">
                        <a:avLst/>
                      </a:prstGeom>
                      <a:noFill/>
                      <a:ln>
                        <a:noFill/>
                      </a:ln>
                    </pic:spPr>
                  </pic:pic>
                </a:graphicData>
              </a:graphic>
              <wp14:sizeRelH relativeFrom="page">
                <wp14:pctWidth>0</wp14:pctWidth>
              </wp14:sizeRelH>
              <wp14:sizeRelV relativeFrom="page">
                <wp14:pctHeight>0</wp14:pctHeight>
              </wp14:sizeRelV>
            </wp:anchor>
          </w:drawing>
        </w:r>
      </w:del>
    </w:p>
    <w:p w14:paraId="01E14436" w14:textId="53A80036" w:rsidR="00300903" w:rsidRDefault="0074539F" w:rsidP="008A6B82">
      <w:ins w:id="80" w:author="ROBERT Ludovic IMT/IBNF" w:date="2018-07-06T14:34:00Z">
        <w:r>
          <w:rPr>
            <w:noProof/>
          </w:rPr>
          <w:lastRenderedPageBreak/>
          <w:drawing>
            <wp:inline distT="0" distB="0" distL="0" distR="0" wp14:anchorId="44D87853" wp14:editId="1A5BB1E4">
              <wp:extent cx="5943600" cy="49234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923493"/>
                      </a:xfrm>
                      <a:prstGeom prst="rect">
                        <a:avLst/>
                      </a:prstGeom>
                      <a:noFill/>
                      <a:ln>
                        <a:noFill/>
                      </a:ln>
                    </pic:spPr>
                  </pic:pic>
                </a:graphicData>
              </a:graphic>
            </wp:inline>
          </w:drawing>
        </w:r>
      </w:ins>
    </w:p>
    <w:p w14:paraId="22B949B2" w14:textId="77777777" w:rsidR="000F7BA7" w:rsidRPr="001645CB" w:rsidRDefault="000F7BA7" w:rsidP="000F7BA7">
      <w:pPr>
        <w:pStyle w:val="TableCaption"/>
        <w:rPr>
          <w:moveTo w:id="81" w:author="ROBERT Ludovic IMT/IBNF" w:date="2018-07-06T14:24:00Z"/>
          <w:noProof/>
        </w:rPr>
      </w:pPr>
      <w:moveToRangeStart w:id="82" w:author="ROBERT Ludovic IMT/IBNF" w:date="2018-07-06T14:24:00Z" w:name="move518650387"/>
      <w:moveTo w:id="83" w:author="ROBERT Ludovic IMT/IBNF" w:date="2018-07-06T14:24:00Z">
        <w:r>
          <w:t xml:space="preserve">Figure </w:t>
        </w:r>
        <w:r>
          <w:fldChar w:fldCharType="begin"/>
        </w:r>
        <w:r>
          <w:instrText xml:space="preserve"> SEQ Figure \* ARABIC </w:instrText>
        </w:r>
        <w:r>
          <w:fldChar w:fldCharType="separate"/>
        </w:r>
        <w:r>
          <w:rPr>
            <w:noProof/>
          </w:rPr>
          <w:t>2</w:t>
        </w:r>
        <w:r>
          <w:rPr>
            <w:noProof/>
          </w:rPr>
          <w:fldChar w:fldCharType="end"/>
        </w:r>
        <w:r>
          <w:t xml:space="preserve"> – </w:t>
        </w:r>
        <w:r w:rsidRPr="000D2EAD">
          <w:t>AddressValidation Resource Model</w:t>
        </w:r>
      </w:moveTo>
    </w:p>
    <w:moveToRangeEnd w:id="82"/>
    <w:p w14:paraId="77601C6E" w14:textId="77777777" w:rsidR="000F7BA7" w:rsidRDefault="000F7BA7" w:rsidP="000F7BA7">
      <w:pPr>
        <w:spacing w:before="0"/>
        <w:rPr>
          <w:ins w:id="84" w:author="ROBERT Ludovic IMT/IBNF" w:date="2018-07-06T14:24:00Z"/>
        </w:rPr>
      </w:pPr>
      <w:ins w:id="85" w:author="ROBERT Ludovic IMT/IBNF" w:date="2018-07-06T14:24:00Z">
        <w:r>
          <w:t>Color coding scheme:</w:t>
        </w:r>
      </w:ins>
    </w:p>
    <w:p w14:paraId="3D2F95CE" w14:textId="77777777" w:rsidR="000F7BA7" w:rsidRDefault="000F7BA7" w:rsidP="000F7BA7">
      <w:pPr>
        <w:pStyle w:val="ListParagraph"/>
        <w:numPr>
          <w:ilvl w:val="0"/>
          <w:numId w:val="21"/>
        </w:numPr>
        <w:rPr>
          <w:ins w:id="86" w:author="ROBERT Ludovic IMT/IBNF" w:date="2018-07-06T14:24:00Z"/>
        </w:rPr>
      </w:pPr>
      <w:ins w:id="87" w:author="ROBERT Ludovic IMT/IBNF" w:date="2018-07-06T14:24:00Z">
        <w:r>
          <w:t>White box: API main resource</w:t>
        </w:r>
      </w:ins>
    </w:p>
    <w:p w14:paraId="6592E49D" w14:textId="77777777" w:rsidR="000F7BA7" w:rsidRDefault="000F7BA7" w:rsidP="000F7BA7">
      <w:pPr>
        <w:pStyle w:val="ListParagraph"/>
        <w:numPr>
          <w:ilvl w:val="0"/>
          <w:numId w:val="21"/>
        </w:numPr>
        <w:rPr>
          <w:ins w:id="88" w:author="ROBERT Ludovic IMT/IBNF" w:date="2018-07-06T14:24:00Z"/>
        </w:rPr>
      </w:pPr>
      <w:ins w:id="89" w:author="ROBERT Ludovic IMT/IBNF" w:date="2018-07-06T14:24:00Z">
        <w:r>
          <w:t>Pink box: API sub resource(s)</w:t>
        </w:r>
      </w:ins>
    </w:p>
    <w:p w14:paraId="4F5940A3" w14:textId="77777777" w:rsidR="000F7BA7" w:rsidRDefault="000F7BA7" w:rsidP="000F7BA7">
      <w:pPr>
        <w:pStyle w:val="ListParagraph"/>
        <w:numPr>
          <w:ilvl w:val="0"/>
          <w:numId w:val="21"/>
        </w:numPr>
        <w:rPr>
          <w:ins w:id="90" w:author="ROBERT Ludovic IMT/IBNF" w:date="2018-07-06T14:24:00Z"/>
        </w:rPr>
      </w:pPr>
      <w:ins w:id="91" w:author="ROBERT Ludovic IMT/IBNF" w:date="2018-07-06T14:24:00Z">
        <w:r>
          <w:t>Green Boxes : API related/referred resource(s)</w:t>
        </w:r>
      </w:ins>
    </w:p>
    <w:p w14:paraId="0E961C57" w14:textId="6D48144A" w:rsidR="00F2497C" w:rsidRDefault="00F2497C">
      <w:pPr>
        <w:spacing w:before="0"/>
        <w:rPr>
          <w:ins w:id="92" w:author="ROBERT Ludovic IMT/IBNF" w:date="2018-07-06T14:37:00Z"/>
        </w:rPr>
      </w:pPr>
      <w:ins w:id="93" w:author="ROBERT Ludovic IMT/IBNF" w:date="2018-07-06T14:37:00Z">
        <w:r>
          <w:br w:type="page"/>
        </w:r>
      </w:ins>
    </w:p>
    <w:p w14:paraId="013F4D61" w14:textId="77777777" w:rsidR="00300903" w:rsidRDefault="00300903" w:rsidP="008A6B82"/>
    <w:p w14:paraId="11037595" w14:textId="04DA3AA2" w:rsidR="00300903" w:rsidRPr="00FB78AD" w:rsidRDefault="00300903" w:rsidP="00300903">
      <w:pPr>
        <w:pStyle w:val="Heading2"/>
      </w:pPr>
      <w:bookmarkStart w:id="94" w:name="_Toc507495476"/>
      <w:r>
        <w:t xml:space="preserve">Site </w:t>
      </w:r>
      <w:r w:rsidRPr="00FB78AD">
        <w:t>Resource</w:t>
      </w:r>
      <w:r>
        <w:t xml:space="preserve"> Model</w:t>
      </w:r>
      <w:bookmarkEnd w:id="94"/>
    </w:p>
    <w:p w14:paraId="5605CE8B" w14:textId="640DBD3C" w:rsidR="000E1594" w:rsidDel="00F2497C" w:rsidRDefault="00F2497C" w:rsidP="00300903">
      <w:pPr>
        <w:pStyle w:val="Body"/>
        <w:rPr>
          <w:del w:id="95" w:author="ROBERT Ludovic IMT/IBNF" w:date="2018-07-06T14:37:00Z"/>
        </w:rPr>
      </w:pPr>
      <w:r>
        <w:rPr>
          <w:noProof/>
        </w:rPr>
        <mc:AlternateContent>
          <mc:Choice Requires="wps">
            <w:drawing>
              <wp:anchor distT="0" distB="0" distL="114300" distR="114300" simplePos="0" relativeHeight="251771392" behindDoc="0" locked="0" layoutInCell="1" allowOverlap="1" wp14:anchorId="45C3BB42" wp14:editId="221635A5">
                <wp:simplePos x="0" y="0"/>
                <wp:positionH relativeFrom="page">
                  <wp:posOffset>1009650</wp:posOffset>
                </wp:positionH>
                <wp:positionV relativeFrom="paragraph">
                  <wp:posOffset>5969000</wp:posOffset>
                </wp:positionV>
                <wp:extent cx="5943600" cy="295275"/>
                <wp:effectExtent l="0" t="0" r="0" b="9525"/>
                <wp:wrapTopAndBottom/>
                <wp:docPr id="33" name="Text Box 33"/>
                <wp:cNvGraphicFramePr/>
                <a:graphic xmlns:a="http://schemas.openxmlformats.org/drawingml/2006/main">
                  <a:graphicData uri="http://schemas.microsoft.com/office/word/2010/wordprocessingShape">
                    <wps:wsp>
                      <wps:cNvSpPr txBox="1"/>
                      <wps:spPr>
                        <a:xfrm>
                          <a:off x="0" y="0"/>
                          <a:ext cx="5943600" cy="295275"/>
                        </a:xfrm>
                        <a:prstGeom prst="rect">
                          <a:avLst/>
                        </a:prstGeom>
                        <a:solidFill>
                          <a:prstClr val="white"/>
                        </a:solidFill>
                        <a:ln>
                          <a:noFill/>
                        </a:ln>
                        <a:effectLst/>
                      </wps:spPr>
                      <wps:txbx>
                        <w:txbxContent>
                          <w:p w14:paraId="45E8DA17" w14:textId="13FAFF7F" w:rsidR="00F3235D" w:rsidRPr="0009292A" w:rsidRDefault="00F3235D" w:rsidP="00300903">
                            <w:pPr>
                              <w:pStyle w:val="TableCaption"/>
                              <w:rPr>
                                <w:noProof/>
                              </w:rPr>
                            </w:pPr>
                            <w:bookmarkStart w:id="96" w:name="_Toc507495741"/>
                            <w:r>
                              <w:t xml:space="preserve">Figure </w:t>
                            </w:r>
                            <w:fldSimple w:instr=" SEQ Figure \* ARABIC ">
                              <w:r>
                                <w:rPr>
                                  <w:noProof/>
                                </w:rPr>
                                <w:t>3</w:t>
                              </w:r>
                            </w:fldSimple>
                            <w:r>
                              <w:t xml:space="preserve"> – </w:t>
                            </w:r>
                            <w:r w:rsidRPr="00C126CE">
                              <w:t>Site Resource Model</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28" type="#_x0000_t202" style="position:absolute;margin-left:79.5pt;margin-top:470pt;width:468pt;height:23.25pt;z-index:2517713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" stroked="f">
                <v:textbox inset="0,0,0,0">
                  <w:txbxContent>
                    <w:p w14:paraId="45E8DA17" w14:textId="13FAFF7F" w:rsidR="00F3235D" w:rsidRPr="0009292A" w:rsidRDefault="00F3235D" w:rsidP="00300903">
                      <w:pPr>
                        <w:pStyle w:val="TableCaption"/>
                        <w:rPr>
                          <w:noProof/>
                        </w:rPr>
                      </w:pPr>
                      <w:bookmarkStart w:id="102" w:name="_Toc507495741"/>
                      <w:r>
                        <w:t xml:space="preserve">Figure </w:t>
                      </w:r>
                      <w:fldSimple w:instr=" SEQ Figure \* ARABIC ">
                        <w:r>
                          <w:rPr>
                            <w:noProof/>
                          </w:rPr>
                          <w:t>3</w:t>
                        </w:r>
                      </w:fldSimple>
                      <w:r>
                        <w:t xml:space="preserve"> – </w:t>
                      </w:r>
                      <w:r w:rsidRPr="00C126CE">
                        <w:t>Site Resource Model</w:t>
                      </w:r>
                      <w:bookmarkEnd w:id="102"/>
                    </w:p>
                  </w:txbxContent>
                </v:textbox>
                <w10:wrap type="topAndBottom" anchorx="page"/>
              </v:shape>
            </w:pict>
          </mc:Fallback>
        </mc:AlternateContent>
      </w:r>
    </w:p>
    <w:p w14:paraId="5D69FAB4" w14:textId="1190EA80" w:rsidR="00300903" w:rsidRDefault="00300903" w:rsidP="00300903">
      <w:pPr>
        <w:pStyle w:val="Body"/>
        <w:rPr>
          <w:ins w:id="97" w:author="ROBERT Ludovic IMT/IBNF" w:date="2018-07-06T14:37:00Z"/>
        </w:rPr>
      </w:pPr>
      <w:del w:id="98" w:author="ROBERT Ludovic IMT/IBNF" w:date="2018-07-06T14:35:00Z">
        <w:r w:rsidDel="00F2497C">
          <w:rPr>
            <w:noProof/>
          </w:rPr>
          <w:lastRenderedPageBreak/>
          <w:drawing>
            <wp:anchor distT="0" distB="0" distL="114300" distR="114300" simplePos="0" relativeHeight="251767296" behindDoc="0" locked="0" layoutInCell="1" allowOverlap="1" wp14:anchorId="2050730E" wp14:editId="667A4730">
              <wp:simplePos x="0" y="0"/>
              <wp:positionH relativeFrom="column">
                <wp:posOffset>0</wp:posOffset>
              </wp:positionH>
              <wp:positionV relativeFrom="paragraph">
                <wp:posOffset>451232</wp:posOffset>
              </wp:positionV>
              <wp:extent cx="5943600" cy="5671820"/>
              <wp:effectExtent l="0" t="0" r="0" b="0"/>
              <wp:wrapTopAndBottom/>
              <wp:docPr id="3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671820"/>
                      </a:xfrm>
                      <a:prstGeom prst="rect">
                        <a:avLst/>
                      </a:prstGeom>
                      <a:noFill/>
                      <a:ln>
                        <a:noFill/>
                      </a:ln>
                    </pic:spPr>
                  </pic:pic>
                </a:graphicData>
              </a:graphic>
              <wp14:sizeRelH relativeFrom="page">
                <wp14:pctWidth>0</wp14:pctWidth>
              </wp14:sizeRelH>
              <wp14:sizeRelV relativeFrom="page">
                <wp14:pctHeight>0</wp14:pctHeight>
              </wp14:sizeRelV>
            </wp:anchor>
          </w:drawing>
        </w:r>
      </w:del>
      <w:ins w:id="99" w:author="ROBERT Ludovic IMT/IBNF" w:date="2018-07-06T14:35:00Z">
        <w:r w:rsidR="00F2497C">
          <w:rPr>
            <w:noProof/>
          </w:rPr>
          <w:drawing>
            <wp:inline distT="0" distB="0" distL="0" distR="0" wp14:anchorId="1D9C10E6" wp14:editId="5560E0B3">
              <wp:extent cx="5943600" cy="56800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680046"/>
                      </a:xfrm>
                      <a:prstGeom prst="rect">
                        <a:avLst/>
                      </a:prstGeom>
                      <a:noFill/>
                      <a:ln>
                        <a:noFill/>
                      </a:ln>
                    </pic:spPr>
                  </pic:pic>
                </a:graphicData>
              </a:graphic>
            </wp:inline>
          </w:drawing>
        </w:r>
      </w:ins>
    </w:p>
    <w:p w14:paraId="5C016A5E" w14:textId="4A9227CD" w:rsidR="00F2497C" w:rsidRDefault="00F2497C" w:rsidP="00F2497C">
      <w:pPr>
        <w:spacing w:before="0"/>
        <w:rPr>
          <w:ins w:id="100" w:author="ROBERT Ludovic IMT/IBNF" w:date="2018-07-06T14:37:00Z"/>
        </w:rPr>
      </w:pPr>
      <w:ins w:id="101" w:author="ROBERT Ludovic IMT/IBNF" w:date="2018-07-06T14:37:00Z">
        <w:r>
          <w:lastRenderedPageBreak/>
          <w:t>Color coding scheme:</w:t>
        </w:r>
      </w:ins>
    </w:p>
    <w:p w14:paraId="3D5A8BC3" w14:textId="77777777" w:rsidR="00F2497C" w:rsidRDefault="00F2497C" w:rsidP="00F2497C">
      <w:pPr>
        <w:pStyle w:val="ListParagraph"/>
        <w:numPr>
          <w:ilvl w:val="0"/>
          <w:numId w:val="21"/>
        </w:numPr>
        <w:rPr>
          <w:ins w:id="102" w:author="ROBERT Ludovic IMT/IBNF" w:date="2018-07-06T14:37:00Z"/>
        </w:rPr>
      </w:pPr>
      <w:ins w:id="103" w:author="ROBERT Ludovic IMT/IBNF" w:date="2018-07-06T14:37:00Z">
        <w:r>
          <w:t>White box: API main resource</w:t>
        </w:r>
      </w:ins>
    </w:p>
    <w:p w14:paraId="55B09C18" w14:textId="77777777" w:rsidR="00F2497C" w:rsidRDefault="00F2497C" w:rsidP="00F2497C">
      <w:pPr>
        <w:pStyle w:val="ListParagraph"/>
        <w:numPr>
          <w:ilvl w:val="0"/>
          <w:numId w:val="21"/>
        </w:numPr>
        <w:rPr>
          <w:ins w:id="104" w:author="ROBERT Ludovic IMT/IBNF" w:date="2018-07-06T14:37:00Z"/>
        </w:rPr>
      </w:pPr>
      <w:ins w:id="105" w:author="ROBERT Ludovic IMT/IBNF" w:date="2018-07-06T14:37:00Z">
        <w:r>
          <w:t>Pink box: API sub resource(s)</w:t>
        </w:r>
      </w:ins>
    </w:p>
    <w:p w14:paraId="7C07830C" w14:textId="72C2E408" w:rsidR="00F2497C" w:rsidRDefault="00F2497C">
      <w:pPr>
        <w:pStyle w:val="ListParagraph"/>
        <w:numPr>
          <w:ilvl w:val="0"/>
          <w:numId w:val="21"/>
        </w:numPr>
        <w:pPrChange w:id="106" w:author="ROBERT Ludovic IMT/IBNF" w:date="2018-07-06T14:38:00Z">
          <w:pPr>
            <w:pStyle w:val="Body"/>
          </w:pPr>
        </w:pPrChange>
      </w:pPr>
      <w:ins w:id="107" w:author="ROBERT Ludovic IMT/IBNF" w:date="2018-07-06T14:37:00Z">
        <w:r>
          <w:t>Green Boxes : API related/referred resource(s)</w:t>
        </w:r>
      </w:ins>
    </w:p>
    <w:p w14:paraId="15F619B8" w14:textId="77777777" w:rsidR="000E1594" w:rsidRDefault="000E1594">
      <w:pPr>
        <w:spacing w:before="0"/>
        <w:rPr>
          <w:rFonts w:ascii="Arial" w:hAnsi="Arial" w:cs="Arial"/>
          <w:b/>
          <w:bCs/>
          <w:kern w:val="32"/>
          <w:sz w:val="26"/>
          <w:szCs w:val="32"/>
        </w:rPr>
      </w:pPr>
      <w:r>
        <w:br w:type="page"/>
      </w:r>
    </w:p>
    <w:p w14:paraId="591F47CD" w14:textId="410FCB46" w:rsidR="000E1594" w:rsidRPr="00FB78AD" w:rsidRDefault="000E1594" w:rsidP="000E1594">
      <w:pPr>
        <w:pStyle w:val="Heading2"/>
      </w:pPr>
      <w:bookmarkStart w:id="108" w:name="_Toc507495477"/>
      <w:r>
        <w:lastRenderedPageBreak/>
        <w:t xml:space="preserve">Product Offering Qualification </w:t>
      </w:r>
      <w:r w:rsidRPr="00FB78AD">
        <w:t>Resource</w:t>
      </w:r>
      <w:r>
        <w:t xml:space="preserve"> Model</w:t>
      </w:r>
      <w:bookmarkEnd w:id="108"/>
    </w:p>
    <w:p w14:paraId="7F780ADB" w14:textId="2A9164DC" w:rsidR="000E1594" w:rsidRDefault="000E1594">
      <w:pPr>
        <w:pStyle w:val="Body"/>
        <w:spacing w:after="0" w:afterAutospacing="0"/>
        <w:rPr>
          <w:ins w:id="109" w:author="ROBERT Ludovic IMT/IBNF" w:date="2018-07-06T15:33:00Z"/>
        </w:rPr>
        <w:pPrChange w:id="110" w:author="ROBERT Ludovic IMT/IBNF" w:date="2018-07-06T15:34:00Z">
          <w:pPr>
            <w:pStyle w:val="Body"/>
          </w:pPr>
        </w:pPrChange>
      </w:pPr>
      <w:del w:id="111" w:author="ROBERT Ludovic IMT/IBNF" w:date="2018-07-06T15:33:00Z">
        <w:r w:rsidDel="00365340">
          <w:rPr>
            <w:noProof/>
          </w:rPr>
          <w:drawing>
            <wp:anchor distT="0" distB="0" distL="114300" distR="114300" simplePos="0" relativeHeight="251775488" behindDoc="0" locked="0" layoutInCell="1" allowOverlap="1" wp14:anchorId="3B4568BF" wp14:editId="2449B89D">
              <wp:simplePos x="0" y="0"/>
              <wp:positionH relativeFrom="page">
                <wp:align>center</wp:align>
              </wp:positionH>
              <wp:positionV relativeFrom="paragraph">
                <wp:posOffset>448310</wp:posOffset>
              </wp:positionV>
              <wp:extent cx="5943600" cy="6327648"/>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327648"/>
                      </a:xfrm>
                      <a:prstGeom prst="rect">
                        <a:avLst/>
                      </a:prstGeom>
                      <a:noFill/>
                      <a:ln>
                        <a:noFill/>
                      </a:ln>
                    </pic:spPr>
                  </pic:pic>
                </a:graphicData>
              </a:graphic>
              <wp14:sizeRelH relativeFrom="page">
                <wp14:pctWidth>0</wp14:pctWidth>
              </wp14:sizeRelH>
              <wp14:sizeRelV relativeFrom="page">
                <wp14:pctHeight>0</wp14:pctHeight>
              </wp14:sizeRelV>
            </wp:anchor>
          </w:drawing>
        </w:r>
      </w:del>
      <w:ins w:id="112" w:author="ROBERT Ludovic IMT/IBNF" w:date="2018-07-06T15:33:00Z">
        <w:r w:rsidR="00365340" w:rsidRPr="00365340">
          <w:t xml:space="preserve"> </w:t>
        </w:r>
        <w:r w:rsidR="00365340">
          <w:rPr>
            <w:noProof/>
          </w:rPr>
          <w:lastRenderedPageBreak/>
          <w:drawing>
            <wp:inline distT="0" distB="0" distL="0" distR="0" wp14:anchorId="37C03BD4" wp14:editId="20DBBFA6">
              <wp:extent cx="5943600" cy="4184253"/>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184253"/>
                      </a:xfrm>
                      <a:prstGeom prst="rect">
                        <a:avLst/>
                      </a:prstGeom>
                      <a:noFill/>
                      <a:ln>
                        <a:noFill/>
                      </a:ln>
                    </pic:spPr>
                  </pic:pic>
                </a:graphicData>
              </a:graphic>
            </wp:inline>
          </w:drawing>
        </w:r>
      </w:ins>
    </w:p>
    <w:p w14:paraId="7DD75C8C" w14:textId="3CE28800" w:rsidR="00365340" w:rsidRDefault="00365340" w:rsidP="000E1594">
      <w:pPr>
        <w:pStyle w:val="Body"/>
        <w:rPr>
          <w:ins w:id="113" w:author="ROBERT Ludovic IMT/IBNF" w:date="2018-07-06T15:33:00Z"/>
        </w:rPr>
      </w:pPr>
      <w:r>
        <w:rPr>
          <w:noProof/>
        </w:rPr>
        <mc:AlternateContent>
          <mc:Choice Requires="wps">
            <w:drawing>
              <wp:anchor distT="0" distB="0" distL="114300" distR="114300" simplePos="0" relativeHeight="251753984" behindDoc="0" locked="0" layoutInCell="1" allowOverlap="1" wp14:anchorId="7886631D" wp14:editId="47DE949C">
                <wp:simplePos x="0" y="0"/>
                <wp:positionH relativeFrom="page">
                  <wp:posOffset>1162050</wp:posOffset>
                </wp:positionH>
                <wp:positionV relativeFrom="paragraph">
                  <wp:posOffset>403225</wp:posOffset>
                </wp:positionV>
                <wp:extent cx="5943600" cy="429260"/>
                <wp:effectExtent l="0" t="0" r="0" b="8890"/>
                <wp:wrapTopAndBottom/>
                <wp:docPr id="40" name="Text Box 40"/>
                <wp:cNvGraphicFramePr/>
                <a:graphic xmlns:a="http://schemas.openxmlformats.org/drawingml/2006/main">
                  <a:graphicData uri="http://schemas.microsoft.com/office/word/2010/wordprocessingShape">
                    <wps:wsp>
                      <wps:cNvSpPr txBox="1"/>
                      <wps:spPr>
                        <a:xfrm>
                          <a:off x="0" y="0"/>
                          <a:ext cx="5943600" cy="429260"/>
                        </a:xfrm>
                        <a:prstGeom prst="rect">
                          <a:avLst/>
                        </a:prstGeom>
                        <a:solidFill>
                          <a:prstClr val="white"/>
                        </a:solidFill>
                        <a:ln>
                          <a:noFill/>
                        </a:ln>
                        <a:effectLst/>
                      </wps:spPr>
                      <wps:txbx>
                        <w:txbxContent>
                          <w:p w14:paraId="145BA8E5" w14:textId="762ED904" w:rsidR="00F3235D" w:rsidRPr="0009292A" w:rsidRDefault="00F3235D" w:rsidP="000E1594">
                            <w:pPr>
                              <w:pStyle w:val="TableCaption"/>
                              <w:rPr>
                                <w:noProof/>
                              </w:rPr>
                            </w:pPr>
                            <w:bookmarkStart w:id="114" w:name="_Toc507495742"/>
                            <w:r>
                              <w:t xml:space="preserve">Figure </w:t>
                            </w:r>
                            <w:fldSimple w:instr=" SEQ Figure \* ARABIC ">
                              <w:r>
                                <w:rPr>
                                  <w:noProof/>
                                </w:rPr>
                                <w:t>4</w:t>
                              </w:r>
                            </w:fldSimple>
                            <w:r>
                              <w:t xml:space="preserve"> – Product Offering Qualification</w:t>
                            </w:r>
                            <w:r w:rsidRPr="00C126CE">
                              <w:t xml:space="preserve"> Resource Model</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 Box 40" o:spid="_x0000_s1029" type="#_x0000_t202" style="position:absolute;margin-left:91.5pt;margin-top:31.75pt;width:468pt;height:33.8pt;z-index:2517539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" stroked="f">
                <v:textbox style="mso-fit-shape-to-text:t" inset="0,0,0,0">
                  <w:txbxContent>
                    <w:p w14:paraId="145BA8E5" w14:textId="762ED904" w:rsidR="00F3235D" w:rsidRPr="0009292A" w:rsidRDefault="00F3235D" w:rsidP="000E1594">
                      <w:pPr>
                        <w:pStyle w:val="TableCaption"/>
                        <w:rPr>
                          <w:noProof/>
                        </w:rPr>
                      </w:pPr>
                      <w:bookmarkStart w:id="121" w:name="_Toc507495742"/>
                      <w:r>
                        <w:t xml:space="preserve">Figure </w:t>
                      </w:r>
                      <w:fldSimple w:instr=" SEQ Figure \* ARABIC ">
                        <w:r>
                          <w:rPr>
                            <w:noProof/>
                          </w:rPr>
                          <w:t>4</w:t>
                        </w:r>
                      </w:fldSimple>
                      <w:r>
                        <w:t xml:space="preserve"> – Product Offering Qualification</w:t>
                      </w:r>
                      <w:r w:rsidRPr="00C126CE">
                        <w:t xml:space="preserve"> Resource Model</w:t>
                      </w:r>
                      <w:bookmarkEnd w:id="121"/>
                    </w:p>
                  </w:txbxContent>
                </v:textbox>
                <w10:wrap type="topAndBottom" anchorx="page"/>
              </v:shape>
            </w:pict>
          </mc:Fallback>
        </mc:AlternateContent>
      </w:r>
    </w:p>
    <w:p w14:paraId="5688E7EC" w14:textId="77777777" w:rsidR="00365340" w:rsidRDefault="00365340" w:rsidP="00365340">
      <w:pPr>
        <w:spacing w:before="0"/>
        <w:rPr>
          <w:ins w:id="115" w:author="ROBERT Ludovic IMT/IBNF" w:date="2018-07-06T15:34:00Z"/>
        </w:rPr>
      </w:pPr>
      <w:ins w:id="116" w:author="ROBERT Ludovic IMT/IBNF" w:date="2018-07-06T15:34:00Z">
        <w:r>
          <w:t>Color coding scheme:</w:t>
        </w:r>
      </w:ins>
    </w:p>
    <w:p w14:paraId="5D362C9D" w14:textId="77777777" w:rsidR="00365340" w:rsidRDefault="00365340" w:rsidP="00365340">
      <w:pPr>
        <w:pStyle w:val="ListParagraph"/>
        <w:numPr>
          <w:ilvl w:val="0"/>
          <w:numId w:val="21"/>
        </w:numPr>
        <w:rPr>
          <w:ins w:id="117" w:author="ROBERT Ludovic IMT/IBNF" w:date="2018-07-06T15:34:00Z"/>
        </w:rPr>
      </w:pPr>
      <w:ins w:id="118" w:author="ROBERT Ludovic IMT/IBNF" w:date="2018-07-06T15:34:00Z">
        <w:r>
          <w:t>White box: API main resource</w:t>
        </w:r>
      </w:ins>
    </w:p>
    <w:p w14:paraId="025A61C0" w14:textId="77777777" w:rsidR="00365340" w:rsidRDefault="00365340" w:rsidP="00365340">
      <w:pPr>
        <w:pStyle w:val="ListParagraph"/>
        <w:numPr>
          <w:ilvl w:val="0"/>
          <w:numId w:val="21"/>
        </w:numPr>
        <w:rPr>
          <w:ins w:id="119" w:author="ROBERT Ludovic IMT/IBNF" w:date="2018-07-06T15:34:00Z"/>
        </w:rPr>
      </w:pPr>
      <w:ins w:id="120" w:author="ROBERT Ludovic IMT/IBNF" w:date="2018-07-06T15:34:00Z">
        <w:r>
          <w:t>Pink box: API sub resource(s)</w:t>
        </w:r>
      </w:ins>
    </w:p>
    <w:p w14:paraId="6CBD72F4" w14:textId="027A5DAB" w:rsidR="00365340" w:rsidRDefault="00365340">
      <w:pPr>
        <w:pStyle w:val="ListParagraph"/>
        <w:numPr>
          <w:ilvl w:val="0"/>
          <w:numId w:val="21"/>
        </w:numPr>
        <w:pPrChange w:id="121" w:author="ROBERT Ludovic IMT/IBNF" w:date="2018-07-06T15:34:00Z">
          <w:pPr>
            <w:pStyle w:val="Body"/>
          </w:pPr>
        </w:pPrChange>
      </w:pPr>
      <w:ins w:id="122" w:author="ROBERT Ludovic IMT/IBNF" w:date="2018-07-06T15:34:00Z">
        <w:r>
          <w:t>Green Boxes : API related/referred resource(s)</w:t>
        </w:r>
      </w:ins>
    </w:p>
    <w:p w14:paraId="29061B6D" w14:textId="0B3CD203" w:rsidR="000E1594" w:rsidRDefault="000E1594">
      <w:pPr>
        <w:spacing w:before="0"/>
        <w:rPr>
          <w:rFonts w:ascii="Arial" w:hAnsi="Arial" w:cs="Arial"/>
          <w:b/>
          <w:bCs/>
          <w:kern w:val="32"/>
          <w:sz w:val="28"/>
          <w:szCs w:val="32"/>
        </w:rPr>
      </w:pPr>
      <w:r>
        <w:br w:type="page"/>
      </w:r>
    </w:p>
    <w:p w14:paraId="07B116D9" w14:textId="55A15351" w:rsidR="00300903" w:rsidRDefault="00300903" w:rsidP="00300903">
      <w:pPr>
        <w:pStyle w:val="Heading1"/>
      </w:pPr>
      <w:bookmarkStart w:id="123" w:name="_Toc507495478"/>
      <w:r>
        <w:lastRenderedPageBreak/>
        <w:t>State Diagram</w:t>
      </w:r>
      <w:bookmarkEnd w:id="123"/>
    </w:p>
    <w:p w14:paraId="1908F343" w14:textId="2D072F5F" w:rsidR="002C453C" w:rsidRPr="008A6B82" w:rsidRDefault="008A6B82" w:rsidP="008A6B82">
      <w:r>
        <w:t>Following diagram shows the state machine for a Product Offering Qualification</w:t>
      </w:r>
      <w:r w:rsidR="00084868" w:rsidRPr="008A6B82">
        <w:rPr>
          <w:noProof/>
        </w:rPr>
        <mc:AlternateContent>
          <mc:Choice Requires="wps">
            <w:drawing>
              <wp:anchor distT="0" distB="0" distL="114300" distR="114300" simplePos="0" relativeHeight="251628032" behindDoc="0" locked="0" layoutInCell="1" allowOverlap="1" wp14:anchorId="4EC245B7" wp14:editId="7131DD74">
                <wp:simplePos x="0" y="0"/>
                <wp:positionH relativeFrom="page">
                  <wp:align>center</wp:align>
                </wp:positionH>
                <wp:positionV relativeFrom="paragraph">
                  <wp:posOffset>3758565</wp:posOffset>
                </wp:positionV>
                <wp:extent cx="5175504" cy="429768"/>
                <wp:effectExtent l="0" t="0" r="6350" b="2540"/>
                <wp:wrapTopAndBottom/>
                <wp:docPr id="29" name="Text Box 29"/>
                <wp:cNvGraphicFramePr/>
                <a:graphic xmlns:a="http://schemas.openxmlformats.org/drawingml/2006/main">
                  <a:graphicData uri="http://schemas.microsoft.com/office/word/2010/wordprocessingShape">
                    <wps:wsp>
                      <wps:cNvSpPr txBox="1"/>
                      <wps:spPr>
                        <a:xfrm>
                          <a:off x="0" y="0"/>
                          <a:ext cx="5175504" cy="429768"/>
                        </a:xfrm>
                        <a:prstGeom prst="rect">
                          <a:avLst/>
                        </a:prstGeom>
                        <a:solidFill>
                          <a:prstClr val="white"/>
                        </a:solidFill>
                        <a:ln>
                          <a:noFill/>
                        </a:ln>
                        <a:effectLst/>
                      </wps:spPr>
                      <wps:txbx>
                        <w:txbxContent>
                          <w:p w14:paraId="1E0A09A8" w14:textId="6C12A0F9" w:rsidR="00F3235D" w:rsidRPr="00DB17FB" w:rsidRDefault="00F3235D" w:rsidP="00DF4451">
                            <w:pPr>
                              <w:pStyle w:val="TableCaption"/>
                              <w:rPr>
                                <w:rFonts w:ascii="Arial" w:eastAsia="Times New Roman" w:hAnsi="Arial" w:cs="Arial"/>
                                <w:b/>
                                <w:noProof/>
                                <w:kern w:val="32"/>
                                <w:sz w:val="22"/>
                              </w:rPr>
                            </w:pPr>
                            <w:bookmarkStart w:id="124" w:name="_Toc507495743"/>
                            <w:r>
                              <w:t xml:space="preserve">Figure </w:t>
                            </w:r>
                            <w:fldSimple w:instr=" SEQ Figure \* ARABIC ">
                              <w:r>
                                <w:rPr>
                                  <w:noProof/>
                                </w:rPr>
                                <w:t>5</w:t>
                              </w:r>
                            </w:fldSimple>
                            <w:r>
                              <w:t xml:space="preserve"> – Product Offering Qualification</w:t>
                            </w:r>
                            <w:r w:rsidRPr="004B6FA2">
                              <w:t xml:space="preserve"> State Machine</w:t>
                            </w:r>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29" o:spid="_x0000_s1030" type="#_x0000_t202" style="position:absolute;margin-left:0;margin-top:295.95pt;width:407.5pt;height:33.85pt;z-index:2516280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" stroked="f">
                <v:textbox style="mso-fit-shape-to-text:t" inset="0,0,0,0">
                  <w:txbxContent>
                    <w:p w14:paraId="1E0A09A8" w14:textId="6C12A0F9" w:rsidR="00F3235D" w:rsidRPr="00DB17FB" w:rsidRDefault="00F3235D" w:rsidP="00DF4451">
                      <w:pPr>
                        <w:pStyle w:val="TableCaption"/>
                        <w:rPr>
                          <w:rFonts w:ascii="Arial" w:eastAsia="Times New Roman" w:hAnsi="Arial" w:cs="Arial"/>
                          <w:b/>
                          <w:noProof/>
                          <w:kern w:val="32"/>
                          <w:sz w:val="22"/>
                        </w:rPr>
                      </w:pPr>
                      <w:bookmarkStart w:id="132" w:name="_Toc507495743"/>
                      <w:r>
                        <w:t xml:space="preserve">Figure </w:t>
                      </w:r>
                      <w:fldSimple w:instr=" SEQ Figure \* ARABIC ">
                        <w:r>
                          <w:rPr>
                            <w:noProof/>
                          </w:rPr>
                          <w:t>5</w:t>
                        </w:r>
                      </w:fldSimple>
                      <w:r>
                        <w:t xml:space="preserve"> – Product Offering Qualification</w:t>
                      </w:r>
                      <w:r w:rsidRPr="004B6FA2">
                        <w:t xml:space="preserve"> State Machine</w:t>
                      </w:r>
                      <w:bookmarkEnd w:id="132"/>
                    </w:p>
                  </w:txbxContent>
                </v:textbox>
                <w10:wrap type="topAndBottom" anchorx="page"/>
              </v:shape>
            </w:pict>
          </mc:Fallback>
        </mc:AlternateContent>
      </w:r>
      <w:r w:rsidR="00084868" w:rsidRPr="008A6B82">
        <w:rPr>
          <w:noProof/>
        </w:rPr>
        <mc:AlternateContent>
          <mc:Choice Requires="wpc">
            <w:drawing>
              <wp:anchor distT="0" distB="0" distL="114300" distR="114300" simplePos="0" relativeHeight="251720192" behindDoc="0" locked="0" layoutInCell="1" allowOverlap="1" wp14:anchorId="0FA6676E" wp14:editId="1B8EB216">
                <wp:simplePos x="0" y="0"/>
                <wp:positionH relativeFrom="page">
                  <wp:posOffset>1419558</wp:posOffset>
                </wp:positionH>
                <wp:positionV relativeFrom="paragraph">
                  <wp:posOffset>310648</wp:posOffset>
                </wp:positionV>
                <wp:extent cx="4919345" cy="3419475"/>
                <wp:effectExtent l="0" t="0" r="8255" b="9525"/>
                <wp:wrapTopAndBottom/>
                <wp:docPr id="22"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30"/>
                          <a:stretch>
                            <a:fillRect/>
                          </a:stretch>
                        </a:blipFill>
                      </wpc:bg>
                      <wpc:whole/>
                    </wpc:wpc>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94D291E" id="Zone de dessin 1" o:spid="_x0000_s1026" editas="canvas" style="position:absolute;margin-left:111.8pt;margin-top:24.45pt;width:387.35pt;height:269.25pt;z-index:251720192;mso-position-horizontal-relative:page;mso-width-relative:margin;mso-height-relative:margin" coordsize="49193,3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193;height:34194;visibility:visible;mso-wrap-style:square" filled="t">
                  <v:fill r:id="rId31" o:title="" recolor="t" rotate="t" o:detectmouseclick="t" type="frame"/>
                  <v:path o:connecttype="none"/>
                </v:shape>
                <w10:wrap type="topAndBottom" anchorx="page"/>
              </v:group>
            </w:pict>
          </mc:Fallback>
        </mc:AlternateContent>
      </w:r>
      <w:r>
        <w:t>:</w:t>
      </w:r>
    </w:p>
    <w:p w14:paraId="6D8F3508" w14:textId="3E28A5F4" w:rsidR="008A6B82" w:rsidRDefault="008A6B82" w:rsidP="008A6B82">
      <w:pPr>
        <w:pStyle w:val="Heading1"/>
      </w:pPr>
      <w:bookmarkStart w:id="125" w:name="_Toc507495479"/>
      <w:r>
        <w:t>Notifications</w:t>
      </w:r>
      <w:bookmarkEnd w:id="125"/>
    </w:p>
    <w:p w14:paraId="1E30809D" w14:textId="77777777" w:rsidR="00365340" w:rsidRDefault="008A6B82" w:rsidP="008A6B82">
      <w:pPr>
        <w:pStyle w:val="Body"/>
        <w:rPr>
          <w:ins w:id="126" w:author="ROBERT Ludovic IMT/IBNF" w:date="2018-07-06T15:35:00Z"/>
        </w:rPr>
      </w:pPr>
      <w:del w:id="127" w:author="ROBERT Ludovic IMT/IBNF" w:date="2018-07-06T15:35:00Z">
        <w:r w:rsidDel="00365340">
          <w:delText xml:space="preserve">No </w:delText>
        </w:r>
      </w:del>
      <w:ins w:id="128" w:author="ROBERT Ludovic IMT/IBNF" w:date="2018-07-06T15:35:00Z">
        <w:r w:rsidR="00365340">
          <w:t xml:space="preserve">Following </w:t>
        </w:r>
      </w:ins>
      <w:r>
        <w:t xml:space="preserve">notifications are supported </w:t>
      </w:r>
      <w:del w:id="129" w:author="ROBERT Ludovic IMT/IBNF" w:date="2018-07-06T15:35:00Z">
        <w:r w:rsidDel="00365340">
          <w:delText xml:space="preserve">over </w:delText>
        </w:r>
      </w:del>
      <w:ins w:id="130" w:author="ROBERT Ludovic IMT/IBNF" w:date="2018-07-06T15:35:00Z">
        <w:r w:rsidR="00365340">
          <w:t xml:space="preserve">for </w:t>
        </w:r>
      </w:ins>
      <w:r>
        <w:t>this API</w:t>
      </w:r>
      <w:ins w:id="131" w:author="ROBERT Ludovic IMT/IBNF" w:date="2018-07-06T15:35:00Z">
        <w:r w:rsidR="00365340">
          <w:t>:</w:t>
        </w:r>
      </w:ins>
    </w:p>
    <w:p w14:paraId="6AC4468B" w14:textId="585F189D" w:rsidR="00365340" w:rsidRDefault="004E5DF1">
      <w:pPr>
        <w:pStyle w:val="Body"/>
        <w:numPr>
          <w:ilvl w:val="0"/>
          <w:numId w:val="23"/>
        </w:numPr>
        <w:rPr>
          <w:ins w:id="132" w:author="ROBERT Ludovic IMT/IBNF" w:date="2018-07-06T15:47:00Z"/>
        </w:rPr>
        <w:pPrChange w:id="133" w:author="ROBERT Ludovic IMT/IBNF" w:date="2018-07-06T15:50:00Z">
          <w:pPr>
            <w:pStyle w:val="Body"/>
          </w:pPr>
        </w:pPrChange>
      </w:pPr>
      <w:proofErr w:type="spellStart"/>
      <w:ins w:id="134" w:author="ROBERT Ludovic IMT/IBNF" w:date="2018-07-06T15:47:00Z">
        <w:r>
          <w:t>p</w:t>
        </w:r>
      </w:ins>
      <w:ins w:id="135" w:author="ROBERT Ludovic IMT/IBNF" w:date="2018-07-06T15:46:00Z">
        <w:r>
          <w:t>roductOffering</w:t>
        </w:r>
      </w:ins>
      <w:ins w:id="136" w:author="ROBERT Ludovic IMT/IBNF" w:date="2018-07-06T15:47:00Z">
        <w:r>
          <w:t>Q</w:t>
        </w:r>
      </w:ins>
      <w:ins w:id="137" w:author="ROBERT Ludovic IMT/IBNF" w:date="2018-07-06T15:46:00Z">
        <w:r>
          <w:t>ualification</w:t>
        </w:r>
      </w:ins>
      <w:ins w:id="138" w:author="ROBERT Ludovic IMT/IBNF" w:date="2018-07-06T15:47:00Z">
        <w:r>
          <w:t>CreationNotification</w:t>
        </w:r>
        <w:proofErr w:type="spellEnd"/>
      </w:ins>
    </w:p>
    <w:p w14:paraId="5296F62F" w14:textId="222899F3" w:rsidR="004E5DF1" w:rsidRDefault="004E5DF1">
      <w:pPr>
        <w:pStyle w:val="Body"/>
        <w:numPr>
          <w:ilvl w:val="0"/>
          <w:numId w:val="23"/>
        </w:numPr>
        <w:rPr>
          <w:ins w:id="139" w:author="ROBERT Ludovic IMT/IBNF" w:date="2018-07-06T15:47:00Z"/>
        </w:rPr>
        <w:pPrChange w:id="140" w:author="ROBERT Ludovic IMT/IBNF" w:date="2018-07-06T15:50:00Z">
          <w:pPr>
            <w:pStyle w:val="Body"/>
          </w:pPr>
        </w:pPrChange>
      </w:pPr>
      <w:proofErr w:type="spellStart"/>
      <w:ins w:id="141" w:author="ROBERT Ludovic IMT/IBNF" w:date="2018-07-06T15:47:00Z">
        <w:r>
          <w:t>productOfferingQualificationStateChangeNotification</w:t>
        </w:r>
        <w:proofErr w:type="spellEnd"/>
      </w:ins>
    </w:p>
    <w:p w14:paraId="3F8EB712" w14:textId="1CD0C52B" w:rsidR="004E5DF1" w:rsidRDefault="004E5DF1">
      <w:pPr>
        <w:pStyle w:val="Body"/>
        <w:numPr>
          <w:ilvl w:val="0"/>
          <w:numId w:val="23"/>
        </w:numPr>
        <w:rPr>
          <w:ins w:id="142" w:author="ROBERT Ludovic IMT/IBNF" w:date="2018-07-06T15:47:00Z"/>
        </w:rPr>
        <w:pPrChange w:id="143" w:author="ROBERT Ludovic IMT/IBNF" w:date="2018-07-06T15:50:00Z">
          <w:pPr>
            <w:pStyle w:val="Body"/>
          </w:pPr>
        </w:pPrChange>
      </w:pPr>
      <w:proofErr w:type="spellStart"/>
      <w:ins w:id="144" w:author="ROBERT Ludovic IMT/IBNF" w:date="2018-07-06T15:47:00Z">
        <w:r>
          <w:t>productOfferingQualificationAttributeChangeNotification</w:t>
        </w:r>
        <w:proofErr w:type="spellEnd"/>
      </w:ins>
    </w:p>
    <w:p w14:paraId="257124C1" w14:textId="77777777" w:rsidR="004E5DF1" w:rsidRDefault="004E5DF1" w:rsidP="008A6B82">
      <w:pPr>
        <w:pStyle w:val="Body"/>
        <w:rPr>
          <w:ins w:id="145" w:author="ROBERT Ludovic IMT/IBNF" w:date="2018-07-06T15:49:00Z"/>
        </w:rPr>
      </w:pPr>
    </w:p>
    <w:p w14:paraId="5CF76B3F" w14:textId="77777777" w:rsidR="004E5DF1" w:rsidRDefault="004E5DF1" w:rsidP="004E5DF1">
      <w:pPr>
        <w:rPr>
          <w:ins w:id="146" w:author="ROBERT Ludovic IMT/IBNF" w:date="2018-07-06T15:49:00Z"/>
        </w:rPr>
      </w:pPr>
      <w:ins w:id="147" w:author="ROBERT Ludovic IMT/IBNF" w:date="2018-07-06T15:49:00Z">
        <w:r>
          <w:t>In order to receive Notification, buyer needs</w:t>
        </w:r>
      </w:ins>
    </w:p>
    <w:p w14:paraId="1ADA459A" w14:textId="77777777" w:rsidR="004E5DF1" w:rsidRDefault="004E5DF1" w:rsidP="004E5DF1">
      <w:pPr>
        <w:pStyle w:val="ListParagraph"/>
        <w:numPr>
          <w:ilvl w:val="0"/>
          <w:numId w:val="22"/>
        </w:numPr>
        <w:rPr>
          <w:ins w:id="148" w:author="ROBERT Ludovic IMT/IBNF" w:date="2018-07-06T15:49:00Z"/>
        </w:rPr>
      </w:pPr>
      <w:ins w:id="149" w:author="ROBERT Ludovic IMT/IBNF" w:date="2018-07-06T15:49:00Z">
        <w:r>
          <w:t>to subscribe to a notification</w:t>
        </w:r>
      </w:ins>
    </w:p>
    <w:p w14:paraId="42ACE622" w14:textId="77777777" w:rsidR="004E5DF1" w:rsidRDefault="004E5DF1" w:rsidP="004E5DF1">
      <w:pPr>
        <w:pStyle w:val="ListParagraph"/>
        <w:numPr>
          <w:ilvl w:val="0"/>
          <w:numId w:val="22"/>
        </w:numPr>
        <w:rPr>
          <w:ins w:id="150" w:author="ROBERT Ludovic IMT/IBNF" w:date="2018-07-06T15:50:00Z"/>
        </w:rPr>
      </w:pPr>
      <w:proofErr w:type="gramStart"/>
      <w:ins w:id="151" w:author="ROBERT Ludovic IMT/IBNF" w:date="2018-07-06T15:49:00Z">
        <w:r>
          <w:t>to</w:t>
        </w:r>
        <w:proofErr w:type="gramEnd"/>
        <w:r>
          <w:t xml:space="preserve"> provide an Event API in order to allow seller to POST him notifications.</w:t>
        </w:r>
      </w:ins>
    </w:p>
    <w:p w14:paraId="11D11F79" w14:textId="77777777" w:rsidR="004E5DF1" w:rsidRDefault="004E5DF1">
      <w:pPr>
        <w:rPr>
          <w:ins w:id="152" w:author="ROBERT Ludovic IMT/IBNF" w:date="2018-07-06T15:50:00Z"/>
        </w:rPr>
        <w:pPrChange w:id="153" w:author="ROBERT Ludovic IMT/IBNF" w:date="2018-07-06T15:50:00Z">
          <w:pPr>
            <w:pStyle w:val="ListParagraph"/>
            <w:numPr>
              <w:numId w:val="22"/>
            </w:numPr>
            <w:ind w:left="780" w:hanging="360"/>
          </w:pPr>
        </w:pPrChange>
      </w:pPr>
    </w:p>
    <w:p w14:paraId="3A4E4DF1" w14:textId="77777777" w:rsidR="004E5DF1" w:rsidRDefault="004E5DF1" w:rsidP="004E5DF1">
      <w:pPr>
        <w:pStyle w:val="Heading2"/>
        <w:tabs>
          <w:tab w:val="clear" w:pos="864"/>
          <w:tab w:val="num" w:pos="709"/>
        </w:tabs>
        <w:ind w:left="2836" w:hanging="2836"/>
        <w:rPr>
          <w:ins w:id="154" w:author="ROBERT Ludovic IMT/IBNF" w:date="2018-07-06T15:50:00Z"/>
        </w:rPr>
      </w:pPr>
      <w:bookmarkStart w:id="155" w:name="_Toc507400051"/>
      <w:ins w:id="156" w:author="ROBERT Ludovic IMT/IBNF" w:date="2018-07-06T15:50:00Z">
        <w:r>
          <w:t>Subscribe to notification:</w:t>
        </w:r>
        <w:bookmarkEnd w:id="155"/>
      </w:ins>
    </w:p>
    <w:p w14:paraId="6910E3BA" w14:textId="440DA240" w:rsidR="004E5DF1" w:rsidRDefault="004E5DF1" w:rsidP="004E5DF1">
      <w:pPr>
        <w:rPr>
          <w:ins w:id="157" w:author="ROBERT Ludovic IMT/IBNF" w:date="2018-07-06T15:50:00Z"/>
        </w:rPr>
      </w:pPr>
      <w:ins w:id="158" w:author="ROBERT Ludovic IMT/IBNF" w:date="2018-07-06T15:50:00Z">
        <w:r>
          <w:t xml:space="preserve">By doing the following request SP1 will subscribe to </w:t>
        </w:r>
      </w:ins>
      <w:ins w:id="159" w:author="ROBERT Ludovic IMT/IBNF" w:date="2018-07-06T15:52:00Z">
        <w:r>
          <w:t>productOfferingQualification</w:t>
        </w:r>
      </w:ins>
      <w:ins w:id="160" w:author="ROBERT Ludovic IMT/IBNF" w:date="2018-07-06T15:50:00Z">
        <w:r>
          <w:t xml:space="preserve"> state change for his </w:t>
        </w:r>
      </w:ins>
      <w:ins w:id="161" w:author="ROBERT Ludovic IMT/IBNF" w:date="2018-07-06T15:53:00Z">
        <w:r>
          <w:t>product Offering Qualification requests</w:t>
        </w:r>
      </w:ins>
      <w:ins w:id="162" w:author="ROBERT Ludovic IMT/IBNF" w:date="2018-07-06T15:50:00Z">
        <w:r>
          <w:t>:</w:t>
        </w:r>
      </w:ins>
    </w:p>
    <w:p w14:paraId="47FD33DB" w14:textId="77777777" w:rsidR="004E5DF1" w:rsidRDefault="004E5DF1" w:rsidP="004E5DF1">
      <w:pPr>
        <w:rPr>
          <w:ins w:id="163" w:author="ROBERT Ludovic IMT/IBNF" w:date="2018-07-06T15:50:00Z"/>
        </w:rPr>
      </w:pPr>
    </w:p>
    <w:p w14:paraId="57BB37DE" w14:textId="77777777" w:rsidR="004E5DF1" w:rsidRPr="002F627D"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164" w:author="ROBERT Ludovic IMT/IBNF" w:date="2018-07-06T15:50:00Z"/>
          <w:rFonts w:ascii="Courier New" w:hAnsi="Courier New" w:cs="Courier New"/>
          <w:sz w:val="20"/>
          <w:lang w:val="it-IT" w:eastAsia="it-IT"/>
        </w:rPr>
      </w:pPr>
      <w:ins w:id="165" w:author="ROBERT Ludovic IMT/IBNF" w:date="2018-07-06T15:50:00Z">
        <w:r w:rsidRPr="002F627D">
          <w:rPr>
            <w:rFonts w:ascii="Courier New" w:hAnsi="Courier New" w:cs="Courier New"/>
            <w:sz w:val="20"/>
            <w:lang w:val="it-IT" w:eastAsia="it-IT"/>
          </w:rPr>
          <w:t>POST {api_url}/HUB</w:t>
        </w:r>
      </w:ins>
    </w:p>
    <w:p w14:paraId="445B1B49" w14:textId="77777777" w:rsidR="004E5DF1" w:rsidRPr="002F627D"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166" w:author="ROBERT Ludovic IMT/IBNF" w:date="2018-07-06T15:50:00Z"/>
          <w:rFonts w:ascii="Courier New" w:hAnsi="Courier New" w:cs="Courier New"/>
          <w:sz w:val="20"/>
          <w:lang w:val="it-IT" w:eastAsia="it-IT"/>
        </w:rPr>
      </w:pPr>
      <w:ins w:id="167" w:author="ROBERT Ludovic IMT/IBNF" w:date="2018-07-06T15:50:00Z">
        <w:r w:rsidRPr="002F627D">
          <w:rPr>
            <w:rFonts w:ascii="Courier New" w:hAnsi="Courier New" w:cs="Courier New"/>
            <w:sz w:val="20"/>
            <w:lang w:val="it-IT" w:eastAsia="it-IT"/>
          </w:rPr>
          <w:t>Accept: application/json</w:t>
        </w:r>
      </w:ins>
    </w:p>
    <w:p w14:paraId="76329EFA" w14:textId="77777777" w:rsidR="004E5DF1" w:rsidRPr="002F627D"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168" w:author="ROBERT Ludovic IMT/IBNF" w:date="2018-07-06T15:50:00Z"/>
          <w:rFonts w:ascii="Courier New" w:hAnsi="Courier New" w:cs="Courier New"/>
          <w:sz w:val="20"/>
          <w:lang w:val="it-IT" w:eastAsia="it-IT"/>
        </w:rPr>
      </w:pPr>
    </w:p>
    <w:p w14:paraId="0F09C666" w14:textId="77777777" w:rsidR="004E5DF1" w:rsidRPr="002F627D"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169" w:author="ROBERT Ludovic IMT/IBNF" w:date="2018-07-06T15:50:00Z"/>
          <w:rFonts w:ascii="Courier New" w:hAnsi="Courier New" w:cs="Courier New"/>
          <w:sz w:val="20"/>
          <w:lang w:val="it-IT" w:eastAsia="it-IT"/>
        </w:rPr>
      </w:pPr>
      <w:ins w:id="170" w:author="ROBERT Ludovic IMT/IBNF" w:date="2018-07-06T15:50:00Z">
        <w:r w:rsidRPr="002F627D">
          <w:rPr>
            <w:rFonts w:ascii="Courier New" w:hAnsi="Courier New" w:cs="Courier New"/>
            <w:sz w:val="20"/>
            <w:lang w:val="it-IT" w:eastAsia="it-IT"/>
          </w:rPr>
          <w:t xml:space="preserve">{"callback": </w:t>
        </w:r>
        <w:r>
          <w:fldChar w:fldCharType="begin"/>
        </w:r>
        <w:r>
          <w:instrText xml:space="preserve"> HYPERLINK "http://in.listener.com" </w:instrText>
        </w:r>
        <w:r>
          <w:fldChar w:fldCharType="separate"/>
        </w:r>
        <w:r w:rsidRPr="002F627D">
          <w:rPr>
            <w:rFonts w:ascii="Courier New" w:hAnsi="Courier New" w:cs="Courier New"/>
            <w:sz w:val="20"/>
            <w:highlight w:val="yellow"/>
            <w:lang w:val="it-IT" w:eastAsia="it-IT"/>
          </w:rPr>
          <w:t>http://in.listener.com</w:t>
        </w:r>
        <w:r>
          <w:rPr>
            <w:rFonts w:ascii="Courier New" w:hAnsi="Courier New" w:cs="Courier New"/>
            <w:sz w:val="20"/>
            <w:highlight w:val="yellow"/>
            <w:lang w:val="it-IT" w:eastAsia="it-IT"/>
          </w:rPr>
          <w:fldChar w:fldCharType="end"/>
        </w:r>
        <w:r w:rsidRPr="002F627D">
          <w:rPr>
            <w:rFonts w:ascii="Courier New" w:hAnsi="Courier New" w:cs="Courier New"/>
            <w:sz w:val="20"/>
            <w:lang w:val="it-IT" w:eastAsia="it-IT"/>
          </w:rPr>
          <w:t>,</w:t>
        </w:r>
      </w:ins>
    </w:p>
    <w:p w14:paraId="050CE7FD" w14:textId="42C1992D" w:rsidR="004E5DF1" w:rsidRPr="002F627D"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171" w:author="ROBERT Ludovic IMT/IBNF" w:date="2018-07-06T15:50:00Z"/>
          <w:rFonts w:ascii="Courier New" w:hAnsi="Courier New" w:cs="Courier New"/>
          <w:sz w:val="20"/>
          <w:lang w:val="it-IT" w:eastAsia="it-IT"/>
        </w:rPr>
      </w:pPr>
      <w:ins w:id="172" w:author="ROBERT Ludovic IMT/IBNF" w:date="2018-07-06T15:50:00Z">
        <w:r w:rsidRPr="002F627D">
          <w:rPr>
            <w:rFonts w:ascii="Courier New" w:hAnsi="Courier New" w:cs="Courier New"/>
            <w:sz w:val="20"/>
            <w:lang w:val="it-IT" w:eastAsia="it-IT"/>
          </w:rPr>
          <w:t xml:space="preserve">“query”:”eventType = </w:t>
        </w:r>
      </w:ins>
      <w:ins w:id="173" w:author="ROBERT Ludovic IMT/IBNF" w:date="2018-07-06T15:52:00Z">
        <w:r w:rsidRPr="004E5DF1">
          <w:rPr>
            <w:rFonts w:ascii="Courier New" w:hAnsi="Courier New" w:cs="Courier New"/>
            <w:sz w:val="20"/>
            <w:lang w:val="it-IT" w:eastAsia="it-IT"/>
          </w:rPr>
          <w:t>•</w:t>
        </w:r>
        <w:r w:rsidRPr="004E5DF1">
          <w:rPr>
            <w:rFonts w:ascii="Courier New" w:hAnsi="Courier New" w:cs="Courier New"/>
            <w:sz w:val="20"/>
            <w:lang w:val="it-IT" w:eastAsia="it-IT"/>
          </w:rPr>
          <w:tab/>
          <w:t>productOfferingQualification</w:t>
        </w:r>
      </w:ins>
      <w:ins w:id="174" w:author="ROBERT Ludovic IMT/IBNF" w:date="2018-07-06T15:50:00Z">
        <w:r w:rsidRPr="002F627D">
          <w:rPr>
            <w:rFonts w:ascii="Courier New" w:hAnsi="Courier New" w:cs="Courier New"/>
            <w:sz w:val="20"/>
            <w:lang w:val="it-IT" w:eastAsia="it-IT"/>
          </w:rPr>
          <w:t>ChangeNotification”</w:t>
        </w:r>
      </w:ins>
    </w:p>
    <w:p w14:paraId="5B2C7979" w14:textId="77777777" w:rsidR="004E5DF1" w:rsidRPr="002F627D"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175" w:author="ROBERT Ludovic IMT/IBNF" w:date="2018-07-06T15:50:00Z"/>
          <w:rFonts w:ascii="Courier New" w:hAnsi="Courier New" w:cs="Courier New"/>
          <w:sz w:val="20"/>
          <w:lang w:val="it-IT" w:eastAsia="it-IT"/>
        </w:rPr>
      </w:pPr>
      <w:ins w:id="176" w:author="ROBERT Ludovic IMT/IBNF" w:date="2018-07-06T15:50:00Z">
        <w:r w:rsidRPr="002F627D">
          <w:rPr>
            <w:rFonts w:ascii="Courier New" w:hAnsi="Courier New" w:cs="Courier New"/>
            <w:sz w:val="20"/>
            <w:lang w:val="it-IT" w:eastAsia="it-IT"/>
          </w:rPr>
          <w:t>}</w:t>
        </w:r>
      </w:ins>
    </w:p>
    <w:p w14:paraId="543D095F" w14:textId="77777777" w:rsidR="004E5DF1" w:rsidRDefault="004E5DF1" w:rsidP="004E5DF1">
      <w:pPr>
        <w:rPr>
          <w:ins w:id="177" w:author="ROBERT Ludovic IMT/IBNF" w:date="2018-07-06T15:50:00Z"/>
        </w:rPr>
      </w:pPr>
      <w:ins w:id="178" w:author="ROBERT Ludovic IMT/IBNF" w:date="2018-07-06T15:50:00Z">
        <w:r>
          <w:rPr>
            <w:highlight w:val="yellow"/>
          </w:rPr>
          <w:t>In yellow</w:t>
        </w:r>
        <w:r>
          <w:t>, this is the address where Buyer wants to receive the order state change notifications.</w:t>
        </w:r>
      </w:ins>
    </w:p>
    <w:p w14:paraId="449D695D" w14:textId="77777777" w:rsidR="004E5DF1" w:rsidRDefault="004E5DF1" w:rsidP="004E5DF1">
      <w:pPr>
        <w:rPr>
          <w:ins w:id="179" w:author="ROBERT Ludovic IMT/IBNF" w:date="2018-07-06T15:50:00Z"/>
        </w:rPr>
      </w:pPr>
      <w:ins w:id="180" w:author="ROBERT Ludovic IMT/IBNF" w:date="2018-07-06T15:50:00Z">
        <w:r>
          <w:t>The response will be:</w:t>
        </w:r>
      </w:ins>
    </w:p>
    <w:p w14:paraId="65DFE52E" w14:textId="77777777" w:rsidR="004E5DF1" w:rsidRDefault="004E5DF1" w:rsidP="004E5DF1">
      <w:pPr>
        <w:rPr>
          <w:ins w:id="181" w:author="ROBERT Ludovic IMT/IBNF" w:date="2018-07-06T15:50:00Z"/>
        </w:rPr>
      </w:pPr>
    </w:p>
    <w:p w14:paraId="59681217" w14:textId="77777777" w:rsidR="004E5DF1" w:rsidRPr="002F627D"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182" w:author="ROBERT Ludovic IMT/IBNF" w:date="2018-07-06T15:50:00Z"/>
          <w:rFonts w:ascii="Courier New" w:hAnsi="Courier New" w:cs="Courier New"/>
          <w:sz w:val="20"/>
          <w:lang w:val="it-IT" w:eastAsia="it-IT"/>
        </w:rPr>
      </w:pPr>
      <w:ins w:id="183" w:author="ROBERT Ludovic IMT/IBNF" w:date="2018-07-06T15:50:00Z">
        <w:r w:rsidRPr="002F627D">
          <w:rPr>
            <w:rFonts w:ascii="Courier New" w:hAnsi="Courier New" w:cs="Courier New"/>
            <w:sz w:val="20"/>
            <w:lang w:val="it-IT" w:eastAsia="it-IT"/>
          </w:rPr>
          <w:t>201</w:t>
        </w:r>
      </w:ins>
    </w:p>
    <w:p w14:paraId="088AEA47" w14:textId="77777777" w:rsidR="004E5DF1" w:rsidRPr="002F627D"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184" w:author="ROBERT Ludovic IMT/IBNF" w:date="2018-07-06T15:50:00Z"/>
          <w:rFonts w:ascii="Courier New" w:hAnsi="Courier New" w:cs="Courier New"/>
          <w:sz w:val="20"/>
          <w:lang w:val="it-IT" w:eastAsia="it-IT"/>
        </w:rPr>
      </w:pPr>
      <w:ins w:id="185" w:author="ROBERT Ludovic IMT/IBNF" w:date="2018-07-06T15:50:00Z">
        <w:r w:rsidRPr="002F627D">
          <w:rPr>
            <w:rFonts w:ascii="Courier New" w:hAnsi="Courier New" w:cs="Courier New"/>
            <w:sz w:val="20"/>
            <w:lang w:val="it-IT" w:eastAsia="it-IT"/>
          </w:rPr>
          <w:t>Content</w:t>
        </w:r>
      </w:ins>
    </w:p>
    <w:p w14:paraId="544A6B2D" w14:textId="77777777" w:rsidR="004E5DF1" w:rsidRPr="002F627D"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186" w:author="ROBERT Ludovic IMT/IBNF" w:date="2018-07-06T15:50:00Z"/>
          <w:rFonts w:ascii="Courier New" w:hAnsi="Courier New" w:cs="Courier New"/>
          <w:sz w:val="20"/>
          <w:lang w:val="it-IT" w:eastAsia="it-IT"/>
        </w:rPr>
      </w:pPr>
      <w:ins w:id="187" w:author="ROBERT Ludovic IMT/IBNF" w:date="2018-07-06T15:50:00Z">
        <w:r w:rsidRPr="002F627D">
          <w:rPr>
            <w:rFonts w:ascii="Courier New" w:hAnsi="Courier New" w:cs="Courier New"/>
            <w:sz w:val="20"/>
            <w:lang w:val="it-IT" w:eastAsia="it-IT"/>
          </w:rPr>
          <w:t>-</w:t>
        </w:r>
      </w:ins>
    </w:p>
    <w:p w14:paraId="45FE7ED4" w14:textId="77777777" w:rsidR="004E5DF1" w:rsidRPr="002F627D"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188" w:author="ROBERT Ludovic IMT/IBNF" w:date="2018-07-06T15:50:00Z"/>
          <w:rFonts w:ascii="Courier New" w:hAnsi="Courier New" w:cs="Courier New"/>
          <w:sz w:val="20"/>
          <w:lang w:val="it-IT" w:eastAsia="it-IT"/>
        </w:rPr>
      </w:pPr>
      <w:ins w:id="189" w:author="ROBERT Ludovic IMT/IBNF" w:date="2018-07-06T15:50:00Z">
        <w:r w:rsidRPr="002F627D">
          <w:rPr>
            <w:rFonts w:ascii="Courier New" w:hAnsi="Courier New" w:cs="Courier New"/>
            <w:sz w:val="20"/>
            <w:lang w:val="it-IT" w:eastAsia="it-IT"/>
          </w:rPr>
          <w:t xml:space="preserve">Type: </w:t>
        </w:r>
      </w:ins>
    </w:p>
    <w:p w14:paraId="4F5470EB" w14:textId="77777777" w:rsidR="004E5DF1" w:rsidRPr="002F627D"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190" w:author="ROBERT Ludovic IMT/IBNF" w:date="2018-07-06T15:50:00Z"/>
          <w:rFonts w:ascii="Courier New" w:hAnsi="Courier New" w:cs="Courier New"/>
          <w:sz w:val="20"/>
          <w:lang w:val="it-IT" w:eastAsia="it-IT"/>
        </w:rPr>
      </w:pPr>
      <w:ins w:id="191" w:author="ROBERT Ludovic IMT/IBNF" w:date="2018-07-06T15:50:00Z">
        <w:r w:rsidRPr="002F627D">
          <w:rPr>
            <w:rFonts w:ascii="Courier New" w:hAnsi="Courier New" w:cs="Courier New"/>
            <w:sz w:val="20"/>
            <w:lang w:val="it-IT" w:eastAsia="it-IT"/>
          </w:rPr>
          <w:t>application/json</w:t>
        </w:r>
      </w:ins>
    </w:p>
    <w:p w14:paraId="757CC268" w14:textId="77777777" w:rsidR="004E5DF1" w:rsidRPr="002F627D"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192" w:author="ROBERT Ludovic IMT/IBNF" w:date="2018-07-06T15:50:00Z"/>
          <w:rFonts w:ascii="Courier New" w:hAnsi="Courier New" w:cs="Courier New"/>
          <w:sz w:val="20"/>
          <w:lang w:val="it-IT" w:eastAsia="it-IT"/>
        </w:rPr>
      </w:pPr>
      <w:ins w:id="193" w:author="ROBERT Ludovic IMT/IBNF" w:date="2018-07-06T15:50:00Z">
        <w:r w:rsidRPr="002F627D">
          <w:rPr>
            <w:rFonts w:ascii="Courier New" w:hAnsi="Courier New" w:cs="Courier New"/>
            <w:sz w:val="20"/>
            <w:lang w:val="it-IT" w:eastAsia="it-IT"/>
          </w:rPr>
          <w:t>Location: /api/hub/42</w:t>
        </w:r>
      </w:ins>
    </w:p>
    <w:p w14:paraId="4E3B0438" w14:textId="0229F840" w:rsidR="004E5DF1" w:rsidRPr="002F627D"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194" w:author="ROBERT Ludovic IMT/IBNF" w:date="2018-07-06T15:50:00Z"/>
          <w:rFonts w:ascii="Courier New" w:hAnsi="Courier New" w:cs="Courier New"/>
          <w:sz w:val="20"/>
          <w:lang w:val="it-IT" w:eastAsia="it-IT"/>
        </w:rPr>
      </w:pPr>
      <w:ins w:id="195" w:author="ROBERT Ludovic IMT/IBNF" w:date="2018-07-06T15:50:00Z">
        <w:r w:rsidRPr="002F627D">
          <w:rPr>
            <w:rFonts w:ascii="Courier New" w:hAnsi="Courier New" w:cs="Courier New"/>
            <w:sz w:val="20"/>
            <w:lang w:val="it-IT" w:eastAsia="it-IT"/>
          </w:rPr>
          <w:t>{"id":"42","callback":"</w:t>
        </w:r>
        <w:r>
          <w:fldChar w:fldCharType="begin"/>
        </w:r>
        <w:r>
          <w:instrText xml:space="preserve"> HYPERLINK "http://in.listener.com" </w:instrText>
        </w:r>
        <w:r>
          <w:fldChar w:fldCharType="separate"/>
        </w:r>
        <w:r w:rsidRPr="002F627D">
          <w:rPr>
            <w:lang w:val="it-IT" w:eastAsia="it-IT"/>
          </w:rPr>
          <w:t>http://in.listener.com</w:t>
        </w:r>
        <w:r>
          <w:rPr>
            <w:lang w:val="it-IT" w:eastAsia="it-IT"/>
          </w:rPr>
          <w:fldChar w:fldCharType="end"/>
        </w:r>
        <w:r w:rsidRPr="002F627D">
          <w:rPr>
            <w:rFonts w:ascii="Courier New" w:hAnsi="Courier New" w:cs="Courier New"/>
            <w:sz w:val="20"/>
            <w:lang w:val="it-IT" w:eastAsia="it-IT"/>
          </w:rPr>
          <w:t xml:space="preserve">","query":”eventType = </w:t>
        </w:r>
      </w:ins>
      <w:ins w:id="196" w:author="ROBERT Ludovic IMT/IBNF" w:date="2018-07-06T15:53:00Z">
        <w:r w:rsidRPr="004E5DF1">
          <w:rPr>
            <w:rFonts w:ascii="Courier New" w:hAnsi="Courier New" w:cs="Courier New"/>
            <w:sz w:val="20"/>
            <w:lang w:val="it-IT" w:eastAsia="it-IT"/>
          </w:rPr>
          <w:t>productOfferingQualification</w:t>
        </w:r>
      </w:ins>
      <w:ins w:id="197" w:author="ROBERT Ludovic IMT/IBNF" w:date="2018-07-06T15:50:00Z">
        <w:r w:rsidRPr="002F627D">
          <w:rPr>
            <w:rFonts w:ascii="Courier New" w:hAnsi="Courier New" w:cs="Courier New"/>
            <w:sz w:val="20"/>
            <w:lang w:val="it-IT" w:eastAsia="it-IT"/>
          </w:rPr>
          <w:t>StateChangeNotification”}</w:t>
        </w:r>
      </w:ins>
    </w:p>
    <w:p w14:paraId="491DBC86" w14:textId="77777777" w:rsidR="004E5DF1" w:rsidRDefault="004E5DF1" w:rsidP="004E5DF1">
      <w:pPr>
        <w:rPr>
          <w:ins w:id="198" w:author="ROBERT Ludovic IMT/IBNF" w:date="2018-07-06T15:50:00Z"/>
        </w:rPr>
      </w:pPr>
      <w:ins w:id="199" w:author="ROBERT Ludovic IMT/IBNF" w:date="2018-07-06T15:50:00Z">
        <w:r>
          <w:t xml:space="preserve">Note: </w:t>
        </w:r>
        <w:r w:rsidRPr="002F627D">
          <w:t xml:space="preserve">42 is the id of an HUB resource not a </w:t>
        </w:r>
        <w:r>
          <w:t>productOrder</w:t>
        </w:r>
        <w:r w:rsidRPr="002F627D">
          <w:t xml:space="preserve"> id</w:t>
        </w:r>
      </w:ins>
    </w:p>
    <w:p w14:paraId="14D634E7" w14:textId="77777777" w:rsidR="004E5DF1" w:rsidRDefault="004E5DF1" w:rsidP="004E5DF1">
      <w:pPr>
        <w:rPr>
          <w:ins w:id="200" w:author="ROBERT Ludovic IMT/IBNF" w:date="2018-07-06T15:50:00Z"/>
        </w:rPr>
      </w:pPr>
      <w:proofErr w:type="gramStart"/>
      <w:ins w:id="201" w:author="ROBERT Ludovic IMT/IBNF" w:date="2018-07-06T15:50:00Z">
        <w:r>
          <w:t>Seller provides GET and DELETE</w:t>
        </w:r>
        <w:proofErr w:type="gramEnd"/>
        <w:r>
          <w:t xml:space="preserve"> operations on HUB resource in order to allow buyer to retrieve his hub and delete them if necessary:</w:t>
        </w:r>
      </w:ins>
    </w:p>
    <w:p w14:paraId="78B83BAF" w14:textId="77777777" w:rsidR="004E5DF1" w:rsidRDefault="004E5DF1" w:rsidP="004E5DF1">
      <w:pPr>
        <w:rPr>
          <w:ins w:id="202" w:author="ROBERT Ludovic IMT/IBNF" w:date="2018-07-06T15:50:00Z"/>
        </w:rPr>
      </w:pPr>
    </w:p>
    <w:p w14:paraId="4ED6AA80" w14:textId="77777777" w:rsidR="004E5DF1" w:rsidRPr="00DA098E"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03" w:author="ROBERT Ludovic IMT/IBNF" w:date="2018-07-06T15:50:00Z"/>
          <w:rFonts w:ascii="Courier New" w:hAnsi="Courier New" w:cs="Courier New"/>
          <w:sz w:val="20"/>
          <w:lang w:val="it-IT" w:eastAsia="it-IT"/>
        </w:rPr>
      </w:pPr>
      <w:ins w:id="204" w:author="ROBERT Ludovic IMT/IBNF" w:date="2018-07-06T15:50:00Z">
        <w:r w:rsidRPr="00DA098E">
          <w:rPr>
            <w:rFonts w:ascii="Courier New" w:hAnsi="Courier New" w:cs="Courier New"/>
            <w:sz w:val="20"/>
            <w:lang w:val="it-IT" w:eastAsia="it-IT"/>
          </w:rPr>
          <w:t>GET {api_url}/HUB</w:t>
        </w:r>
      </w:ins>
    </w:p>
    <w:p w14:paraId="1C57C8FE" w14:textId="77777777" w:rsidR="004E5DF1" w:rsidRPr="00DA098E"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05" w:author="ROBERT Ludovic IMT/IBNF" w:date="2018-07-06T15:50:00Z"/>
          <w:rFonts w:ascii="Courier New" w:hAnsi="Courier New" w:cs="Courier New"/>
          <w:sz w:val="20"/>
          <w:lang w:val="it-IT" w:eastAsia="it-IT"/>
        </w:rPr>
      </w:pPr>
      <w:ins w:id="206" w:author="ROBERT Ludovic IMT/IBNF" w:date="2018-07-06T15:50:00Z">
        <w:r w:rsidRPr="00DA098E">
          <w:rPr>
            <w:rFonts w:ascii="Courier New" w:hAnsi="Courier New" w:cs="Courier New"/>
            <w:sz w:val="20"/>
            <w:lang w:val="it-IT" w:eastAsia="it-IT"/>
          </w:rPr>
          <w:t>Accept: application/json</w:t>
        </w:r>
      </w:ins>
    </w:p>
    <w:p w14:paraId="6EC67F9A" w14:textId="77777777" w:rsidR="004E5DF1" w:rsidRDefault="004E5DF1" w:rsidP="004E5DF1">
      <w:pPr>
        <w:rPr>
          <w:ins w:id="207" w:author="ROBERT Ludovic IMT/IBNF" w:date="2018-07-06T15:50:00Z"/>
          <w:rFonts w:ascii="Calibri" w:hAnsi="Calibri"/>
          <w:sz w:val="22"/>
          <w:szCs w:val="22"/>
        </w:rPr>
      </w:pPr>
    </w:p>
    <w:p w14:paraId="501A3426" w14:textId="77777777" w:rsidR="004E5DF1" w:rsidRDefault="004E5DF1" w:rsidP="004E5DF1">
      <w:pPr>
        <w:spacing w:before="0"/>
        <w:rPr>
          <w:ins w:id="208" w:author="ROBERT Ludovic IMT/IBNF" w:date="2018-07-06T15:50:00Z"/>
        </w:rPr>
      </w:pPr>
      <w:ins w:id="209" w:author="ROBERT Ludovic IMT/IBNF" w:date="2018-07-06T15:50:00Z">
        <w:r>
          <w:t>You will have list of your HUB on this API</w:t>
        </w:r>
      </w:ins>
    </w:p>
    <w:p w14:paraId="184F83BA" w14:textId="77777777" w:rsidR="004E5DF1" w:rsidRDefault="004E5DF1" w:rsidP="004E5DF1">
      <w:pPr>
        <w:spacing w:before="0"/>
        <w:rPr>
          <w:ins w:id="210" w:author="ROBERT Ludovic IMT/IBNF" w:date="2018-07-06T15:50:00Z"/>
        </w:rPr>
      </w:pPr>
    </w:p>
    <w:p w14:paraId="3D7D3BF4" w14:textId="77777777" w:rsidR="004E5DF1" w:rsidRPr="00DA098E"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11" w:author="ROBERT Ludovic IMT/IBNF" w:date="2018-07-06T15:50:00Z"/>
          <w:rFonts w:ascii="Courier New" w:hAnsi="Courier New" w:cs="Courier New"/>
          <w:sz w:val="20"/>
          <w:lang w:val="it-IT" w:eastAsia="it-IT"/>
        </w:rPr>
      </w:pPr>
      <w:ins w:id="212" w:author="ROBERT Ludovic IMT/IBNF" w:date="2018-07-06T15:50:00Z">
        <w:r w:rsidRPr="00DA098E">
          <w:rPr>
            <w:rFonts w:ascii="Courier New" w:hAnsi="Courier New" w:cs="Courier New"/>
            <w:sz w:val="20"/>
            <w:lang w:val="it-IT" w:eastAsia="it-IT"/>
          </w:rPr>
          <w:t>[</w:t>
        </w:r>
      </w:ins>
    </w:p>
    <w:p w14:paraId="0871E120" w14:textId="77777777" w:rsidR="004E5DF1" w:rsidRPr="00DA098E"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13" w:author="ROBERT Ludovic IMT/IBNF" w:date="2018-07-06T15:50:00Z"/>
          <w:rFonts w:ascii="Courier New" w:hAnsi="Courier New" w:cs="Courier New"/>
          <w:sz w:val="20"/>
          <w:lang w:val="it-IT" w:eastAsia="it-IT"/>
        </w:rPr>
      </w:pPr>
      <w:ins w:id="214" w:author="ROBERT Ludovic IMT/IBNF" w:date="2018-07-06T15:50:00Z">
        <w:r w:rsidRPr="00DA098E">
          <w:rPr>
            <w:rFonts w:ascii="Courier New" w:hAnsi="Courier New" w:cs="Courier New"/>
            <w:sz w:val="20"/>
            <w:lang w:val="it-IT" w:eastAsia="it-IT"/>
          </w:rPr>
          <w:t>  {</w:t>
        </w:r>
      </w:ins>
    </w:p>
    <w:p w14:paraId="13D6482B" w14:textId="77777777" w:rsidR="004E5DF1" w:rsidRPr="00DA098E"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15" w:author="ROBERT Ludovic IMT/IBNF" w:date="2018-07-06T15:50:00Z"/>
          <w:rFonts w:ascii="Courier New" w:hAnsi="Courier New" w:cs="Courier New"/>
          <w:sz w:val="20"/>
          <w:lang w:val="it-IT" w:eastAsia="it-IT"/>
        </w:rPr>
      </w:pPr>
      <w:ins w:id="216" w:author="ROBERT Ludovic IMT/IBNF" w:date="2018-07-06T15:50:00Z">
        <w:r w:rsidRPr="00DA098E">
          <w:rPr>
            <w:rFonts w:ascii="Courier New" w:hAnsi="Courier New" w:cs="Courier New"/>
            <w:sz w:val="20"/>
            <w:lang w:val="it-IT" w:eastAsia="it-IT"/>
          </w:rPr>
          <w:t>    "id": "42",</w:t>
        </w:r>
      </w:ins>
    </w:p>
    <w:p w14:paraId="1E9B4E4C" w14:textId="79EAA699" w:rsidR="004E5DF1" w:rsidRPr="00DA098E"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17" w:author="ROBERT Ludovic IMT/IBNF" w:date="2018-07-06T15:50:00Z"/>
          <w:rFonts w:ascii="Courier New" w:hAnsi="Courier New" w:cs="Courier New"/>
          <w:sz w:val="20"/>
          <w:lang w:val="it-IT" w:eastAsia="it-IT"/>
        </w:rPr>
      </w:pPr>
      <w:ins w:id="218" w:author="ROBERT Ludovic IMT/IBNF" w:date="2018-07-06T15:50:00Z">
        <w:r>
          <w:rPr>
            <w:rFonts w:ascii="Courier New" w:hAnsi="Courier New" w:cs="Courier New"/>
            <w:sz w:val="20"/>
            <w:lang w:val="it-IT" w:eastAsia="it-IT"/>
          </w:rPr>
          <w:t>    "query": "</w:t>
        </w:r>
        <w:r w:rsidRPr="00DA098E">
          <w:rPr>
            <w:rFonts w:ascii="Courier New" w:hAnsi="Courier New" w:cs="Courier New"/>
            <w:sz w:val="20"/>
            <w:lang w:val="it-IT" w:eastAsia="it-IT"/>
          </w:rPr>
          <w:t xml:space="preserve">eventType = </w:t>
        </w:r>
      </w:ins>
      <w:ins w:id="219" w:author="ROBERT Ludovic IMT/IBNF" w:date="2018-07-06T15:53:00Z">
        <w:r w:rsidRPr="004E5DF1">
          <w:rPr>
            <w:rFonts w:ascii="Courier New" w:hAnsi="Courier New" w:cs="Courier New"/>
            <w:sz w:val="20"/>
            <w:lang w:val="it-IT" w:eastAsia="it-IT"/>
          </w:rPr>
          <w:t>productOfferingQualification</w:t>
        </w:r>
      </w:ins>
      <w:ins w:id="220" w:author="ROBERT Ludovic IMT/IBNF" w:date="2018-07-06T15:50:00Z">
        <w:r w:rsidRPr="002F627D">
          <w:rPr>
            <w:rFonts w:ascii="Courier New" w:hAnsi="Courier New" w:cs="Courier New"/>
            <w:sz w:val="20"/>
            <w:lang w:val="it-IT" w:eastAsia="it-IT"/>
          </w:rPr>
          <w:t>StateChangeNotification</w:t>
        </w:r>
        <w:r w:rsidRPr="00DA098E">
          <w:rPr>
            <w:rFonts w:ascii="Courier New" w:hAnsi="Courier New" w:cs="Courier New"/>
            <w:sz w:val="20"/>
            <w:lang w:val="it-IT" w:eastAsia="it-IT"/>
          </w:rPr>
          <w:t>",</w:t>
        </w:r>
      </w:ins>
    </w:p>
    <w:p w14:paraId="471787AF" w14:textId="77777777" w:rsidR="004E5DF1" w:rsidRPr="00DA098E"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21" w:author="ROBERT Ludovic IMT/IBNF" w:date="2018-07-06T15:50:00Z"/>
          <w:rFonts w:ascii="Courier New" w:hAnsi="Courier New" w:cs="Courier New"/>
          <w:sz w:val="20"/>
          <w:lang w:val="it-IT" w:eastAsia="it-IT"/>
        </w:rPr>
      </w:pPr>
      <w:ins w:id="222" w:author="ROBERT Ludovic IMT/IBNF" w:date="2018-07-06T15:50:00Z">
        <w:r w:rsidRPr="00DA098E">
          <w:rPr>
            <w:rFonts w:ascii="Courier New" w:hAnsi="Courier New" w:cs="Courier New"/>
            <w:sz w:val="20"/>
            <w:lang w:val="it-IT" w:eastAsia="it-IT"/>
          </w:rPr>
          <w:t xml:space="preserve">    "callback": " </w:t>
        </w:r>
        <w:r>
          <w:fldChar w:fldCharType="begin"/>
        </w:r>
        <w:r>
          <w:instrText xml:space="preserve"> HYPERLINK "http://in.listener.com" </w:instrText>
        </w:r>
        <w:r>
          <w:fldChar w:fldCharType="separate"/>
        </w:r>
        <w:r w:rsidRPr="005A6B20">
          <w:rPr>
            <w:rFonts w:ascii="Courier New" w:hAnsi="Courier New" w:cs="Courier New"/>
            <w:sz w:val="20"/>
            <w:lang w:val="it-IT" w:eastAsia="it-IT"/>
          </w:rPr>
          <w:t>http://in.listener.com</w:t>
        </w:r>
        <w:r>
          <w:rPr>
            <w:rFonts w:ascii="Courier New" w:hAnsi="Courier New" w:cs="Courier New"/>
            <w:sz w:val="20"/>
            <w:lang w:val="it-IT" w:eastAsia="it-IT"/>
          </w:rPr>
          <w:fldChar w:fldCharType="end"/>
        </w:r>
        <w:r w:rsidRPr="00DA098E">
          <w:rPr>
            <w:rFonts w:ascii="Courier New" w:hAnsi="Courier New" w:cs="Courier New"/>
            <w:sz w:val="20"/>
            <w:lang w:val="it-IT" w:eastAsia="it-IT"/>
          </w:rPr>
          <w:t xml:space="preserve"> "</w:t>
        </w:r>
      </w:ins>
    </w:p>
    <w:p w14:paraId="6CBD28C0" w14:textId="77777777" w:rsidR="004E5DF1" w:rsidRPr="00DA098E"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23" w:author="ROBERT Ludovic IMT/IBNF" w:date="2018-07-06T15:50:00Z"/>
          <w:rFonts w:ascii="Courier New" w:hAnsi="Courier New" w:cs="Courier New"/>
          <w:sz w:val="20"/>
          <w:lang w:val="it-IT" w:eastAsia="it-IT"/>
        </w:rPr>
      </w:pPr>
      <w:ins w:id="224" w:author="ROBERT Ludovic IMT/IBNF" w:date="2018-07-06T15:50:00Z">
        <w:r w:rsidRPr="00DA098E">
          <w:rPr>
            <w:rFonts w:ascii="Courier New" w:hAnsi="Courier New" w:cs="Courier New"/>
            <w:sz w:val="20"/>
            <w:lang w:val="it-IT" w:eastAsia="it-IT"/>
          </w:rPr>
          <w:t>  },</w:t>
        </w:r>
      </w:ins>
    </w:p>
    <w:p w14:paraId="2FD14856" w14:textId="77777777" w:rsidR="004E5DF1" w:rsidRPr="00DA098E"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25" w:author="ROBERT Ludovic IMT/IBNF" w:date="2018-07-06T15:50:00Z"/>
          <w:rFonts w:ascii="Courier New" w:hAnsi="Courier New" w:cs="Courier New"/>
          <w:sz w:val="20"/>
          <w:lang w:val="it-IT" w:eastAsia="it-IT"/>
        </w:rPr>
      </w:pPr>
      <w:ins w:id="226" w:author="ROBERT Ludovic IMT/IBNF" w:date="2018-07-06T15:50:00Z">
        <w:r w:rsidRPr="00DA098E">
          <w:rPr>
            <w:rFonts w:ascii="Courier New" w:hAnsi="Courier New" w:cs="Courier New"/>
            <w:sz w:val="20"/>
            <w:lang w:val="it-IT" w:eastAsia="it-IT"/>
          </w:rPr>
          <w:t>  {</w:t>
        </w:r>
      </w:ins>
    </w:p>
    <w:p w14:paraId="0AD0C504" w14:textId="77777777" w:rsidR="004E5DF1" w:rsidRPr="00DA098E"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27" w:author="ROBERT Ludovic IMT/IBNF" w:date="2018-07-06T15:50:00Z"/>
          <w:rFonts w:ascii="Courier New" w:hAnsi="Courier New" w:cs="Courier New"/>
          <w:sz w:val="20"/>
          <w:lang w:val="it-IT" w:eastAsia="it-IT"/>
        </w:rPr>
      </w:pPr>
      <w:ins w:id="228" w:author="ROBERT Ludovic IMT/IBNF" w:date="2018-07-06T15:50:00Z">
        <w:r w:rsidRPr="00DA098E">
          <w:rPr>
            <w:rFonts w:ascii="Courier New" w:hAnsi="Courier New" w:cs="Courier New"/>
            <w:sz w:val="20"/>
            <w:lang w:val="it-IT" w:eastAsia="it-IT"/>
          </w:rPr>
          <w:t>    "id": "98",</w:t>
        </w:r>
      </w:ins>
    </w:p>
    <w:p w14:paraId="0622DFA8" w14:textId="564D6A0D" w:rsidR="004E5DF1" w:rsidRPr="00DA098E"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29" w:author="ROBERT Ludovic IMT/IBNF" w:date="2018-07-06T15:50:00Z"/>
          <w:rFonts w:ascii="Courier New" w:hAnsi="Courier New" w:cs="Courier New"/>
          <w:sz w:val="20"/>
          <w:lang w:val="it-IT" w:eastAsia="it-IT"/>
        </w:rPr>
      </w:pPr>
      <w:ins w:id="230" w:author="ROBERT Ludovic IMT/IBNF" w:date="2018-07-06T15:50:00Z">
        <w:r w:rsidRPr="00DA098E">
          <w:rPr>
            <w:rFonts w:ascii="Courier New" w:hAnsi="Courier New" w:cs="Courier New"/>
            <w:sz w:val="20"/>
            <w:lang w:val="it-IT" w:eastAsia="it-IT"/>
          </w:rPr>
          <w:t>    "query": " eventType = •</w:t>
        </w:r>
        <w:r w:rsidRPr="00DA098E">
          <w:rPr>
            <w:rFonts w:ascii="Courier New" w:hAnsi="Courier New" w:cs="Courier New"/>
            <w:sz w:val="20"/>
            <w:lang w:val="it-IT" w:eastAsia="it-IT"/>
          </w:rPr>
          <w:tab/>
        </w:r>
      </w:ins>
      <w:ins w:id="231" w:author="ROBERT Ludovic IMT/IBNF" w:date="2018-07-06T15:53:00Z">
        <w:r w:rsidRPr="004E5DF1">
          <w:rPr>
            <w:rFonts w:ascii="Courier New" w:hAnsi="Courier New" w:cs="Courier New"/>
            <w:sz w:val="20"/>
            <w:lang w:val="it-IT" w:eastAsia="it-IT"/>
          </w:rPr>
          <w:t>productOfferingQualification</w:t>
        </w:r>
      </w:ins>
      <w:ins w:id="232" w:author="ROBERT Ludovic IMT/IBNF" w:date="2018-07-06T15:50:00Z">
        <w:r w:rsidRPr="00DA098E">
          <w:rPr>
            <w:rFonts w:ascii="Courier New" w:hAnsi="Courier New" w:cs="Courier New"/>
            <w:sz w:val="20"/>
            <w:lang w:val="it-IT" w:eastAsia="it-IT"/>
          </w:rPr>
          <w:t>AttributeValueChangeNotification",</w:t>
        </w:r>
      </w:ins>
    </w:p>
    <w:p w14:paraId="02EAE22A" w14:textId="77777777" w:rsidR="004E5DF1" w:rsidRPr="00DA098E"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33" w:author="ROBERT Ludovic IMT/IBNF" w:date="2018-07-06T15:50:00Z"/>
          <w:rFonts w:ascii="Courier New" w:hAnsi="Courier New" w:cs="Courier New"/>
          <w:sz w:val="20"/>
          <w:lang w:val="it-IT" w:eastAsia="it-IT"/>
        </w:rPr>
      </w:pPr>
      <w:ins w:id="234" w:author="ROBERT Ludovic IMT/IBNF" w:date="2018-07-06T15:50:00Z">
        <w:r w:rsidRPr="00DA098E">
          <w:rPr>
            <w:rFonts w:ascii="Courier New" w:hAnsi="Courier New" w:cs="Courier New"/>
            <w:sz w:val="20"/>
            <w:lang w:val="it-IT" w:eastAsia="it-IT"/>
          </w:rPr>
          <w:t xml:space="preserve">    "callback": " </w:t>
        </w:r>
        <w:r>
          <w:fldChar w:fldCharType="begin"/>
        </w:r>
        <w:r>
          <w:instrText xml:space="preserve"> HYPERLINK "http://in.listener.com" </w:instrText>
        </w:r>
        <w:r>
          <w:fldChar w:fldCharType="separate"/>
        </w:r>
        <w:r w:rsidRPr="005A6B20">
          <w:rPr>
            <w:rFonts w:ascii="Courier New" w:hAnsi="Courier New" w:cs="Courier New"/>
            <w:sz w:val="20"/>
            <w:lang w:val="it-IT" w:eastAsia="it-IT"/>
          </w:rPr>
          <w:t>http://in.listener.com</w:t>
        </w:r>
        <w:r>
          <w:rPr>
            <w:rFonts w:ascii="Courier New" w:hAnsi="Courier New" w:cs="Courier New"/>
            <w:sz w:val="20"/>
            <w:lang w:val="it-IT" w:eastAsia="it-IT"/>
          </w:rPr>
          <w:fldChar w:fldCharType="end"/>
        </w:r>
        <w:r w:rsidRPr="00DA098E">
          <w:rPr>
            <w:rFonts w:ascii="Courier New" w:hAnsi="Courier New" w:cs="Courier New"/>
            <w:sz w:val="20"/>
            <w:lang w:val="it-IT" w:eastAsia="it-IT"/>
          </w:rPr>
          <w:t xml:space="preserve"> "</w:t>
        </w:r>
      </w:ins>
    </w:p>
    <w:p w14:paraId="07F3063B" w14:textId="77777777" w:rsidR="004E5DF1" w:rsidRPr="00DA098E"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35" w:author="ROBERT Ludovic IMT/IBNF" w:date="2018-07-06T15:50:00Z"/>
          <w:rFonts w:ascii="Courier New" w:hAnsi="Courier New" w:cs="Courier New"/>
          <w:sz w:val="20"/>
          <w:lang w:val="it-IT" w:eastAsia="it-IT"/>
        </w:rPr>
      </w:pPr>
      <w:ins w:id="236" w:author="ROBERT Ludovic IMT/IBNF" w:date="2018-07-06T15:50:00Z">
        <w:r w:rsidRPr="00DA098E">
          <w:rPr>
            <w:rFonts w:ascii="Courier New" w:hAnsi="Courier New" w:cs="Courier New"/>
            <w:sz w:val="20"/>
            <w:lang w:val="it-IT" w:eastAsia="it-IT"/>
          </w:rPr>
          <w:t>  }</w:t>
        </w:r>
      </w:ins>
    </w:p>
    <w:p w14:paraId="1142B5EB" w14:textId="77777777" w:rsidR="004E5DF1" w:rsidRPr="00DA098E"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37" w:author="ROBERT Ludovic IMT/IBNF" w:date="2018-07-06T15:50:00Z"/>
          <w:rFonts w:ascii="Courier New" w:hAnsi="Courier New" w:cs="Courier New"/>
          <w:sz w:val="20"/>
          <w:lang w:val="it-IT" w:eastAsia="it-IT"/>
        </w:rPr>
      </w:pPr>
      <w:ins w:id="238" w:author="ROBERT Ludovic IMT/IBNF" w:date="2018-07-06T15:50:00Z">
        <w:r w:rsidRPr="00DA098E">
          <w:rPr>
            <w:rFonts w:ascii="Courier New" w:hAnsi="Courier New" w:cs="Courier New"/>
            <w:sz w:val="20"/>
            <w:lang w:val="it-IT" w:eastAsia="it-IT"/>
          </w:rPr>
          <w:t>]</w:t>
        </w:r>
      </w:ins>
    </w:p>
    <w:p w14:paraId="4749B07C" w14:textId="77777777" w:rsidR="004E5DF1" w:rsidRDefault="004E5DF1" w:rsidP="004E5DF1">
      <w:pPr>
        <w:rPr>
          <w:ins w:id="239" w:author="ROBERT Ludovic IMT/IBNF" w:date="2018-07-06T15:50:00Z"/>
          <w:rFonts w:ascii="Calibri" w:hAnsi="Calibri"/>
          <w:sz w:val="22"/>
          <w:szCs w:val="22"/>
        </w:rPr>
      </w:pPr>
    </w:p>
    <w:p w14:paraId="71045182" w14:textId="2ADF6616" w:rsidR="004E5DF1" w:rsidRDefault="004E5DF1" w:rsidP="004E5DF1">
      <w:pPr>
        <w:rPr>
          <w:ins w:id="240" w:author="ROBERT Ludovic IMT/IBNF" w:date="2018-07-06T15:50:00Z"/>
        </w:rPr>
      </w:pPr>
      <w:ins w:id="241" w:author="ROBERT Ludovic IMT/IBNF" w:date="2018-07-06T15:50:00Z">
        <w:r>
          <w:t xml:space="preserve">Buyer did not want any more notification for </w:t>
        </w:r>
      </w:ins>
      <w:proofErr w:type="spellStart"/>
      <w:ins w:id="242" w:author="ROBERT Ludovic IMT/IBNF" w:date="2018-07-06T15:59:00Z">
        <w:r w:rsidR="00482C67">
          <w:t>productOfferingQualification</w:t>
        </w:r>
      </w:ins>
      <w:ins w:id="243" w:author="ROBERT Ludovic IMT/IBNF" w:date="2018-07-06T15:50:00Z">
        <w:r>
          <w:t>attribute</w:t>
        </w:r>
        <w:proofErr w:type="spellEnd"/>
        <w:r>
          <w:t xml:space="preserve"> v</w:t>
        </w:r>
        <w:r w:rsidRPr="00DA098E">
          <w:t>alue</w:t>
        </w:r>
        <w:r>
          <w:t xml:space="preserve"> change:</w:t>
        </w:r>
      </w:ins>
    </w:p>
    <w:p w14:paraId="4DB7E342" w14:textId="77777777" w:rsidR="004E5DF1" w:rsidRDefault="004E5DF1" w:rsidP="004E5DF1">
      <w:pPr>
        <w:rPr>
          <w:ins w:id="244" w:author="ROBERT Ludovic IMT/IBNF" w:date="2018-07-06T15:50:00Z"/>
        </w:rPr>
      </w:pPr>
    </w:p>
    <w:p w14:paraId="22963E8F" w14:textId="77777777" w:rsidR="004E5DF1" w:rsidRPr="00DA098E"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45" w:author="ROBERT Ludovic IMT/IBNF" w:date="2018-07-06T15:50:00Z"/>
          <w:rFonts w:ascii="Courier New" w:hAnsi="Courier New" w:cs="Courier New"/>
          <w:sz w:val="20"/>
          <w:lang w:val="it-IT" w:eastAsia="it-IT"/>
        </w:rPr>
      </w:pPr>
      <w:ins w:id="246" w:author="ROBERT Ludovic IMT/IBNF" w:date="2018-07-06T15:50:00Z">
        <w:r w:rsidRPr="00DA098E">
          <w:rPr>
            <w:rFonts w:ascii="Courier New" w:hAnsi="Courier New" w:cs="Courier New"/>
            <w:sz w:val="20"/>
            <w:lang w:val="it-IT" w:eastAsia="it-IT"/>
          </w:rPr>
          <w:t>DELETE {api_url}/HUB/98</w:t>
        </w:r>
      </w:ins>
    </w:p>
    <w:p w14:paraId="78EAB6C8" w14:textId="77777777" w:rsidR="004E5DF1" w:rsidRPr="00DA098E"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47" w:author="ROBERT Ludovic IMT/IBNF" w:date="2018-07-06T15:50:00Z"/>
          <w:rFonts w:ascii="Courier New" w:hAnsi="Courier New" w:cs="Courier New"/>
          <w:sz w:val="20"/>
          <w:lang w:val="it-IT" w:eastAsia="it-IT"/>
        </w:rPr>
      </w:pPr>
      <w:ins w:id="248" w:author="ROBERT Ludovic IMT/IBNF" w:date="2018-07-06T15:50:00Z">
        <w:r w:rsidRPr="00DA098E">
          <w:rPr>
            <w:rFonts w:ascii="Courier New" w:hAnsi="Courier New" w:cs="Courier New"/>
            <w:sz w:val="20"/>
            <w:lang w:val="it-IT" w:eastAsia="it-IT"/>
          </w:rPr>
          <w:t>Accept: application/json</w:t>
        </w:r>
      </w:ins>
    </w:p>
    <w:p w14:paraId="5F7317C2" w14:textId="77777777" w:rsidR="004E5DF1" w:rsidRDefault="004E5DF1" w:rsidP="004E5DF1">
      <w:pPr>
        <w:rPr>
          <w:ins w:id="249" w:author="ROBERT Ludovic IMT/IBNF" w:date="2018-07-06T15:50:00Z"/>
        </w:rPr>
      </w:pPr>
    </w:p>
    <w:p w14:paraId="5D63461E" w14:textId="77777777" w:rsidR="004E5DF1" w:rsidRDefault="004E5DF1" w:rsidP="004E5DF1">
      <w:pPr>
        <w:pStyle w:val="Heading2"/>
        <w:tabs>
          <w:tab w:val="clear" w:pos="864"/>
          <w:tab w:val="num" w:pos="709"/>
        </w:tabs>
        <w:ind w:left="2836" w:hanging="2836"/>
        <w:rPr>
          <w:ins w:id="250" w:author="ROBERT Ludovic IMT/IBNF" w:date="2018-07-06T15:50:00Z"/>
        </w:rPr>
      </w:pPr>
      <w:bookmarkStart w:id="251" w:name="_Toc507400052"/>
      <w:ins w:id="252" w:author="ROBERT Ludovic IMT/IBNF" w:date="2018-07-06T15:50:00Z">
        <w:r>
          <w:t>Receive Notification:</w:t>
        </w:r>
        <w:bookmarkEnd w:id="251"/>
      </w:ins>
    </w:p>
    <w:p w14:paraId="4485C22B" w14:textId="77777777" w:rsidR="004E5DF1" w:rsidRDefault="004E5DF1" w:rsidP="004E5DF1">
      <w:pPr>
        <w:rPr>
          <w:ins w:id="253" w:author="ROBERT Ludovic IMT/IBNF" w:date="2018-07-06T15:50:00Z"/>
        </w:rPr>
      </w:pPr>
    </w:p>
    <w:p w14:paraId="5A76BA38" w14:textId="3B581C64" w:rsidR="004E5DF1" w:rsidRDefault="004E5DF1" w:rsidP="004E5DF1">
      <w:pPr>
        <w:rPr>
          <w:ins w:id="254" w:author="ROBERT Ludovic IMT/IBNF" w:date="2018-07-06T15:50:00Z"/>
        </w:rPr>
      </w:pPr>
      <w:ins w:id="255" w:author="ROBERT Ludovic IMT/IBNF" w:date="2018-07-06T15:50:00Z">
        <w:r>
          <w:t xml:space="preserve">Now that buyer has subscribed to notification for </w:t>
        </w:r>
      </w:ins>
      <w:proofErr w:type="spellStart"/>
      <w:ins w:id="256" w:author="ROBERT Ludovic IMT/IBNF" w:date="2018-07-06T15:59:00Z">
        <w:r w:rsidR="00482C67">
          <w:t>productOfferingQualification</w:t>
        </w:r>
      </w:ins>
      <w:ins w:id="257" w:author="ROBERT Ludovic IMT/IBNF" w:date="2018-07-06T15:50:00Z">
        <w:r>
          <w:t>status</w:t>
        </w:r>
        <w:proofErr w:type="spellEnd"/>
        <w:r>
          <w:t xml:space="preserve"> change for example, let’s suppose that he posted a </w:t>
        </w:r>
      </w:ins>
      <w:ins w:id="258" w:author="ROBERT Ludovic IMT/IBNF" w:date="2018-07-06T15:59:00Z">
        <w:r w:rsidR="00482C67">
          <w:t xml:space="preserve">productOfferingQualification </w:t>
        </w:r>
      </w:ins>
      <w:ins w:id="259" w:author="ROBERT Ludovic IMT/IBNF" w:date="2018-07-06T15:50:00Z">
        <w:r>
          <w:t xml:space="preserve">and this one is processed by the seller. </w:t>
        </w:r>
        <w:proofErr w:type="gramStart"/>
        <w:r>
          <w:t xml:space="preserve">The </w:t>
        </w:r>
      </w:ins>
      <w:proofErr w:type="spellStart"/>
      <w:ins w:id="260" w:author="ROBERT Ludovic IMT/IBNF" w:date="2018-07-06T15:59:00Z">
        <w:r w:rsidR="00482C67">
          <w:t>productOfferingQualification</w:t>
        </w:r>
      </w:ins>
      <w:ins w:id="261" w:author="ROBERT Ludovic IMT/IBNF" w:date="2018-07-06T15:50:00Z">
        <w:r>
          <w:t>state</w:t>
        </w:r>
        <w:proofErr w:type="spellEnd"/>
        <w:r>
          <w:t xml:space="preserve"> changes.</w:t>
        </w:r>
        <w:proofErr w:type="gramEnd"/>
        <w:r>
          <w:t xml:space="preserve"> Seller will POST an Event to the Buyer:</w:t>
        </w:r>
      </w:ins>
    </w:p>
    <w:p w14:paraId="17D2E4F1" w14:textId="77777777" w:rsidR="004E5DF1" w:rsidRDefault="004E5DF1" w:rsidP="004E5DF1">
      <w:pPr>
        <w:rPr>
          <w:ins w:id="262" w:author="ROBERT Ludovic IMT/IBNF" w:date="2018-07-06T15:50:00Z"/>
        </w:rPr>
      </w:pPr>
    </w:p>
    <w:p w14:paraId="10A5A8ED" w14:textId="77777777" w:rsidR="004E5DF1"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63" w:author="ROBERT Ludovic IMT/IBNF" w:date="2018-07-06T15:50:00Z"/>
          <w:rFonts w:ascii="Courier New" w:hAnsi="Courier New" w:cs="Courier New"/>
          <w:sz w:val="20"/>
          <w:lang w:val="it-IT" w:eastAsia="it-IT"/>
        </w:rPr>
      </w:pPr>
      <w:ins w:id="264" w:author="ROBERT Ludovic IMT/IBNF" w:date="2018-07-06T15:50:00Z">
        <w:r>
          <w:rPr>
            <w:rFonts w:ascii="Courier New" w:hAnsi="Courier New" w:cs="Courier New"/>
            <w:sz w:val="20"/>
            <w:lang w:val="it-IT" w:eastAsia="it-IT"/>
          </w:rPr>
          <w:t>POST {</w:t>
        </w:r>
        <w:r w:rsidRPr="008E24E8">
          <w:rPr>
            <w:rFonts w:ascii="Courier New" w:hAnsi="Courier New" w:cs="Courier New"/>
            <w:sz w:val="20"/>
            <w:highlight w:val="yellow"/>
            <w:lang w:val="it-IT" w:eastAsia="it-IT"/>
          </w:rPr>
          <w:t>callback</w:t>
        </w:r>
        <w:r>
          <w:rPr>
            <w:rFonts w:ascii="Courier New" w:hAnsi="Courier New" w:cs="Courier New"/>
            <w:sz w:val="20"/>
            <w:lang w:val="it-IT" w:eastAsia="it-IT"/>
          </w:rPr>
          <w:t>}</w:t>
        </w:r>
      </w:ins>
    </w:p>
    <w:p w14:paraId="3E4E487E" w14:textId="77777777" w:rsidR="004E5DF1" w:rsidRPr="005A6B20"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65" w:author="ROBERT Ludovic IMT/IBNF" w:date="2018-07-06T15:50:00Z"/>
          <w:rFonts w:ascii="Courier New" w:hAnsi="Courier New" w:cs="Courier New"/>
          <w:sz w:val="20"/>
          <w:lang w:val="it-IT" w:eastAsia="it-IT"/>
        </w:rPr>
      </w:pPr>
      <w:ins w:id="266" w:author="ROBERT Ludovic IMT/IBNF" w:date="2018-07-06T15:50:00Z">
        <w:r w:rsidRPr="005A6B20">
          <w:rPr>
            <w:rFonts w:ascii="Courier New" w:hAnsi="Courier New" w:cs="Courier New"/>
            <w:sz w:val="20"/>
            <w:lang w:val="it-IT" w:eastAsia="it-IT"/>
          </w:rPr>
          <w:t>{</w:t>
        </w:r>
      </w:ins>
    </w:p>
    <w:p w14:paraId="5C3FCCAF" w14:textId="0F07F080" w:rsidR="004E5DF1" w:rsidRPr="005A6B20"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67" w:author="ROBERT Ludovic IMT/IBNF" w:date="2018-07-06T15:50:00Z"/>
          <w:rFonts w:ascii="Courier New" w:hAnsi="Courier New" w:cs="Courier New"/>
          <w:sz w:val="20"/>
          <w:lang w:val="it-IT" w:eastAsia="it-IT"/>
        </w:rPr>
      </w:pPr>
      <w:ins w:id="268" w:author="ROBERT Ludovic IMT/IBNF" w:date="2018-07-06T15:50:00Z">
        <w:r w:rsidRPr="005A6B20">
          <w:rPr>
            <w:rFonts w:ascii="Courier New" w:hAnsi="Courier New" w:cs="Courier New"/>
            <w:sz w:val="20"/>
            <w:lang w:val="it-IT" w:eastAsia="it-IT"/>
          </w:rPr>
          <w:t xml:space="preserve">"eventType": " </w:t>
        </w:r>
      </w:ins>
      <w:ins w:id="269" w:author="ROBERT Ludovic IMT/IBNF" w:date="2018-07-06T15:59:00Z">
        <w:r w:rsidR="00482C67" w:rsidRPr="00482C67">
          <w:rPr>
            <w:rFonts w:ascii="Courier New" w:hAnsi="Courier New" w:cs="Courier New"/>
            <w:sz w:val="20"/>
            <w:lang w:val="it-IT" w:eastAsia="it-IT"/>
          </w:rPr>
          <w:t>productOfferingQualification</w:t>
        </w:r>
      </w:ins>
      <w:ins w:id="270" w:author="ROBERT Ludovic IMT/IBNF" w:date="2018-07-06T15:50:00Z">
        <w:r w:rsidRPr="002F627D">
          <w:rPr>
            <w:rFonts w:ascii="Courier New" w:hAnsi="Courier New" w:cs="Courier New"/>
            <w:sz w:val="20"/>
            <w:lang w:val="it-IT" w:eastAsia="it-IT"/>
          </w:rPr>
          <w:t>StateChangeNotification</w:t>
        </w:r>
        <w:r w:rsidRPr="005A6B20">
          <w:rPr>
            <w:rFonts w:ascii="Courier New" w:hAnsi="Courier New" w:cs="Courier New"/>
            <w:sz w:val="20"/>
            <w:lang w:val="it-IT" w:eastAsia="it-IT"/>
          </w:rPr>
          <w:t>",</w:t>
        </w:r>
      </w:ins>
    </w:p>
    <w:p w14:paraId="169C3749" w14:textId="77777777" w:rsidR="004E5DF1" w:rsidRPr="005A6B20"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71" w:author="ROBERT Ludovic IMT/IBNF" w:date="2018-07-06T15:50:00Z"/>
          <w:rFonts w:ascii="Courier New" w:hAnsi="Courier New" w:cs="Courier New"/>
          <w:sz w:val="20"/>
          <w:lang w:val="it-IT" w:eastAsia="it-IT"/>
        </w:rPr>
      </w:pPr>
      <w:ins w:id="272" w:author="ROBERT Ludovic IMT/IBNF" w:date="2018-07-06T15:50:00Z">
        <w:r w:rsidRPr="005A6B20">
          <w:rPr>
            <w:rFonts w:ascii="Courier New" w:hAnsi="Courier New" w:cs="Courier New"/>
            <w:sz w:val="20"/>
            <w:lang w:val="it-IT" w:eastAsia="it-IT"/>
          </w:rPr>
          <w:t>"eventTime": "2014-09-27T05:46:25.0Z",</w:t>
        </w:r>
      </w:ins>
    </w:p>
    <w:p w14:paraId="0201999B" w14:textId="77777777" w:rsidR="004E5DF1" w:rsidRPr="005A6B20"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73" w:author="ROBERT Ludovic IMT/IBNF" w:date="2018-07-06T15:50:00Z"/>
          <w:rFonts w:ascii="Courier New" w:hAnsi="Courier New" w:cs="Courier New"/>
          <w:sz w:val="20"/>
          <w:lang w:val="it-IT" w:eastAsia="it-IT"/>
        </w:rPr>
      </w:pPr>
      <w:ins w:id="274" w:author="ROBERT Ludovic IMT/IBNF" w:date="2018-07-06T15:50:00Z">
        <w:r w:rsidRPr="005A6B20">
          <w:rPr>
            <w:rFonts w:ascii="Courier New" w:hAnsi="Courier New" w:cs="Courier New"/>
            <w:sz w:val="20"/>
            <w:lang w:val="it-IT" w:eastAsia="it-IT"/>
          </w:rPr>
          <w:t>"eventId": "92445",</w:t>
        </w:r>
      </w:ins>
    </w:p>
    <w:p w14:paraId="126E77A0" w14:textId="77777777" w:rsidR="004E5DF1" w:rsidRPr="005A6B20"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75" w:author="ROBERT Ludovic IMT/IBNF" w:date="2018-07-06T15:50:00Z"/>
          <w:rFonts w:ascii="Courier New" w:hAnsi="Courier New" w:cs="Courier New"/>
          <w:sz w:val="20"/>
          <w:lang w:val="it-IT" w:eastAsia="it-IT"/>
        </w:rPr>
      </w:pPr>
      <w:ins w:id="276" w:author="ROBERT Ludovic IMT/IBNF" w:date="2018-07-06T15:50:00Z">
        <w:r w:rsidRPr="005A6B20">
          <w:rPr>
            <w:rFonts w:ascii="Courier New" w:hAnsi="Courier New" w:cs="Courier New"/>
            <w:sz w:val="20"/>
            <w:lang w:val="it-IT" w:eastAsia="it-IT"/>
          </w:rPr>
          <w:t xml:space="preserve">"event": </w:t>
        </w:r>
      </w:ins>
    </w:p>
    <w:p w14:paraId="32EFDDF7" w14:textId="77777777" w:rsidR="004E5DF1" w:rsidRPr="005A6B20"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77" w:author="ROBERT Ludovic IMT/IBNF" w:date="2018-07-06T15:50:00Z"/>
          <w:rFonts w:ascii="Courier New" w:hAnsi="Courier New" w:cs="Courier New"/>
          <w:sz w:val="20"/>
          <w:lang w:val="it-IT" w:eastAsia="it-IT"/>
        </w:rPr>
      </w:pPr>
      <w:ins w:id="278" w:author="ROBERT Ludovic IMT/IBNF" w:date="2018-07-06T15:50:00Z">
        <w:r w:rsidRPr="005A6B20">
          <w:rPr>
            <w:rFonts w:ascii="Courier New" w:hAnsi="Courier New" w:cs="Courier New"/>
            <w:sz w:val="20"/>
            <w:lang w:val="it-IT" w:eastAsia="it-IT"/>
          </w:rPr>
          <w:t>{</w:t>
        </w:r>
      </w:ins>
    </w:p>
    <w:p w14:paraId="372316FC" w14:textId="22E6CB9C" w:rsidR="004E5DF1" w:rsidRPr="005A6B20"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79" w:author="ROBERT Ludovic IMT/IBNF" w:date="2018-07-06T15:50:00Z"/>
          <w:rFonts w:ascii="Courier New" w:hAnsi="Courier New" w:cs="Courier New"/>
          <w:sz w:val="20"/>
          <w:lang w:val="it-IT" w:eastAsia="it-IT"/>
        </w:rPr>
      </w:pPr>
      <w:ins w:id="280" w:author="ROBERT Ludovic IMT/IBNF" w:date="2018-07-06T15:50:00Z">
        <w:r>
          <w:rPr>
            <w:rFonts w:ascii="Courier New" w:hAnsi="Courier New" w:cs="Courier New"/>
            <w:sz w:val="20"/>
            <w:lang w:val="it-IT" w:eastAsia="it-IT"/>
          </w:rPr>
          <w:t xml:space="preserve">    </w:t>
        </w:r>
        <w:r w:rsidRPr="005A6B20">
          <w:rPr>
            <w:rFonts w:ascii="Courier New" w:hAnsi="Courier New" w:cs="Courier New"/>
            <w:sz w:val="20"/>
            <w:lang w:val="it-IT" w:eastAsia="it-IT"/>
          </w:rPr>
          <w:t xml:space="preserve"> "</w:t>
        </w:r>
      </w:ins>
      <w:ins w:id="281" w:author="ROBERT Ludovic IMT/IBNF" w:date="2018-07-06T15:59:00Z">
        <w:r w:rsidR="00482C67" w:rsidRPr="00482C67">
          <w:rPr>
            <w:rFonts w:ascii="Courier New" w:hAnsi="Courier New" w:cs="Courier New"/>
            <w:sz w:val="20"/>
            <w:lang w:val="it-IT" w:eastAsia="it-IT"/>
          </w:rPr>
          <w:t>productOfferingQualification</w:t>
        </w:r>
      </w:ins>
      <w:ins w:id="282" w:author="ROBERT Ludovic IMT/IBNF" w:date="2018-07-06T15:50:00Z">
        <w:r w:rsidRPr="005A6B20">
          <w:rPr>
            <w:rFonts w:ascii="Courier New" w:hAnsi="Courier New" w:cs="Courier New"/>
            <w:sz w:val="20"/>
            <w:lang w:val="it-IT" w:eastAsia="it-IT"/>
          </w:rPr>
          <w:t>": {</w:t>
        </w:r>
      </w:ins>
    </w:p>
    <w:p w14:paraId="58359B9C" w14:textId="77777777" w:rsidR="004E5DF1" w:rsidRPr="005A6B20"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83" w:author="ROBERT Ludovic IMT/IBNF" w:date="2018-07-06T15:50:00Z"/>
          <w:rFonts w:ascii="Courier New" w:hAnsi="Courier New" w:cs="Courier New"/>
          <w:sz w:val="20"/>
          <w:lang w:val="it-IT" w:eastAsia="it-IT"/>
        </w:rPr>
      </w:pPr>
      <w:ins w:id="284" w:author="ROBERT Ludovic IMT/IBNF" w:date="2018-07-06T15:50:00Z">
        <w:r>
          <w:rPr>
            <w:rFonts w:ascii="Courier New" w:hAnsi="Courier New" w:cs="Courier New"/>
            <w:sz w:val="20"/>
            <w:lang w:val="it-IT" w:eastAsia="it-IT"/>
          </w:rPr>
          <w:t xml:space="preserve">       </w:t>
        </w:r>
        <w:r w:rsidRPr="005A6B20">
          <w:rPr>
            <w:rFonts w:ascii="Courier New" w:hAnsi="Courier New" w:cs="Courier New"/>
            <w:sz w:val="20"/>
            <w:lang w:val="it-IT" w:eastAsia="it-IT"/>
          </w:rPr>
          <w:t xml:space="preserve"> </w:t>
        </w:r>
        <w:r>
          <w:rPr>
            <w:rFonts w:ascii="Courier New" w:hAnsi="Courier New" w:cs="Courier New"/>
            <w:sz w:val="20"/>
            <w:lang w:val="it-IT" w:eastAsia="it-IT"/>
          </w:rPr>
          <w:t>“id”: “456987”</w:t>
        </w:r>
      </w:ins>
    </w:p>
    <w:p w14:paraId="1B9F9640" w14:textId="77777777" w:rsidR="004E5DF1" w:rsidRPr="005A6B20"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85" w:author="ROBERT Ludovic IMT/IBNF" w:date="2018-07-06T15:50:00Z"/>
          <w:rFonts w:ascii="Courier New" w:hAnsi="Courier New" w:cs="Courier New"/>
          <w:sz w:val="20"/>
          <w:lang w:val="it-IT" w:eastAsia="it-IT"/>
        </w:rPr>
      </w:pPr>
      <w:ins w:id="286" w:author="ROBERT Ludovic IMT/IBNF" w:date="2018-07-06T15:50:00Z">
        <w:r>
          <w:rPr>
            <w:rFonts w:ascii="Courier New" w:hAnsi="Courier New" w:cs="Courier New"/>
            <w:sz w:val="20"/>
            <w:lang w:val="it-IT" w:eastAsia="it-IT"/>
          </w:rPr>
          <w:t xml:space="preserve">    </w:t>
        </w:r>
        <w:r w:rsidRPr="005A6B20">
          <w:rPr>
            <w:rFonts w:ascii="Courier New" w:hAnsi="Courier New" w:cs="Courier New"/>
            <w:sz w:val="20"/>
            <w:lang w:val="it-IT" w:eastAsia="it-IT"/>
          </w:rPr>
          <w:t xml:space="preserve"> }</w:t>
        </w:r>
      </w:ins>
    </w:p>
    <w:p w14:paraId="5453E246" w14:textId="77777777" w:rsidR="004E5DF1" w:rsidRPr="005A6B20" w:rsidRDefault="004E5DF1" w:rsidP="004E5DF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ins w:id="287" w:author="ROBERT Ludovic IMT/IBNF" w:date="2018-07-06T15:50:00Z"/>
          <w:rFonts w:ascii="Courier New" w:hAnsi="Courier New" w:cs="Courier New"/>
          <w:sz w:val="20"/>
          <w:lang w:val="it-IT" w:eastAsia="it-IT"/>
        </w:rPr>
      </w:pPr>
      <w:ins w:id="288" w:author="ROBERT Ludovic IMT/IBNF" w:date="2018-07-06T15:50:00Z">
        <w:r w:rsidRPr="005A6B20">
          <w:rPr>
            <w:rFonts w:ascii="Courier New" w:hAnsi="Courier New" w:cs="Courier New"/>
            <w:sz w:val="20"/>
            <w:lang w:val="it-IT" w:eastAsia="it-IT"/>
          </w:rPr>
          <w:t>}</w:t>
        </w:r>
      </w:ins>
    </w:p>
    <w:p w14:paraId="311C8D25" w14:textId="77777777" w:rsidR="004E5DF1" w:rsidRDefault="004E5DF1" w:rsidP="004E5DF1">
      <w:pPr>
        <w:rPr>
          <w:ins w:id="289" w:author="ROBERT Ludovic IMT/IBNF" w:date="2018-07-06T15:50:00Z"/>
        </w:rPr>
      </w:pPr>
    </w:p>
    <w:p w14:paraId="2F5F85A1" w14:textId="77777777" w:rsidR="004E5DF1" w:rsidRDefault="004E5DF1" w:rsidP="004E5DF1">
      <w:pPr>
        <w:rPr>
          <w:ins w:id="290" w:author="ROBERT Ludovic IMT/IBNF" w:date="2018-07-06T15:50:00Z"/>
        </w:rPr>
      </w:pPr>
      <w:proofErr w:type="gramStart"/>
      <w:ins w:id="291" w:author="ROBERT Ludovic IMT/IBNF" w:date="2018-07-06T15:50:00Z">
        <w:r>
          <w:t>Buyer will</w:t>
        </w:r>
        <w:proofErr w:type="gramEnd"/>
        <w:r>
          <w:t xml:space="preserve"> response with a standard HTTP 201 if event received.</w:t>
        </w:r>
      </w:ins>
    </w:p>
    <w:p w14:paraId="38735EED" w14:textId="45C2D184" w:rsidR="008A6B82" w:rsidRPr="008A6B82" w:rsidRDefault="008A6B82" w:rsidP="008A6B82">
      <w:pPr>
        <w:pStyle w:val="Body"/>
      </w:pPr>
      <w:del w:id="292" w:author="ROBERT Ludovic IMT/IBNF" w:date="2018-07-06T15:35:00Z">
        <w:r w:rsidDel="00365340">
          <w:delText>.</w:delText>
        </w:r>
      </w:del>
    </w:p>
    <w:p w14:paraId="581FC674" w14:textId="77777777" w:rsidR="00A730C3" w:rsidRDefault="00A730C3" w:rsidP="00A730C3">
      <w:pPr>
        <w:pStyle w:val="Heading1"/>
      </w:pPr>
      <w:bookmarkStart w:id="293" w:name="_Toc501644882"/>
      <w:bookmarkStart w:id="294" w:name="_Toc507495480"/>
      <w:r w:rsidRPr="00FF26DE">
        <w:t>Data mapping between IPS model and API resource model:</w:t>
      </w:r>
      <w:bookmarkEnd w:id="293"/>
      <w:bookmarkEnd w:id="294"/>
    </w:p>
    <w:tbl>
      <w:tblPr>
        <w:tblStyle w:val="Table-Tiny"/>
        <w:tblW w:w="0" w:type="auto"/>
        <w:tblLayout w:type="fixed"/>
        <w:tblLook w:val="04A0" w:firstRow="1" w:lastRow="0" w:firstColumn="1" w:lastColumn="0" w:noHBand="0" w:noVBand="1"/>
      </w:tblPr>
      <w:tblGrid>
        <w:gridCol w:w="670"/>
        <w:gridCol w:w="2295"/>
        <w:gridCol w:w="4050"/>
        <w:gridCol w:w="2335"/>
      </w:tblGrid>
      <w:tr w:rsidR="00A730C3" w14:paraId="149AFF0D" w14:textId="77777777" w:rsidTr="00572E2E">
        <w:trPr>
          <w:cnfStyle w:val="100000000000" w:firstRow="1" w:lastRow="0" w:firstColumn="0" w:lastColumn="0" w:oddVBand="0" w:evenVBand="0" w:oddHBand="0" w:evenHBand="0" w:firstRowFirstColumn="0" w:firstRowLastColumn="0" w:lastRowFirstColumn="0" w:lastRowLastColumn="0"/>
          <w:trHeight w:val="337"/>
          <w:tblHeader/>
        </w:trPr>
        <w:tc>
          <w:tcPr>
            <w:tcW w:w="670" w:type="dxa"/>
            <w:shd w:val="clear" w:color="auto" w:fill="4F81BD" w:themeFill="accent1"/>
          </w:tcPr>
          <w:p w14:paraId="560D2495" w14:textId="77777777" w:rsidR="00A730C3" w:rsidRPr="00560A18" w:rsidRDefault="00A730C3" w:rsidP="00572E2E">
            <w:pPr>
              <w:pStyle w:val="TableHeader"/>
              <w:rPr>
                <w:color w:val="FFFFFF" w:themeColor="background1"/>
              </w:rPr>
            </w:pPr>
            <w:r w:rsidRPr="00560A18">
              <w:rPr>
                <w:color w:val="FFFFFF" w:themeColor="background1"/>
              </w:rPr>
              <w:t>IPS Class Model</w:t>
            </w:r>
          </w:p>
        </w:tc>
        <w:tc>
          <w:tcPr>
            <w:tcW w:w="2295" w:type="dxa"/>
            <w:shd w:val="clear" w:color="auto" w:fill="4F81BD" w:themeFill="accent1"/>
          </w:tcPr>
          <w:p w14:paraId="51415D2B" w14:textId="77777777" w:rsidR="00A730C3" w:rsidRPr="00560A18" w:rsidRDefault="00A730C3" w:rsidP="00572E2E">
            <w:pPr>
              <w:pStyle w:val="TableHeader"/>
              <w:rPr>
                <w:color w:val="FFFFFF" w:themeColor="background1"/>
              </w:rPr>
            </w:pPr>
            <w:r w:rsidRPr="00560A18">
              <w:rPr>
                <w:color w:val="FFFFFF" w:themeColor="background1"/>
              </w:rPr>
              <w:t xml:space="preserve">Ethernet </w:t>
            </w:r>
            <w:r>
              <w:rPr>
                <w:color w:val="FFFFFF" w:themeColor="background1"/>
              </w:rPr>
              <w:t>Serviceability</w:t>
            </w:r>
            <w:r w:rsidRPr="00560A18">
              <w:rPr>
                <w:color w:val="FFFFFF" w:themeColor="background1"/>
              </w:rPr>
              <w:t xml:space="preserve"> Technical Specification</w:t>
            </w:r>
          </w:p>
        </w:tc>
        <w:tc>
          <w:tcPr>
            <w:tcW w:w="4050" w:type="dxa"/>
            <w:shd w:val="clear" w:color="auto" w:fill="F79646" w:themeFill="accent6"/>
          </w:tcPr>
          <w:p w14:paraId="53A009D2" w14:textId="77777777" w:rsidR="00A730C3" w:rsidRPr="00811342" w:rsidRDefault="00A730C3" w:rsidP="00572E2E">
            <w:pPr>
              <w:pStyle w:val="TableHeader"/>
            </w:pPr>
            <w:r w:rsidRPr="00811342">
              <w:t>API resource or sub-resource</w:t>
            </w:r>
          </w:p>
        </w:tc>
        <w:tc>
          <w:tcPr>
            <w:tcW w:w="2335" w:type="dxa"/>
            <w:shd w:val="clear" w:color="auto" w:fill="F79646" w:themeFill="accent6"/>
          </w:tcPr>
          <w:p w14:paraId="3DA596E7" w14:textId="77777777" w:rsidR="00A730C3" w:rsidRPr="00811342" w:rsidRDefault="00A730C3" w:rsidP="00572E2E">
            <w:pPr>
              <w:pStyle w:val="TableHeader"/>
            </w:pPr>
            <w:r w:rsidRPr="00811342">
              <w:t>API attribute</w:t>
            </w:r>
          </w:p>
        </w:tc>
      </w:tr>
      <w:tr w:rsidR="00A730C3" w14:paraId="4AE051D6" w14:textId="77777777" w:rsidTr="00572E2E">
        <w:trPr>
          <w:trHeight w:val="49"/>
        </w:trPr>
        <w:tc>
          <w:tcPr>
            <w:tcW w:w="2965" w:type="dxa"/>
            <w:gridSpan w:val="2"/>
            <w:shd w:val="clear" w:color="auto" w:fill="BFBFBF" w:themeFill="background1" w:themeFillShade="BF"/>
          </w:tcPr>
          <w:p w14:paraId="1937551D" w14:textId="77777777" w:rsidR="00A730C3" w:rsidRPr="00D07ABF" w:rsidRDefault="00A730C3" w:rsidP="00572E2E">
            <w:pPr>
              <w:pStyle w:val="TableHeader"/>
              <w:rPr>
                <w:b w:val="0"/>
                <w:i/>
                <w:color w:val="000000"/>
              </w:rPr>
            </w:pPr>
            <w:r w:rsidRPr="00D07ABF">
              <w:rPr>
                <w:i/>
              </w:rPr>
              <w:t>Product Offering Qualification</w:t>
            </w:r>
          </w:p>
        </w:tc>
        <w:tc>
          <w:tcPr>
            <w:tcW w:w="4050" w:type="dxa"/>
            <w:shd w:val="clear" w:color="auto" w:fill="FDE9D9" w:themeFill="accent6" w:themeFillTint="33"/>
          </w:tcPr>
          <w:p w14:paraId="7AC906A2" w14:textId="77777777" w:rsidR="00A730C3" w:rsidRPr="000D70AF" w:rsidRDefault="00A730C3" w:rsidP="00572E2E">
            <w:pPr>
              <w:pStyle w:val="TableText"/>
            </w:pPr>
          </w:p>
        </w:tc>
        <w:tc>
          <w:tcPr>
            <w:tcW w:w="2335" w:type="dxa"/>
            <w:shd w:val="clear" w:color="auto" w:fill="FDE9D9" w:themeFill="accent6" w:themeFillTint="33"/>
          </w:tcPr>
          <w:p w14:paraId="0D107189" w14:textId="77777777" w:rsidR="00A730C3" w:rsidRPr="000D70AF" w:rsidRDefault="00A730C3" w:rsidP="00572E2E">
            <w:pPr>
              <w:pStyle w:val="TableText"/>
            </w:pPr>
          </w:p>
        </w:tc>
      </w:tr>
      <w:tr w:rsidR="00A730C3" w14:paraId="31008F5B" w14:textId="77777777" w:rsidTr="00572E2E">
        <w:trPr>
          <w:trHeight w:val="22"/>
        </w:trPr>
        <w:tc>
          <w:tcPr>
            <w:tcW w:w="670" w:type="dxa"/>
          </w:tcPr>
          <w:p w14:paraId="1AB05A02" w14:textId="77777777" w:rsidR="00A730C3" w:rsidRPr="00560A18" w:rsidRDefault="00A730C3" w:rsidP="00572E2E">
            <w:pPr>
              <w:pStyle w:val="TableText"/>
            </w:pPr>
          </w:p>
        </w:tc>
        <w:tc>
          <w:tcPr>
            <w:tcW w:w="2295" w:type="dxa"/>
          </w:tcPr>
          <w:p w14:paraId="7A79BB57" w14:textId="77777777" w:rsidR="00A730C3" w:rsidRPr="00811342" w:rsidRDefault="00A730C3" w:rsidP="00572E2E">
            <w:pPr>
              <w:pStyle w:val="TableText"/>
            </w:pPr>
            <w:r>
              <w:t>id</w:t>
            </w:r>
          </w:p>
        </w:tc>
        <w:tc>
          <w:tcPr>
            <w:tcW w:w="4050" w:type="dxa"/>
            <w:shd w:val="clear" w:color="auto" w:fill="FDE9D9" w:themeFill="accent6" w:themeFillTint="33"/>
            <w:vAlign w:val="bottom"/>
          </w:tcPr>
          <w:p w14:paraId="2B14F6C9" w14:textId="77777777" w:rsidR="00A730C3" w:rsidRPr="000D70AF" w:rsidRDefault="00A730C3" w:rsidP="00572E2E">
            <w:pPr>
              <w:pStyle w:val="TableText"/>
            </w:pPr>
            <w:r w:rsidRPr="000D70AF">
              <w:t>ProductOfferingQualification</w:t>
            </w:r>
          </w:p>
        </w:tc>
        <w:tc>
          <w:tcPr>
            <w:tcW w:w="2335" w:type="dxa"/>
            <w:shd w:val="clear" w:color="auto" w:fill="FDE9D9" w:themeFill="accent6" w:themeFillTint="33"/>
            <w:vAlign w:val="bottom"/>
          </w:tcPr>
          <w:p w14:paraId="5E4C525D" w14:textId="77777777" w:rsidR="00A730C3" w:rsidRPr="000D70AF" w:rsidRDefault="00A730C3" w:rsidP="00572E2E">
            <w:pPr>
              <w:pStyle w:val="TableText"/>
            </w:pPr>
            <w:r w:rsidRPr="000D70AF">
              <w:t>id</w:t>
            </w:r>
          </w:p>
        </w:tc>
      </w:tr>
      <w:tr w:rsidR="00A730C3" w14:paraId="7F4C1A54" w14:textId="77777777" w:rsidTr="00572E2E">
        <w:trPr>
          <w:trHeight w:val="22"/>
        </w:trPr>
        <w:tc>
          <w:tcPr>
            <w:tcW w:w="670" w:type="dxa"/>
          </w:tcPr>
          <w:p w14:paraId="7D885A2A" w14:textId="77777777" w:rsidR="00A730C3" w:rsidRPr="00560A18" w:rsidRDefault="00A730C3" w:rsidP="00572E2E">
            <w:pPr>
              <w:pStyle w:val="TableText"/>
            </w:pPr>
          </w:p>
        </w:tc>
        <w:tc>
          <w:tcPr>
            <w:tcW w:w="2295" w:type="dxa"/>
          </w:tcPr>
          <w:p w14:paraId="72F801BA" w14:textId="77777777" w:rsidR="00A730C3" w:rsidRPr="00811342" w:rsidRDefault="00A730C3" w:rsidP="00572E2E">
            <w:pPr>
              <w:pStyle w:val="TableText"/>
            </w:pPr>
            <w:r>
              <w:t>state</w:t>
            </w:r>
          </w:p>
        </w:tc>
        <w:tc>
          <w:tcPr>
            <w:tcW w:w="4050" w:type="dxa"/>
            <w:shd w:val="clear" w:color="auto" w:fill="FDE9D9" w:themeFill="accent6" w:themeFillTint="33"/>
            <w:vAlign w:val="bottom"/>
          </w:tcPr>
          <w:p w14:paraId="2F67422B" w14:textId="77777777" w:rsidR="00A730C3" w:rsidRPr="000D70AF" w:rsidRDefault="00A730C3" w:rsidP="00572E2E">
            <w:pPr>
              <w:pStyle w:val="TableText"/>
            </w:pPr>
            <w:r w:rsidRPr="000D70AF">
              <w:t>ProductOfferingQualification</w:t>
            </w:r>
          </w:p>
        </w:tc>
        <w:tc>
          <w:tcPr>
            <w:tcW w:w="2335" w:type="dxa"/>
            <w:shd w:val="clear" w:color="auto" w:fill="FDE9D9" w:themeFill="accent6" w:themeFillTint="33"/>
            <w:vAlign w:val="bottom"/>
          </w:tcPr>
          <w:p w14:paraId="2762405E" w14:textId="77777777" w:rsidR="00A730C3" w:rsidRPr="000D70AF" w:rsidRDefault="00A730C3" w:rsidP="00572E2E">
            <w:pPr>
              <w:pStyle w:val="TableText"/>
            </w:pPr>
            <w:r w:rsidRPr="000D70AF">
              <w:t>state</w:t>
            </w:r>
          </w:p>
        </w:tc>
      </w:tr>
      <w:tr w:rsidR="00A730C3" w14:paraId="4CF2F678" w14:textId="77777777" w:rsidTr="00572E2E">
        <w:tc>
          <w:tcPr>
            <w:tcW w:w="670" w:type="dxa"/>
          </w:tcPr>
          <w:p w14:paraId="259B13F6" w14:textId="77777777" w:rsidR="00A730C3" w:rsidRPr="00560A18" w:rsidRDefault="00A730C3" w:rsidP="00572E2E">
            <w:pPr>
              <w:pStyle w:val="TableText"/>
            </w:pPr>
          </w:p>
        </w:tc>
        <w:tc>
          <w:tcPr>
            <w:tcW w:w="2295" w:type="dxa"/>
          </w:tcPr>
          <w:p w14:paraId="49597931" w14:textId="77777777" w:rsidR="00A730C3" w:rsidRPr="00811342" w:rsidRDefault="00A730C3" w:rsidP="00572E2E">
            <w:pPr>
              <w:pStyle w:val="TableText"/>
            </w:pPr>
            <w:r>
              <w:t>projectId</w:t>
            </w:r>
          </w:p>
        </w:tc>
        <w:tc>
          <w:tcPr>
            <w:tcW w:w="4050" w:type="dxa"/>
            <w:shd w:val="clear" w:color="auto" w:fill="FDE9D9" w:themeFill="accent6" w:themeFillTint="33"/>
            <w:vAlign w:val="bottom"/>
          </w:tcPr>
          <w:p w14:paraId="088B28D1" w14:textId="77777777" w:rsidR="00A730C3" w:rsidRPr="000D70AF" w:rsidRDefault="00A730C3" w:rsidP="00572E2E">
            <w:pPr>
              <w:pStyle w:val="TableText"/>
            </w:pPr>
            <w:proofErr w:type="spellStart"/>
            <w:r w:rsidRPr="000D70AF">
              <w:t>MEFProductOfferingQualification</w:t>
            </w:r>
            <w:proofErr w:type="spellEnd"/>
          </w:p>
        </w:tc>
        <w:tc>
          <w:tcPr>
            <w:tcW w:w="2335" w:type="dxa"/>
            <w:shd w:val="clear" w:color="auto" w:fill="FDE9D9" w:themeFill="accent6" w:themeFillTint="33"/>
            <w:vAlign w:val="bottom"/>
          </w:tcPr>
          <w:p w14:paraId="5DA98F7F" w14:textId="77777777" w:rsidR="00A730C3" w:rsidRPr="000D70AF" w:rsidRDefault="00A730C3" w:rsidP="00572E2E">
            <w:pPr>
              <w:pStyle w:val="TableText"/>
            </w:pPr>
            <w:r w:rsidRPr="000D70AF">
              <w:t>projectId</w:t>
            </w:r>
          </w:p>
        </w:tc>
      </w:tr>
      <w:tr w:rsidR="00A730C3" w14:paraId="150D8BA2" w14:textId="77777777" w:rsidTr="00572E2E">
        <w:tc>
          <w:tcPr>
            <w:tcW w:w="670" w:type="dxa"/>
          </w:tcPr>
          <w:p w14:paraId="1FE632B0" w14:textId="77777777" w:rsidR="00A730C3" w:rsidRPr="00560A18" w:rsidRDefault="00A730C3" w:rsidP="00572E2E">
            <w:pPr>
              <w:pStyle w:val="TableText"/>
            </w:pPr>
          </w:p>
        </w:tc>
        <w:tc>
          <w:tcPr>
            <w:tcW w:w="2295" w:type="dxa"/>
          </w:tcPr>
          <w:p w14:paraId="5D333C4A" w14:textId="77777777" w:rsidR="00A730C3" w:rsidRPr="00811342" w:rsidRDefault="00A730C3" w:rsidP="00572E2E">
            <w:pPr>
              <w:pStyle w:val="TableText"/>
            </w:pPr>
            <w:r w:rsidRPr="00811342">
              <w:t>Order Date</w:t>
            </w:r>
          </w:p>
        </w:tc>
        <w:tc>
          <w:tcPr>
            <w:tcW w:w="4050" w:type="dxa"/>
            <w:shd w:val="clear" w:color="auto" w:fill="FDE9D9" w:themeFill="accent6" w:themeFillTint="33"/>
            <w:vAlign w:val="bottom"/>
          </w:tcPr>
          <w:p w14:paraId="119CBF1F" w14:textId="77777777" w:rsidR="00A730C3" w:rsidRPr="000D70AF" w:rsidRDefault="00A730C3" w:rsidP="00572E2E">
            <w:pPr>
              <w:pStyle w:val="TableText"/>
            </w:pPr>
            <w:r w:rsidRPr="000D70AF">
              <w:t>ProductOfferingQualification</w:t>
            </w:r>
          </w:p>
        </w:tc>
        <w:tc>
          <w:tcPr>
            <w:tcW w:w="2335" w:type="dxa"/>
            <w:shd w:val="clear" w:color="auto" w:fill="FDE9D9" w:themeFill="accent6" w:themeFillTint="33"/>
            <w:vAlign w:val="bottom"/>
          </w:tcPr>
          <w:p w14:paraId="455CD2BE" w14:textId="77777777" w:rsidR="00A730C3" w:rsidRPr="000D70AF" w:rsidRDefault="00A730C3" w:rsidP="00572E2E">
            <w:pPr>
              <w:pStyle w:val="TableText"/>
            </w:pPr>
            <w:r w:rsidRPr="000D70AF">
              <w:t>provideAlternative</w:t>
            </w:r>
          </w:p>
        </w:tc>
      </w:tr>
      <w:tr w:rsidR="00A730C3" w14:paraId="097E5D20" w14:textId="77777777" w:rsidTr="00572E2E">
        <w:tc>
          <w:tcPr>
            <w:tcW w:w="670" w:type="dxa"/>
            <w:vAlign w:val="bottom"/>
          </w:tcPr>
          <w:p w14:paraId="43B279B4" w14:textId="77777777" w:rsidR="00A730C3" w:rsidRPr="00560A18" w:rsidRDefault="00A730C3" w:rsidP="00572E2E">
            <w:pPr>
              <w:pStyle w:val="TableText"/>
            </w:pPr>
          </w:p>
        </w:tc>
        <w:tc>
          <w:tcPr>
            <w:tcW w:w="2295" w:type="dxa"/>
            <w:vAlign w:val="bottom"/>
          </w:tcPr>
          <w:p w14:paraId="30F3BC8B" w14:textId="77777777" w:rsidR="00A730C3" w:rsidRPr="00811342" w:rsidRDefault="00A730C3" w:rsidP="00572E2E">
            <w:pPr>
              <w:pStyle w:val="TableText"/>
            </w:pPr>
            <w:r w:rsidRPr="000268CE">
              <w:t>provideAlternative</w:t>
            </w:r>
          </w:p>
        </w:tc>
        <w:tc>
          <w:tcPr>
            <w:tcW w:w="4050" w:type="dxa"/>
            <w:shd w:val="clear" w:color="auto" w:fill="FDE9D9" w:themeFill="accent6" w:themeFillTint="33"/>
            <w:vAlign w:val="bottom"/>
          </w:tcPr>
          <w:p w14:paraId="1194E549" w14:textId="77777777" w:rsidR="00A730C3" w:rsidRPr="000D70AF" w:rsidRDefault="00A730C3" w:rsidP="00572E2E">
            <w:pPr>
              <w:pStyle w:val="TableText"/>
            </w:pPr>
            <w:proofErr w:type="spellStart"/>
            <w:r w:rsidRPr="000D70AF">
              <w:t>MEFProductOfferingQualification</w:t>
            </w:r>
            <w:proofErr w:type="spellEnd"/>
          </w:p>
        </w:tc>
        <w:tc>
          <w:tcPr>
            <w:tcW w:w="2335" w:type="dxa"/>
            <w:shd w:val="clear" w:color="auto" w:fill="FDE9D9" w:themeFill="accent6" w:themeFillTint="33"/>
            <w:vAlign w:val="bottom"/>
          </w:tcPr>
          <w:p w14:paraId="182CCB42" w14:textId="77777777" w:rsidR="00A730C3" w:rsidRPr="000D70AF" w:rsidRDefault="00A730C3" w:rsidP="00572E2E">
            <w:pPr>
              <w:pStyle w:val="TableText"/>
            </w:pPr>
            <w:proofErr w:type="spellStart"/>
            <w:r w:rsidRPr="000D70AF">
              <w:t>expirationDate</w:t>
            </w:r>
            <w:proofErr w:type="spellEnd"/>
          </w:p>
        </w:tc>
      </w:tr>
      <w:tr w:rsidR="00A730C3" w14:paraId="51347111" w14:textId="77777777" w:rsidTr="00572E2E">
        <w:tc>
          <w:tcPr>
            <w:tcW w:w="670" w:type="dxa"/>
            <w:vAlign w:val="bottom"/>
          </w:tcPr>
          <w:p w14:paraId="4FC7464D" w14:textId="77777777" w:rsidR="00A730C3" w:rsidRPr="00560A18" w:rsidRDefault="00A730C3" w:rsidP="00572E2E">
            <w:pPr>
              <w:pStyle w:val="TableText"/>
            </w:pPr>
          </w:p>
        </w:tc>
        <w:tc>
          <w:tcPr>
            <w:tcW w:w="2295" w:type="dxa"/>
          </w:tcPr>
          <w:p w14:paraId="2AE0E239" w14:textId="77777777" w:rsidR="00A730C3" w:rsidRPr="00811342" w:rsidRDefault="00A730C3" w:rsidP="00572E2E">
            <w:pPr>
              <w:pStyle w:val="TableText"/>
            </w:pPr>
            <w:proofErr w:type="spellStart"/>
            <w:r w:rsidRPr="000268CE">
              <w:t>expirationDate</w:t>
            </w:r>
            <w:proofErr w:type="spellEnd"/>
          </w:p>
        </w:tc>
        <w:tc>
          <w:tcPr>
            <w:tcW w:w="4050" w:type="dxa"/>
            <w:shd w:val="clear" w:color="auto" w:fill="FDE9D9" w:themeFill="accent6" w:themeFillTint="33"/>
            <w:vAlign w:val="bottom"/>
          </w:tcPr>
          <w:p w14:paraId="10536DEA" w14:textId="77777777" w:rsidR="00A730C3" w:rsidRPr="000D70AF" w:rsidRDefault="00A730C3" w:rsidP="00572E2E">
            <w:pPr>
              <w:pStyle w:val="TableText"/>
            </w:pPr>
            <w:r w:rsidRPr="000D70AF">
              <w:t>ProductOfferingQualification</w:t>
            </w:r>
          </w:p>
        </w:tc>
        <w:tc>
          <w:tcPr>
            <w:tcW w:w="2335" w:type="dxa"/>
            <w:shd w:val="clear" w:color="auto" w:fill="FDE9D9" w:themeFill="accent6" w:themeFillTint="33"/>
          </w:tcPr>
          <w:p w14:paraId="6BAC6F3D" w14:textId="77777777" w:rsidR="00A730C3" w:rsidRPr="000D70AF" w:rsidRDefault="00A730C3" w:rsidP="00572E2E">
            <w:pPr>
              <w:pStyle w:val="TableText"/>
            </w:pPr>
            <w:r w:rsidRPr="000D70AF">
              <w:t>state</w:t>
            </w:r>
          </w:p>
        </w:tc>
      </w:tr>
      <w:tr w:rsidR="00A730C3" w14:paraId="15DFA556" w14:textId="77777777" w:rsidTr="00572E2E">
        <w:tc>
          <w:tcPr>
            <w:tcW w:w="670" w:type="dxa"/>
            <w:vAlign w:val="bottom"/>
          </w:tcPr>
          <w:p w14:paraId="63E28765" w14:textId="77777777" w:rsidR="00A730C3" w:rsidRPr="00560A18" w:rsidRDefault="00A730C3" w:rsidP="00572E2E">
            <w:pPr>
              <w:pStyle w:val="TableText"/>
            </w:pPr>
          </w:p>
        </w:tc>
        <w:tc>
          <w:tcPr>
            <w:tcW w:w="2295" w:type="dxa"/>
          </w:tcPr>
          <w:p w14:paraId="04710EF4" w14:textId="77777777" w:rsidR="00A730C3" w:rsidRPr="00811342" w:rsidRDefault="00A730C3" w:rsidP="00572E2E">
            <w:pPr>
              <w:pStyle w:val="TableText"/>
            </w:pPr>
            <w:proofErr w:type="spellStart"/>
            <w:r w:rsidRPr="000268CE">
              <w:t>expectedResponseDate</w:t>
            </w:r>
            <w:proofErr w:type="spellEnd"/>
          </w:p>
        </w:tc>
        <w:tc>
          <w:tcPr>
            <w:tcW w:w="4050" w:type="dxa"/>
            <w:shd w:val="clear" w:color="auto" w:fill="FDE9D9" w:themeFill="accent6" w:themeFillTint="33"/>
          </w:tcPr>
          <w:p w14:paraId="00575147" w14:textId="77777777" w:rsidR="00A730C3" w:rsidRPr="000D70AF" w:rsidRDefault="00A730C3" w:rsidP="00572E2E">
            <w:pPr>
              <w:pStyle w:val="TableText"/>
            </w:pPr>
            <w:r w:rsidRPr="000D70AF">
              <w:t>ProductOrder</w:t>
            </w:r>
          </w:p>
        </w:tc>
        <w:tc>
          <w:tcPr>
            <w:tcW w:w="2335" w:type="dxa"/>
            <w:shd w:val="clear" w:color="auto" w:fill="FDE9D9" w:themeFill="accent6" w:themeFillTint="33"/>
          </w:tcPr>
          <w:p w14:paraId="30D5D1D5" w14:textId="77777777" w:rsidR="00A730C3" w:rsidRPr="000D70AF" w:rsidRDefault="00A730C3" w:rsidP="00572E2E">
            <w:pPr>
              <w:pStyle w:val="TableText"/>
            </w:pPr>
            <w:r w:rsidRPr="000D70AF">
              <w:t>requestedCompletionDate</w:t>
            </w:r>
          </w:p>
        </w:tc>
      </w:tr>
      <w:tr w:rsidR="00A730C3" w14:paraId="24D4C9E2" w14:textId="77777777" w:rsidTr="00572E2E">
        <w:tc>
          <w:tcPr>
            <w:tcW w:w="2965" w:type="dxa"/>
            <w:gridSpan w:val="2"/>
            <w:shd w:val="clear" w:color="auto" w:fill="BFBFBF" w:themeFill="background1" w:themeFillShade="BF"/>
          </w:tcPr>
          <w:p w14:paraId="3FD684A5" w14:textId="77777777" w:rsidR="00A730C3" w:rsidRPr="00031BB0" w:rsidRDefault="00A730C3" w:rsidP="00572E2E">
            <w:pPr>
              <w:pStyle w:val="TableText"/>
              <w:rPr>
                <w:b/>
              </w:rPr>
            </w:pPr>
            <w:r w:rsidRPr="00031BB0">
              <w:rPr>
                <w:b/>
                <w:i/>
                <w:color w:val="000000"/>
              </w:rPr>
              <w:t>Product Offering Qualification Item</w:t>
            </w:r>
          </w:p>
        </w:tc>
        <w:tc>
          <w:tcPr>
            <w:tcW w:w="4050" w:type="dxa"/>
            <w:shd w:val="clear" w:color="auto" w:fill="FDE9D9" w:themeFill="accent6" w:themeFillTint="33"/>
          </w:tcPr>
          <w:p w14:paraId="23AB94D2" w14:textId="77777777" w:rsidR="00A730C3" w:rsidRPr="000D70AF" w:rsidRDefault="00A730C3" w:rsidP="00572E2E">
            <w:pPr>
              <w:pStyle w:val="TableText"/>
            </w:pPr>
          </w:p>
        </w:tc>
        <w:tc>
          <w:tcPr>
            <w:tcW w:w="2335" w:type="dxa"/>
            <w:shd w:val="clear" w:color="auto" w:fill="FDE9D9" w:themeFill="accent6" w:themeFillTint="33"/>
          </w:tcPr>
          <w:p w14:paraId="0878FED4" w14:textId="77777777" w:rsidR="00A730C3" w:rsidRPr="000D70AF" w:rsidRDefault="00A730C3" w:rsidP="00572E2E">
            <w:pPr>
              <w:pStyle w:val="TableText"/>
            </w:pPr>
          </w:p>
        </w:tc>
      </w:tr>
      <w:tr w:rsidR="00A730C3" w14:paraId="2690916F" w14:textId="77777777" w:rsidTr="00572E2E">
        <w:tc>
          <w:tcPr>
            <w:tcW w:w="670" w:type="dxa"/>
            <w:vAlign w:val="bottom"/>
          </w:tcPr>
          <w:p w14:paraId="1251A5CA" w14:textId="77777777" w:rsidR="00A730C3" w:rsidRPr="00560A18" w:rsidRDefault="00A730C3" w:rsidP="00572E2E">
            <w:pPr>
              <w:pStyle w:val="TableText"/>
            </w:pPr>
          </w:p>
        </w:tc>
        <w:tc>
          <w:tcPr>
            <w:tcW w:w="2295" w:type="dxa"/>
          </w:tcPr>
          <w:p w14:paraId="6152032F" w14:textId="77777777" w:rsidR="00A730C3" w:rsidRPr="00811342" w:rsidRDefault="00A730C3" w:rsidP="00572E2E">
            <w:pPr>
              <w:pStyle w:val="TableText"/>
            </w:pPr>
            <w:r w:rsidRPr="000268CE">
              <w:t>id</w:t>
            </w:r>
          </w:p>
        </w:tc>
        <w:tc>
          <w:tcPr>
            <w:tcW w:w="4050" w:type="dxa"/>
            <w:shd w:val="clear" w:color="auto" w:fill="FDE9D9" w:themeFill="accent6" w:themeFillTint="33"/>
            <w:vAlign w:val="bottom"/>
          </w:tcPr>
          <w:p w14:paraId="225102E2" w14:textId="77777777" w:rsidR="00A730C3" w:rsidRPr="000D70AF" w:rsidRDefault="00A730C3" w:rsidP="00572E2E">
            <w:pPr>
              <w:pStyle w:val="TableText"/>
            </w:pPr>
            <w:proofErr w:type="spellStart"/>
            <w:r w:rsidRPr="000D70AF">
              <w:t>ProductOfferingQualificationItem</w:t>
            </w:r>
            <w:proofErr w:type="spellEnd"/>
          </w:p>
        </w:tc>
        <w:tc>
          <w:tcPr>
            <w:tcW w:w="2335" w:type="dxa"/>
            <w:shd w:val="clear" w:color="auto" w:fill="FDE9D9" w:themeFill="accent6" w:themeFillTint="33"/>
          </w:tcPr>
          <w:p w14:paraId="18E865A8" w14:textId="77777777" w:rsidR="00A730C3" w:rsidRPr="000D70AF" w:rsidRDefault="00A730C3" w:rsidP="00572E2E">
            <w:pPr>
              <w:pStyle w:val="TableText"/>
            </w:pPr>
            <w:r w:rsidRPr="000D70AF">
              <w:t>id</w:t>
            </w:r>
          </w:p>
        </w:tc>
      </w:tr>
      <w:tr w:rsidR="00A730C3" w14:paraId="5C03DF73" w14:textId="77777777" w:rsidTr="00572E2E">
        <w:tc>
          <w:tcPr>
            <w:tcW w:w="670" w:type="dxa"/>
            <w:vAlign w:val="bottom"/>
          </w:tcPr>
          <w:p w14:paraId="13281A08" w14:textId="77777777" w:rsidR="00A730C3" w:rsidRPr="00560A18" w:rsidRDefault="00A730C3" w:rsidP="00572E2E">
            <w:pPr>
              <w:pStyle w:val="TableText"/>
            </w:pPr>
          </w:p>
        </w:tc>
        <w:tc>
          <w:tcPr>
            <w:tcW w:w="2295" w:type="dxa"/>
          </w:tcPr>
          <w:p w14:paraId="047B5C0F" w14:textId="77777777" w:rsidR="00A730C3" w:rsidRPr="00811342" w:rsidRDefault="00A730C3" w:rsidP="00572E2E">
            <w:pPr>
              <w:pStyle w:val="TableText"/>
            </w:pPr>
            <w:r w:rsidRPr="000268CE">
              <w:t>state</w:t>
            </w:r>
          </w:p>
        </w:tc>
        <w:tc>
          <w:tcPr>
            <w:tcW w:w="4050" w:type="dxa"/>
            <w:shd w:val="clear" w:color="auto" w:fill="FDE9D9" w:themeFill="accent6" w:themeFillTint="33"/>
            <w:vAlign w:val="bottom"/>
          </w:tcPr>
          <w:p w14:paraId="0B8752F1" w14:textId="77777777" w:rsidR="00A730C3" w:rsidRPr="000D70AF" w:rsidRDefault="00A730C3" w:rsidP="00572E2E">
            <w:pPr>
              <w:pStyle w:val="TableText"/>
            </w:pPr>
            <w:proofErr w:type="spellStart"/>
            <w:r w:rsidRPr="000D70AF">
              <w:t>ProductOfferingQualificationItem</w:t>
            </w:r>
            <w:proofErr w:type="spellEnd"/>
          </w:p>
        </w:tc>
        <w:tc>
          <w:tcPr>
            <w:tcW w:w="2335" w:type="dxa"/>
            <w:shd w:val="clear" w:color="auto" w:fill="FDE9D9" w:themeFill="accent6" w:themeFillTint="33"/>
          </w:tcPr>
          <w:p w14:paraId="61859076" w14:textId="77777777" w:rsidR="00A730C3" w:rsidRPr="000D70AF" w:rsidRDefault="00A730C3" w:rsidP="00572E2E">
            <w:pPr>
              <w:pStyle w:val="TableText"/>
            </w:pPr>
            <w:r w:rsidRPr="000D70AF">
              <w:t>state</w:t>
            </w:r>
          </w:p>
        </w:tc>
      </w:tr>
      <w:tr w:rsidR="00A730C3" w14:paraId="140A0627" w14:textId="77777777" w:rsidTr="00572E2E">
        <w:tc>
          <w:tcPr>
            <w:tcW w:w="670" w:type="dxa"/>
            <w:vAlign w:val="bottom"/>
          </w:tcPr>
          <w:p w14:paraId="1BA01DCA" w14:textId="77777777" w:rsidR="00A730C3" w:rsidRPr="00560A18" w:rsidRDefault="00A730C3" w:rsidP="00572E2E">
            <w:pPr>
              <w:pStyle w:val="TableText"/>
            </w:pPr>
          </w:p>
        </w:tc>
        <w:tc>
          <w:tcPr>
            <w:tcW w:w="2295" w:type="dxa"/>
          </w:tcPr>
          <w:p w14:paraId="68A38E25" w14:textId="77777777" w:rsidR="00A730C3" w:rsidRPr="00811342" w:rsidRDefault="00A730C3" w:rsidP="00572E2E">
            <w:pPr>
              <w:pStyle w:val="TableText"/>
            </w:pPr>
            <w:r w:rsidRPr="000268CE">
              <w:t>MPOE</w:t>
            </w:r>
          </w:p>
        </w:tc>
        <w:tc>
          <w:tcPr>
            <w:tcW w:w="4050" w:type="dxa"/>
            <w:shd w:val="clear" w:color="auto" w:fill="FDE9D9" w:themeFill="accent6" w:themeFillTint="33"/>
            <w:vAlign w:val="bottom"/>
          </w:tcPr>
          <w:p w14:paraId="65911162" w14:textId="77777777" w:rsidR="00A730C3" w:rsidRPr="000D70AF" w:rsidRDefault="00A730C3" w:rsidP="00572E2E">
            <w:pPr>
              <w:pStyle w:val="TableText"/>
            </w:pPr>
            <w:proofErr w:type="spellStart"/>
            <w:r w:rsidRPr="000D70AF">
              <w:t>MEFProductOfferingQualificationItem</w:t>
            </w:r>
            <w:proofErr w:type="spellEnd"/>
          </w:p>
        </w:tc>
        <w:tc>
          <w:tcPr>
            <w:tcW w:w="2335" w:type="dxa"/>
            <w:shd w:val="clear" w:color="auto" w:fill="FDE9D9" w:themeFill="accent6" w:themeFillTint="33"/>
          </w:tcPr>
          <w:p w14:paraId="0954C4AE" w14:textId="77777777" w:rsidR="00A730C3" w:rsidRPr="000D70AF" w:rsidRDefault="00A730C3" w:rsidP="00572E2E">
            <w:pPr>
              <w:pStyle w:val="TableText"/>
            </w:pPr>
            <w:r w:rsidRPr="000D70AF">
              <w:t>MPOE</w:t>
            </w:r>
          </w:p>
        </w:tc>
      </w:tr>
      <w:tr w:rsidR="00A730C3" w14:paraId="177046A1" w14:textId="77777777" w:rsidTr="00572E2E">
        <w:tc>
          <w:tcPr>
            <w:tcW w:w="670" w:type="dxa"/>
            <w:vAlign w:val="bottom"/>
          </w:tcPr>
          <w:p w14:paraId="5F9ACFD2" w14:textId="77777777" w:rsidR="00A730C3" w:rsidRPr="00560A18" w:rsidRDefault="00A730C3" w:rsidP="00572E2E">
            <w:pPr>
              <w:pStyle w:val="TableText"/>
            </w:pPr>
          </w:p>
        </w:tc>
        <w:tc>
          <w:tcPr>
            <w:tcW w:w="2295" w:type="dxa"/>
          </w:tcPr>
          <w:p w14:paraId="51239A55" w14:textId="77777777" w:rsidR="00A730C3" w:rsidRPr="00811342" w:rsidRDefault="00A730C3" w:rsidP="00572E2E">
            <w:pPr>
              <w:pStyle w:val="TableText"/>
            </w:pPr>
            <w:proofErr w:type="spellStart"/>
            <w:r w:rsidRPr="000268CE">
              <w:t>serviceabilityConfidence</w:t>
            </w:r>
            <w:proofErr w:type="spellEnd"/>
          </w:p>
        </w:tc>
        <w:tc>
          <w:tcPr>
            <w:tcW w:w="4050" w:type="dxa"/>
            <w:shd w:val="clear" w:color="auto" w:fill="FDE9D9" w:themeFill="accent6" w:themeFillTint="33"/>
            <w:vAlign w:val="bottom"/>
          </w:tcPr>
          <w:p w14:paraId="5DE4900F" w14:textId="77777777" w:rsidR="00A730C3" w:rsidRPr="000D70AF" w:rsidRDefault="00A730C3" w:rsidP="00572E2E">
            <w:pPr>
              <w:pStyle w:val="TableText"/>
            </w:pPr>
            <w:proofErr w:type="spellStart"/>
            <w:r w:rsidRPr="000D70AF">
              <w:t>MEFProductOfferingQualificationItem</w:t>
            </w:r>
            <w:proofErr w:type="spellEnd"/>
          </w:p>
        </w:tc>
        <w:tc>
          <w:tcPr>
            <w:tcW w:w="2335" w:type="dxa"/>
            <w:shd w:val="clear" w:color="auto" w:fill="FDE9D9" w:themeFill="accent6" w:themeFillTint="33"/>
          </w:tcPr>
          <w:p w14:paraId="24777FD8" w14:textId="77777777" w:rsidR="00A730C3" w:rsidRPr="000D70AF" w:rsidRDefault="00A730C3" w:rsidP="00572E2E">
            <w:pPr>
              <w:pStyle w:val="TableText"/>
            </w:pPr>
            <w:proofErr w:type="spellStart"/>
            <w:r w:rsidRPr="000D70AF">
              <w:t>serviceabilityConfidence</w:t>
            </w:r>
            <w:proofErr w:type="spellEnd"/>
          </w:p>
        </w:tc>
      </w:tr>
      <w:tr w:rsidR="00A730C3" w14:paraId="23E05F0A" w14:textId="77777777" w:rsidTr="00572E2E">
        <w:trPr>
          <w:trHeight w:val="197"/>
        </w:trPr>
        <w:tc>
          <w:tcPr>
            <w:tcW w:w="670" w:type="dxa"/>
            <w:vAlign w:val="bottom"/>
          </w:tcPr>
          <w:p w14:paraId="49525B11" w14:textId="77777777" w:rsidR="00A730C3" w:rsidRPr="00560A18" w:rsidRDefault="00A730C3" w:rsidP="00572E2E">
            <w:pPr>
              <w:pStyle w:val="TableText"/>
            </w:pPr>
          </w:p>
        </w:tc>
        <w:tc>
          <w:tcPr>
            <w:tcW w:w="2295" w:type="dxa"/>
          </w:tcPr>
          <w:p w14:paraId="777C6713" w14:textId="77777777" w:rsidR="00A730C3" w:rsidRPr="00811342" w:rsidRDefault="00A730C3" w:rsidP="00572E2E">
            <w:pPr>
              <w:pStyle w:val="TableText"/>
            </w:pPr>
            <w:proofErr w:type="spellStart"/>
            <w:r w:rsidRPr="000268CE">
              <w:t>installationInterval</w:t>
            </w:r>
            <w:proofErr w:type="spellEnd"/>
          </w:p>
        </w:tc>
        <w:tc>
          <w:tcPr>
            <w:tcW w:w="4050" w:type="dxa"/>
            <w:shd w:val="clear" w:color="auto" w:fill="FDE9D9" w:themeFill="accent6" w:themeFillTint="33"/>
            <w:vAlign w:val="bottom"/>
          </w:tcPr>
          <w:p w14:paraId="7A8B442D" w14:textId="77777777" w:rsidR="00A730C3" w:rsidRPr="000D70AF" w:rsidRDefault="00A730C3" w:rsidP="00572E2E">
            <w:pPr>
              <w:pStyle w:val="TableText"/>
            </w:pPr>
            <w:proofErr w:type="spellStart"/>
            <w:r w:rsidRPr="000D70AF">
              <w:t>MEFProductOfferingQualificationItem</w:t>
            </w:r>
            <w:proofErr w:type="spellEnd"/>
          </w:p>
        </w:tc>
        <w:tc>
          <w:tcPr>
            <w:tcW w:w="2335" w:type="dxa"/>
            <w:shd w:val="clear" w:color="auto" w:fill="FDE9D9" w:themeFill="accent6" w:themeFillTint="33"/>
          </w:tcPr>
          <w:p w14:paraId="4BC3715A" w14:textId="77777777" w:rsidR="00A730C3" w:rsidRPr="000D70AF" w:rsidRDefault="00A730C3" w:rsidP="00572E2E">
            <w:pPr>
              <w:pStyle w:val="TableText"/>
            </w:pPr>
            <w:proofErr w:type="spellStart"/>
            <w:r w:rsidRPr="000D70AF">
              <w:t>installationInterval</w:t>
            </w:r>
            <w:proofErr w:type="spellEnd"/>
          </w:p>
        </w:tc>
      </w:tr>
      <w:tr w:rsidR="00A730C3" w14:paraId="439D7257" w14:textId="77777777" w:rsidTr="00572E2E">
        <w:tc>
          <w:tcPr>
            <w:tcW w:w="670" w:type="dxa"/>
            <w:vAlign w:val="bottom"/>
          </w:tcPr>
          <w:p w14:paraId="71AAD833" w14:textId="77777777" w:rsidR="00A730C3" w:rsidRPr="00560A18" w:rsidRDefault="00A730C3" w:rsidP="00572E2E">
            <w:pPr>
              <w:pStyle w:val="TableText"/>
            </w:pPr>
          </w:p>
        </w:tc>
        <w:tc>
          <w:tcPr>
            <w:tcW w:w="2295" w:type="dxa"/>
          </w:tcPr>
          <w:p w14:paraId="42350700" w14:textId="77777777" w:rsidR="00A730C3" w:rsidRPr="00811342" w:rsidRDefault="00A730C3" w:rsidP="00572E2E">
            <w:pPr>
              <w:pStyle w:val="TableText"/>
            </w:pPr>
            <w:proofErr w:type="spellStart"/>
            <w:r w:rsidRPr="000268CE">
              <w:t>desiredActivationDate</w:t>
            </w:r>
            <w:proofErr w:type="spellEnd"/>
          </w:p>
        </w:tc>
        <w:tc>
          <w:tcPr>
            <w:tcW w:w="4050" w:type="dxa"/>
            <w:shd w:val="clear" w:color="auto" w:fill="FDE9D9" w:themeFill="accent6" w:themeFillTint="33"/>
            <w:vAlign w:val="bottom"/>
          </w:tcPr>
          <w:p w14:paraId="075A6930" w14:textId="77777777" w:rsidR="00A730C3" w:rsidRPr="000D70AF" w:rsidRDefault="00A730C3" w:rsidP="00572E2E">
            <w:pPr>
              <w:pStyle w:val="TableText"/>
            </w:pPr>
            <w:proofErr w:type="spellStart"/>
            <w:r w:rsidRPr="000D70AF">
              <w:t>ProductOfferingQualificationItem</w:t>
            </w:r>
            <w:proofErr w:type="spellEnd"/>
          </w:p>
        </w:tc>
        <w:tc>
          <w:tcPr>
            <w:tcW w:w="2335" w:type="dxa"/>
            <w:shd w:val="clear" w:color="auto" w:fill="FDE9D9" w:themeFill="accent6" w:themeFillTint="33"/>
          </w:tcPr>
          <w:p w14:paraId="32821647" w14:textId="77777777" w:rsidR="00A730C3" w:rsidRPr="000D70AF" w:rsidRDefault="00A730C3" w:rsidP="00572E2E">
            <w:pPr>
              <w:pStyle w:val="TableText"/>
            </w:pPr>
            <w:proofErr w:type="spellStart"/>
            <w:r w:rsidRPr="000D70AF">
              <w:t>desiredActivationDate</w:t>
            </w:r>
            <w:proofErr w:type="spellEnd"/>
          </w:p>
        </w:tc>
      </w:tr>
      <w:tr w:rsidR="00A730C3" w14:paraId="6FFC1A33" w14:textId="77777777" w:rsidTr="00572E2E">
        <w:tc>
          <w:tcPr>
            <w:tcW w:w="2965" w:type="dxa"/>
            <w:gridSpan w:val="2"/>
            <w:shd w:val="clear" w:color="auto" w:fill="BFBFBF" w:themeFill="background1" w:themeFillShade="BF"/>
          </w:tcPr>
          <w:p w14:paraId="0A385790" w14:textId="77777777" w:rsidR="00A730C3" w:rsidRPr="00031BB0" w:rsidRDefault="00A730C3" w:rsidP="00572E2E">
            <w:pPr>
              <w:pStyle w:val="TableText"/>
              <w:rPr>
                <w:b/>
              </w:rPr>
            </w:pPr>
            <w:r w:rsidRPr="00031BB0">
              <w:rPr>
                <w:b/>
                <w:i/>
                <w:color w:val="000000"/>
              </w:rPr>
              <w:t>Product Offering Qualification Item Relationship</w:t>
            </w:r>
          </w:p>
        </w:tc>
        <w:tc>
          <w:tcPr>
            <w:tcW w:w="4050" w:type="dxa"/>
            <w:shd w:val="clear" w:color="auto" w:fill="FDE9D9" w:themeFill="accent6" w:themeFillTint="33"/>
          </w:tcPr>
          <w:p w14:paraId="2E83EEA1" w14:textId="77777777" w:rsidR="00A730C3" w:rsidRPr="000D70AF" w:rsidRDefault="00A730C3" w:rsidP="00572E2E">
            <w:pPr>
              <w:pStyle w:val="TableText"/>
            </w:pPr>
          </w:p>
        </w:tc>
        <w:tc>
          <w:tcPr>
            <w:tcW w:w="2335" w:type="dxa"/>
            <w:shd w:val="clear" w:color="auto" w:fill="FDE9D9" w:themeFill="accent6" w:themeFillTint="33"/>
          </w:tcPr>
          <w:p w14:paraId="16665CA0" w14:textId="77777777" w:rsidR="00A730C3" w:rsidRPr="000D70AF" w:rsidRDefault="00A730C3" w:rsidP="00572E2E">
            <w:pPr>
              <w:pStyle w:val="TableText"/>
            </w:pPr>
          </w:p>
        </w:tc>
      </w:tr>
      <w:tr w:rsidR="00A730C3" w14:paraId="770937F8" w14:textId="77777777" w:rsidTr="00572E2E">
        <w:tc>
          <w:tcPr>
            <w:tcW w:w="670" w:type="dxa"/>
          </w:tcPr>
          <w:p w14:paraId="3585F995" w14:textId="77777777" w:rsidR="00A730C3" w:rsidRPr="00560A18" w:rsidRDefault="00A730C3" w:rsidP="00572E2E">
            <w:pPr>
              <w:pStyle w:val="TableText"/>
            </w:pPr>
          </w:p>
        </w:tc>
        <w:tc>
          <w:tcPr>
            <w:tcW w:w="2295" w:type="dxa"/>
          </w:tcPr>
          <w:p w14:paraId="6FC4A80F" w14:textId="77777777" w:rsidR="00A730C3" w:rsidRPr="00811342" w:rsidRDefault="00A730C3" w:rsidP="00572E2E">
            <w:pPr>
              <w:pStyle w:val="TableText"/>
            </w:pPr>
            <w:r>
              <w:t>type</w:t>
            </w:r>
          </w:p>
        </w:tc>
        <w:tc>
          <w:tcPr>
            <w:tcW w:w="4050" w:type="dxa"/>
            <w:shd w:val="clear" w:color="auto" w:fill="FDE9D9" w:themeFill="accent6" w:themeFillTint="33"/>
            <w:vAlign w:val="bottom"/>
          </w:tcPr>
          <w:p w14:paraId="66704CF8" w14:textId="77777777" w:rsidR="00A730C3" w:rsidRPr="000D70AF" w:rsidRDefault="00A730C3" w:rsidP="00572E2E">
            <w:pPr>
              <w:pStyle w:val="TableText"/>
            </w:pPr>
            <w:proofErr w:type="spellStart"/>
            <w:r w:rsidRPr="000D70AF">
              <w:t>ProductOfferingQualificationItemRelationship</w:t>
            </w:r>
            <w:proofErr w:type="spellEnd"/>
          </w:p>
        </w:tc>
        <w:tc>
          <w:tcPr>
            <w:tcW w:w="2335" w:type="dxa"/>
            <w:shd w:val="clear" w:color="auto" w:fill="FDE9D9" w:themeFill="accent6" w:themeFillTint="33"/>
          </w:tcPr>
          <w:p w14:paraId="7D45BA4E" w14:textId="77777777" w:rsidR="00A730C3" w:rsidRPr="000D70AF" w:rsidRDefault="00A730C3" w:rsidP="00572E2E">
            <w:pPr>
              <w:pStyle w:val="TableText"/>
            </w:pPr>
            <w:r w:rsidRPr="000D70AF">
              <w:t>type</w:t>
            </w:r>
          </w:p>
        </w:tc>
      </w:tr>
      <w:tr w:rsidR="00A730C3" w14:paraId="51D30BE5" w14:textId="77777777" w:rsidTr="00572E2E">
        <w:tc>
          <w:tcPr>
            <w:tcW w:w="670" w:type="dxa"/>
          </w:tcPr>
          <w:p w14:paraId="37B52C31" w14:textId="77777777" w:rsidR="00A730C3" w:rsidRPr="00560A18" w:rsidRDefault="00A730C3" w:rsidP="00572E2E">
            <w:pPr>
              <w:pStyle w:val="TableText"/>
            </w:pPr>
          </w:p>
        </w:tc>
        <w:tc>
          <w:tcPr>
            <w:tcW w:w="2295" w:type="dxa"/>
          </w:tcPr>
          <w:p w14:paraId="3C6D1A75" w14:textId="77777777" w:rsidR="00A730C3" w:rsidRDefault="00A730C3" w:rsidP="00572E2E">
            <w:pPr>
              <w:pStyle w:val="TableText"/>
            </w:pPr>
            <w:r>
              <w:t>id</w:t>
            </w:r>
          </w:p>
        </w:tc>
        <w:tc>
          <w:tcPr>
            <w:tcW w:w="4050" w:type="dxa"/>
            <w:shd w:val="clear" w:color="auto" w:fill="FDE9D9" w:themeFill="accent6" w:themeFillTint="33"/>
            <w:vAlign w:val="bottom"/>
          </w:tcPr>
          <w:p w14:paraId="409CDF5C" w14:textId="77777777" w:rsidR="00A730C3" w:rsidRPr="000D70AF" w:rsidRDefault="00A730C3" w:rsidP="00572E2E">
            <w:pPr>
              <w:pStyle w:val="TableText"/>
            </w:pPr>
            <w:proofErr w:type="spellStart"/>
            <w:r w:rsidRPr="000D70AF">
              <w:t>ProductOfferingQualificationItemRelationship</w:t>
            </w:r>
            <w:proofErr w:type="spellEnd"/>
          </w:p>
        </w:tc>
        <w:tc>
          <w:tcPr>
            <w:tcW w:w="2335" w:type="dxa"/>
            <w:shd w:val="clear" w:color="auto" w:fill="FDE9D9" w:themeFill="accent6" w:themeFillTint="33"/>
          </w:tcPr>
          <w:p w14:paraId="5D3192A1" w14:textId="77777777" w:rsidR="00A730C3" w:rsidRPr="000D70AF" w:rsidRDefault="00A730C3" w:rsidP="00572E2E">
            <w:pPr>
              <w:pStyle w:val="TableText"/>
            </w:pPr>
            <w:r w:rsidRPr="000D70AF">
              <w:t>id</w:t>
            </w:r>
          </w:p>
        </w:tc>
      </w:tr>
      <w:tr w:rsidR="00A730C3" w14:paraId="064D9B8C" w14:textId="77777777" w:rsidTr="00572E2E">
        <w:tc>
          <w:tcPr>
            <w:tcW w:w="2965" w:type="dxa"/>
            <w:gridSpan w:val="2"/>
            <w:shd w:val="clear" w:color="auto" w:fill="BFBFBF" w:themeFill="background1" w:themeFillShade="BF"/>
          </w:tcPr>
          <w:p w14:paraId="287C2F21" w14:textId="77777777" w:rsidR="00A730C3" w:rsidRPr="000D70AF" w:rsidRDefault="00A730C3" w:rsidP="00572E2E">
            <w:pPr>
              <w:pStyle w:val="TableText"/>
              <w:rPr>
                <w:b/>
                <w:i/>
                <w:color w:val="000000"/>
              </w:rPr>
            </w:pPr>
            <w:r w:rsidRPr="000D70AF">
              <w:rPr>
                <w:b/>
                <w:i/>
              </w:rPr>
              <w:t>Product Offering</w:t>
            </w:r>
          </w:p>
        </w:tc>
        <w:tc>
          <w:tcPr>
            <w:tcW w:w="4050" w:type="dxa"/>
            <w:shd w:val="clear" w:color="auto" w:fill="FDE9D9" w:themeFill="accent6" w:themeFillTint="33"/>
          </w:tcPr>
          <w:p w14:paraId="3F28BDC9" w14:textId="77777777" w:rsidR="00A730C3" w:rsidRPr="000D70AF" w:rsidRDefault="00A730C3" w:rsidP="00572E2E">
            <w:pPr>
              <w:pStyle w:val="TableText"/>
            </w:pPr>
          </w:p>
        </w:tc>
        <w:tc>
          <w:tcPr>
            <w:tcW w:w="2335" w:type="dxa"/>
            <w:shd w:val="clear" w:color="auto" w:fill="FDE9D9" w:themeFill="accent6" w:themeFillTint="33"/>
          </w:tcPr>
          <w:p w14:paraId="190595B9" w14:textId="77777777" w:rsidR="00A730C3" w:rsidRPr="000D70AF" w:rsidRDefault="00A730C3" w:rsidP="00572E2E">
            <w:pPr>
              <w:pStyle w:val="TableText"/>
            </w:pPr>
          </w:p>
        </w:tc>
      </w:tr>
      <w:tr w:rsidR="00A730C3" w14:paraId="350CFDB5" w14:textId="77777777" w:rsidTr="00572E2E">
        <w:tc>
          <w:tcPr>
            <w:tcW w:w="670" w:type="dxa"/>
          </w:tcPr>
          <w:p w14:paraId="6A550C52" w14:textId="77777777" w:rsidR="00A730C3" w:rsidRPr="00560A18" w:rsidRDefault="00A730C3" w:rsidP="00572E2E">
            <w:pPr>
              <w:pStyle w:val="TableText"/>
            </w:pPr>
          </w:p>
        </w:tc>
        <w:tc>
          <w:tcPr>
            <w:tcW w:w="2295" w:type="dxa"/>
          </w:tcPr>
          <w:p w14:paraId="5BC6840C" w14:textId="77777777" w:rsidR="00A730C3" w:rsidRPr="000D70AF" w:rsidRDefault="00A730C3" w:rsidP="00572E2E">
            <w:pPr>
              <w:pStyle w:val="TableText"/>
            </w:pPr>
            <w:r>
              <w:t>id</w:t>
            </w:r>
          </w:p>
        </w:tc>
        <w:tc>
          <w:tcPr>
            <w:tcW w:w="4050" w:type="dxa"/>
            <w:shd w:val="clear" w:color="auto" w:fill="FDE9D9" w:themeFill="accent6" w:themeFillTint="33"/>
          </w:tcPr>
          <w:p w14:paraId="69C4AD87" w14:textId="77777777" w:rsidR="00A730C3" w:rsidRPr="000D70AF" w:rsidRDefault="00A730C3" w:rsidP="00572E2E">
            <w:pPr>
              <w:pStyle w:val="TableText"/>
            </w:pPr>
            <w:proofErr w:type="spellStart"/>
            <w:r w:rsidRPr="000D70AF">
              <w:t>ProductOfferingRef</w:t>
            </w:r>
            <w:proofErr w:type="spellEnd"/>
          </w:p>
        </w:tc>
        <w:tc>
          <w:tcPr>
            <w:tcW w:w="2335" w:type="dxa"/>
            <w:shd w:val="clear" w:color="auto" w:fill="FDE9D9" w:themeFill="accent6" w:themeFillTint="33"/>
          </w:tcPr>
          <w:p w14:paraId="394206D5" w14:textId="77777777" w:rsidR="00A730C3" w:rsidRPr="000D70AF" w:rsidRDefault="00A730C3" w:rsidP="00572E2E">
            <w:pPr>
              <w:pStyle w:val="TableText"/>
            </w:pPr>
            <w:r w:rsidRPr="000D70AF">
              <w:t>id</w:t>
            </w:r>
          </w:p>
        </w:tc>
      </w:tr>
      <w:tr w:rsidR="00A730C3" w14:paraId="08B82F14" w14:textId="77777777" w:rsidTr="00572E2E">
        <w:tc>
          <w:tcPr>
            <w:tcW w:w="2965" w:type="dxa"/>
            <w:gridSpan w:val="2"/>
            <w:shd w:val="clear" w:color="auto" w:fill="BFBFBF" w:themeFill="background1" w:themeFillShade="BF"/>
          </w:tcPr>
          <w:p w14:paraId="4E6DEAE9" w14:textId="77777777" w:rsidR="00A730C3" w:rsidRPr="000D70AF" w:rsidRDefault="00A730C3" w:rsidP="00572E2E">
            <w:pPr>
              <w:pStyle w:val="TableText"/>
              <w:rPr>
                <w:b/>
                <w:i/>
              </w:rPr>
            </w:pPr>
            <w:r w:rsidRPr="000D70AF">
              <w:rPr>
                <w:b/>
                <w:i/>
              </w:rPr>
              <w:t>Pro</w:t>
            </w:r>
            <w:r w:rsidRPr="000D70AF">
              <w:rPr>
                <w:b/>
                <w:i/>
                <w:shd w:val="clear" w:color="auto" w:fill="BFBFBF" w:themeFill="background1" w:themeFillShade="BF"/>
              </w:rPr>
              <w:t>d</w:t>
            </w:r>
            <w:r w:rsidRPr="000D70AF">
              <w:rPr>
                <w:b/>
                <w:i/>
              </w:rPr>
              <w:t>uct Relationship</w:t>
            </w:r>
          </w:p>
        </w:tc>
        <w:tc>
          <w:tcPr>
            <w:tcW w:w="4050" w:type="dxa"/>
            <w:shd w:val="clear" w:color="auto" w:fill="FDE9D9" w:themeFill="accent6" w:themeFillTint="33"/>
          </w:tcPr>
          <w:p w14:paraId="69D9C488" w14:textId="77777777" w:rsidR="00A730C3" w:rsidRPr="000D70AF" w:rsidRDefault="00A730C3" w:rsidP="00572E2E">
            <w:pPr>
              <w:pStyle w:val="TableText"/>
            </w:pPr>
          </w:p>
        </w:tc>
        <w:tc>
          <w:tcPr>
            <w:tcW w:w="2335" w:type="dxa"/>
            <w:shd w:val="clear" w:color="auto" w:fill="FDE9D9" w:themeFill="accent6" w:themeFillTint="33"/>
          </w:tcPr>
          <w:p w14:paraId="62559814" w14:textId="77777777" w:rsidR="00A730C3" w:rsidRPr="000D70AF" w:rsidRDefault="00A730C3" w:rsidP="00572E2E">
            <w:pPr>
              <w:pStyle w:val="TableText"/>
            </w:pPr>
          </w:p>
        </w:tc>
      </w:tr>
      <w:tr w:rsidR="00A730C3" w14:paraId="37762994" w14:textId="77777777" w:rsidTr="00572E2E">
        <w:tc>
          <w:tcPr>
            <w:tcW w:w="670" w:type="dxa"/>
          </w:tcPr>
          <w:p w14:paraId="1CF2D6C1" w14:textId="77777777" w:rsidR="00A730C3" w:rsidRPr="00560A18" w:rsidRDefault="00A730C3" w:rsidP="00572E2E">
            <w:pPr>
              <w:pStyle w:val="TableText"/>
            </w:pPr>
          </w:p>
        </w:tc>
        <w:tc>
          <w:tcPr>
            <w:tcW w:w="2295" w:type="dxa"/>
          </w:tcPr>
          <w:p w14:paraId="2B255E57" w14:textId="77777777" w:rsidR="00A730C3" w:rsidRPr="000D70AF" w:rsidRDefault="00A730C3" w:rsidP="00572E2E">
            <w:pPr>
              <w:pStyle w:val="TableText"/>
            </w:pPr>
            <w:r>
              <w:t>type</w:t>
            </w:r>
          </w:p>
        </w:tc>
        <w:tc>
          <w:tcPr>
            <w:tcW w:w="4050" w:type="dxa"/>
            <w:shd w:val="clear" w:color="auto" w:fill="FDE9D9" w:themeFill="accent6" w:themeFillTint="33"/>
            <w:vAlign w:val="bottom"/>
          </w:tcPr>
          <w:p w14:paraId="53A0FA3C" w14:textId="77777777" w:rsidR="00A730C3" w:rsidRPr="000D70AF" w:rsidRDefault="00A730C3" w:rsidP="00572E2E">
            <w:pPr>
              <w:pStyle w:val="TableText"/>
            </w:pPr>
            <w:r w:rsidRPr="000D70AF">
              <w:t>ProductRelationship</w:t>
            </w:r>
          </w:p>
        </w:tc>
        <w:tc>
          <w:tcPr>
            <w:tcW w:w="2335" w:type="dxa"/>
            <w:shd w:val="clear" w:color="auto" w:fill="FDE9D9" w:themeFill="accent6" w:themeFillTint="33"/>
          </w:tcPr>
          <w:p w14:paraId="61ACA656" w14:textId="77777777" w:rsidR="00A730C3" w:rsidRPr="000D70AF" w:rsidRDefault="00A730C3" w:rsidP="00572E2E">
            <w:pPr>
              <w:pStyle w:val="TableText"/>
            </w:pPr>
            <w:r>
              <w:t>type</w:t>
            </w:r>
          </w:p>
        </w:tc>
      </w:tr>
      <w:tr w:rsidR="00A730C3" w14:paraId="5DA2025E" w14:textId="77777777" w:rsidTr="00572E2E">
        <w:tc>
          <w:tcPr>
            <w:tcW w:w="670" w:type="dxa"/>
          </w:tcPr>
          <w:p w14:paraId="4B25E1AA" w14:textId="77777777" w:rsidR="00A730C3" w:rsidRPr="00560A18" w:rsidRDefault="00A730C3" w:rsidP="00572E2E">
            <w:pPr>
              <w:pStyle w:val="TableText"/>
            </w:pPr>
          </w:p>
        </w:tc>
        <w:tc>
          <w:tcPr>
            <w:tcW w:w="2295" w:type="dxa"/>
          </w:tcPr>
          <w:p w14:paraId="074F1ADE" w14:textId="77777777" w:rsidR="00A730C3" w:rsidRPr="000D70AF" w:rsidRDefault="00A730C3" w:rsidP="00572E2E">
            <w:pPr>
              <w:pStyle w:val="TableText"/>
            </w:pPr>
            <w:r>
              <w:t>id</w:t>
            </w:r>
          </w:p>
        </w:tc>
        <w:tc>
          <w:tcPr>
            <w:tcW w:w="4050" w:type="dxa"/>
            <w:shd w:val="clear" w:color="auto" w:fill="FDE9D9" w:themeFill="accent6" w:themeFillTint="33"/>
            <w:vAlign w:val="bottom"/>
          </w:tcPr>
          <w:p w14:paraId="00C65D8A" w14:textId="77777777" w:rsidR="00A730C3" w:rsidRPr="000D70AF" w:rsidRDefault="00A730C3" w:rsidP="00572E2E">
            <w:pPr>
              <w:pStyle w:val="TableText"/>
            </w:pPr>
            <w:r w:rsidRPr="000D70AF">
              <w:t>ProductRelationship</w:t>
            </w:r>
          </w:p>
        </w:tc>
        <w:tc>
          <w:tcPr>
            <w:tcW w:w="2335" w:type="dxa"/>
            <w:shd w:val="clear" w:color="auto" w:fill="FDE9D9" w:themeFill="accent6" w:themeFillTint="33"/>
          </w:tcPr>
          <w:p w14:paraId="54FF3506" w14:textId="77777777" w:rsidR="00A730C3" w:rsidRPr="000D70AF" w:rsidRDefault="00A730C3" w:rsidP="00572E2E">
            <w:pPr>
              <w:pStyle w:val="TableText"/>
            </w:pPr>
            <w:r>
              <w:t>id</w:t>
            </w:r>
          </w:p>
        </w:tc>
      </w:tr>
      <w:tr w:rsidR="00A730C3" w14:paraId="4B0B3A72" w14:textId="77777777" w:rsidTr="00572E2E">
        <w:tc>
          <w:tcPr>
            <w:tcW w:w="2965" w:type="dxa"/>
            <w:gridSpan w:val="2"/>
            <w:shd w:val="clear" w:color="auto" w:fill="BFBFBF" w:themeFill="background1" w:themeFillShade="BF"/>
          </w:tcPr>
          <w:p w14:paraId="2B41B7A0" w14:textId="77777777" w:rsidR="00A730C3" w:rsidRPr="000D70AF" w:rsidRDefault="00A730C3" w:rsidP="00572E2E">
            <w:pPr>
              <w:pStyle w:val="TableText"/>
              <w:rPr>
                <w:b/>
                <w:i/>
              </w:rPr>
            </w:pPr>
            <w:r w:rsidRPr="000D70AF">
              <w:rPr>
                <w:b/>
                <w:i/>
              </w:rPr>
              <w:t>Alternate Product Proposal</w:t>
            </w:r>
          </w:p>
        </w:tc>
        <w:tc>
          <w:tcPr>
            <w:tcW w:w="4050" w:type="dxa"/>
            <w:shd w:val="clear" w:color="auto" w:fill="FDE9D9" w:themeFill="accent6" w:themeFillTint="33"/>
          </w:tcPr>
          <w:p w14:paraId="132E490C" w14:textId="77777777" w:rsidR="00A730C3" w:rsidRPr="000D70AF" w:rsidRDefault="00A730C3" w:rsidP="00572E2E">
            <w:pPr>
              <w:pStyle w:val="TableText"/>
            </w:pPr>
          </w:p>
        </w:tc>
        <w:tc>
          <w:tcPr>
            <w:tcW w:w="2335" w:type="dxa"/>
            <w:shd w:val="clear" w:color="auto" w:fill="FDE9D9" w:themeFill="accent6" w:themeFillTint="33"/>
          </w:tcPr>
          <w:p w14:paraId="71B5159E" w14:textId="77777777" w:rsidR="00A730C3" w:rsidRPr="000D70AF" w:rsidRDefault="00A730C3" w:rsidP="00572E2E">
            <w:pPr>
              <w:pStyle w:val="TableText"/>
            </w:pPr>
          </w:p>
        </w:tc>
      </w:tr>
      <w:tr w:rsidR="00A730C3" w14:paraId="2506327B" w14:textId="77777777" w:rsidTr="00572E2E">
        <w:tc>
          <w:tcPr>
            <w:tcW w:w="670" w:type="dxa"/>
          </w:tcPr>
          <w:p w14:paraId="08CDFE8F" w14:textId="77777777" w:rsidR="00A730C3" w:rsidRPr="00560A18" w:rsidRDefault="00A730C3" w:rsidP="00572E2E">
            <w:pPr>
              <w:pStyle w:val="TableText"/>
            </w:pPr>
          </w:p>
        </w:tc>
        <w:tc>
          <w:tcPr>
            <w:tcW w:w="2295" w:type="dxa"/>
          </w:tcPr>
          <w:p w14:paraId="61AB70F0" w14:textId="77777777" w:rsidR="00A730C3" w:rsidRPr="00811342" w:rsidRDefault="00A730C3" w:rsidP="00572E2E">
            <w:pPr>
              <w:pStyle w:val="ListParagraph"/>
              <w:ind w:left="0"/>
              <w:rPr>
                <w:bCs/>
                <w:sz w:val="20"/>
              </w:rPr>
            </w:pPr>
            <w:r>
              <w:rPr>
                <w:bCs/>
                <w:sz w:val="20"/>
              </w:rPr>
              <w:t>serviceabilityDate</w:t>
            </w:r>
          </w:p>
        </w:tc>
        <w:tc>
          <w:tcPr>
            <w:tcW w:w="4050" w:type="dxa"/>
            <w:shd w:val="clear" w:color="auto" w:fill="FDE9D9" w:themeFill="accent6" w:themeFillTint="33"/>
          </w:tcPr>
          <w:p w14:paraId="0918A1D9" w14:textId="77777777" w:rsidR="00A730C3" w:rsidRPr="000D70AF" w:rsidRDefault="00A730C3" w:rsidP="00572E2E">
            <w:pPr>
              <w:pStyle w:val="TableText"/>
            </w:pPr>
            <w:proofErr w:type="spellStart"/>
            <w:r>
              <w:t>AlternateProductProposal</w:t>
            </w:r>
            <w:proofErr w:type="spellEnd"/>
          </w:p>
        </w:tc>
        <w:tc>
          <w:tcPr>
            <w:tcW w:w="2335" w:type="dxa"/>
            <w:shd w:val="clear" w:color="auto" w:fill="FDE9D9" w:themeFill="accent6" w:themeFillTint="33"/>
          </w:tcPr>
          <w:p w14:paraId="1105C293" w14:textId="77777777" w:rsidR="00A730C3" w:rsidRPr="000D70AF" w:rsidRDefault="00A730C3" w:rsidP="00572E2E">
            <w:pPr>
              <w:pStyle w:val="TableText"/>
            </w:pPr>
            <w:r>
              <w:t>serviceabilityDate</w:t>
            </w:r>
          </w:p>
        </w:tc>
      </w:tr>
      <w:tr w:rsidR="00A730C3" w14:paraId="2A33F574" w14:textId="77777777" w:rsidTr="00572E2E">
        <w:tc>
          <w:tcPr>
            <w:tcW w:w="2965" w:type="dxa"/>
            <w:gridSpan w:val="2"/>
            <w:shd w:val="clear" w:color="auto" w:fill="BFBFBF" w:themeFill="background1" w:themeFillShade="BF"/>
          </w:tcPr>
          <w:p w14:paraId="79CB718C" w14:textId="77777777" w:rsidR="00A730C3" w:rsidRPr="000D70AF" w:rsidRDefault="00A730C3" w:rsidP="00572E2E">
            <w:pPr>
              <w:pStyle w:val="TableText"/>
              <w:rPr>
                <w:b/>
                <w:i/>
              </w:rPr>
            </w:pPr>
            <w:r w:rsidRPr="000D70AF">
              <w:rPr>
                <w:b/>
                <w:i/>
              </w:rPr>
              <w:t>RelatedParty</w:t>
            </w:r>
          </w:p>
        </w:tc>
        <w:tc>
          <w:tcPr>
            <w:tcW w:w="4050" w:type="dxa"/>
            <w:shd w:val="clear" w:color="auto" w:fill="FDE9D9" w:themeFill="accent6" w:themeFillTint="33"/>
          </w:tcPr>
          <w:p w14:paraId="0CCFF209" w14:textId="77777777" w:rsidR="00A730C3" w:rsidRPr="00DF74B4" w:rsidRDefault="00A730C3" w:rsidP="00572E2E">
            <w:pPr>
              <w:pStyle w:val="TableText"/>
            </w:pPr>
          </w:p>
        </w:tc>
        <w:tc>
          <w:tcPr>
            <w:tcW w:w="2335" w:type="dxa"/>
            <w:shd w:val="clear" w:color="auto" w:fill="FDE9D9" w:themeFill="accent6" w:themeFillTint="33"/>
          </w:tcPr>
          <w:p w14:paraId="20850595" w14:textId="77777777" w:rsidR="00A730C3" w:rsidRPr="00DF74B4" w:rsidRDefault="00A730C3" w:rsidP="00572E2E">
            <w:pPr>
              <w:pStyle w:val="TableText"/>
            </w:pPr>
          </w:p>
        </w:tc>
      </w:tr>
      <w:tr w:rsidR="00A730C3" w14:paraId="7891EF7A" w14:textId="77777777" w:rsidTr="00572E2E">
        <w:tc>
          <w:tcPr>
            <w:tcW w:w="670" w:type="dxa"/>
            <w:vAlign w:val="bottom"/>
          </w:tcPr>
          <w:p w14:paraId="265C3231" w14:textId="77777777" w:rsidR="00A730C3" w:rsidRPr="00DF74B4" w:rsidRDefault="00A730C3" w:rsidP="00572E2E">
            <w:pPr>
              <w:pStyle w:val="TableText"/>
            </w:pPr>
          </w:p>
        </w:tc>
        <w:tc>
          <w:tcPr>
            <w:tcW w:w="2295" w:type="dxa"/>
          </w:tcPr>
          <w:p w14:paraId="39FE4D7B" w14:textId="77777777" w:rsidR="00A730C3" w:rsidRPr="00DF74B4" w:rsidRDefault="00A730C3" w:rsidP="00572E2E">
            <w:pPr>
              <w:pStyle w:val="TableText"/>
            </w:pPr>
            <w:r w:rsidRPr="00DF74B4">
              <w:t>id</w:t>
            </w:r>
          </w:p>
        </w:tc>
        <w:tc>
          <w:tcPr>
            <w:tcW w:w="4050" w:type="dxa"/>
            <w:shd w:val="clear" w:color="auto" w:fill="FDE9D9" w:themeFill="accent6" w:themeFillTint="33"/>
            <w:vAlign w:val="bottom"/>
          </w:tcPr>
          <w:p w14:paraId="6BEF2CB1" w14:textId="77777777" w:rsidR="00A730C3" w:rsidRPr="00DF74B4" w:rsidRDefault="00A730C3" w:rsidP="00572E2E">
            <w:pPr>
              <w:pStyle w:val="TableText"/>
            </w:pPr>
            <w:r w:rsidRPr="00DF74B4">
              <w:t>RelatedParty</w:t>
            </w:r>
          </w:p>
        </w:tc>
        <w:tc>
          <w:tcPr>
            <w:tcW w:w="2335" w:type="dxa"/>
            <w:shd w:val="clear" w:color="auto" w:fill="FDE9D9" w:themeFill="accent6" w:themeFillTint="33"/>
          </w:tcPr>
          <w:p w14:paraId="5192674E" w14:textId="77777777" w:rsidR="00A730C3" w:rsidRPr="00DF74B4" w:rsidRDefault="00A730C3" w:rsidP="00572E2E">
            <w:pPr>
              <w:pStyle w:val="TableText"/>
            </w:pPr>
            <w:r w:rsidRPr="00E84A0F">
              <w:t>id</w:t>
            </w:r>
          </w:p>
        </w:tc>
      </w:tr>
      <w:tr w:rsidR="00A730C3" w14:paraId="465BBF41" w14:textId="77777777" w:rsidTr="00572E2E">
        <w:tc>
          <w:tcPr>
            <w:tcW w:w="670" w:type="dxa"/>
            <w:vAlign w:val="bottom"/>
          </w:tcPr>
          <w:p w14:paraId="119D1ADA" w14:textId="77777777" w:rsidR="00A730C3" w:rsidRPr="00DF74B4" w:rsidRDefault="00A730C3" w:rsidP="00572E2E">
            <w:pPr>
              <w:pStyle w:val="TableText"/>
            </w:pPr>
          </w:p>
        </w:tc>
        <w:tc>
          <w:tcPr>
            <w:tcW w:w="2295" w:type="dxa"/>
          </w:tcPr>
          <w:p w14:paraId="531BD6AA" w14:textId="77777777" w:rsidR="00A730C3" w:rsidRPr="00DF74B4" w:rsidRDefault="00A730C3" w:rsidP="00572E2E">
            <w:pPr>
              <w:pStyle w:val="TableText"/>
            </w:pPr>
            <w:r w:rsidRPr="00DF74B4">
              <w:t>role</w:t>
            </w:r>
          </w:p>
        </w:tc>
        <w:tc>
          <w:tcPr>
            <w:tcW w:w="4050" w:type="dxa"/>
            <w:shd w:val="clear" w:color="auto" w:fill="FDE9D9" w:themeFill="accent6" w:themeFillTint="33"/>
          </w:tcPr>
          <w:p w14:paraId="6E071DCF" w14:textId="77777777" w:rsidR="00A730C3" w:rsidRPr="00DF74B4" w:rsidRDefault="00A730C3" w:rsidP="00572E2E">
            <w:pPr>
              <w:pStyle w:val="TableText"/>
            </w:pPr>
            <w:r w:rsidRPr="00DF74B4">
              <w:t>RelatedParty</w:t>
            </w:r>
          </w:p>
        </w:tc>
        <w:tc>
          <w:tcPr>
            <w:tcW w:w="2335" w:type="dxa"/>
            <w:shd w:val="clear" w:color="auto" w:fill="FDE9D9" w:themeFill="accent6" w:themeFillTint="33"/>
          </w:tcPr>
          <w:p w14:paraId="220F772D" w14:textId="77777777" w:rsidR="00A730C3" w:rsidRPr="00DF74B4" w:rsidRDefault="00A730C3" w:rsidP="00572E2E">
            <w:pPr>
              <w:pStyle w:val="TableText"/>
            </w:pPr>
            <w:r w:rsidRPr="00E84A0F">
              <w:t>role</w:t>
            </w:r>
          </w:p>
        </w:tc>
      </w:tr>
      <w:tr w:rsidR="00A730C3" w14:paraId="6FD43354" w14:textId="77777777" w:rsidTr="00572E2E">
        <w:tc>
          <w:tcPr>
            <w:tcW w:w="670" w:type="dxa"/>
            <w:vAlign w:val="bottom"/>
          </w:tcPr>
          <w:p w14:paraId="48C50C83" w14:textId="77777777" w:rsidR="00A730C3" w:rsidRPr="00DF74B4" w:rsidRDefault="00A730C3" w:rsidP="00572E2E">
            <w:pPr>
              <w:pStyle w:val="TableText"/>
            </w:pPr>
          </w:p>
        </w:tc>
        <w:tc>
          <w:tcPr>
            <w:tcW w:w="2295" w:type="dxa"/>
          </w:tcPr>
          <w:p w14:paraId="4A7DC6A5" w14:textId="77777777" w:rsidR="00A730C3" w:rsidRPr="00DF74B4" w:rsidRDefault="00A730C3" w:rsidP="00572E2E">
            <w:pPr>
              <w:pStyle w:val="TableText"/>
            </w:pPr>
            <w:r w:rsidRPr="00DF74B4">
              <w:t>name</w:t>
            </w:r>
          </w:p>
        </w:tc>
        <w:tc>
          <w:tcPr>
            <w:tcW w:w="4050" w:type="dxa"/>
            <w:shd w:val="clear" w:color="auto" w:fill="FDE9D9" w:themeFill="accent6" w:themeFillTint="33"/>
          </w:tcPr>
          <w:p w14:paraId="563A859A" w14:textId="77777777" w:rsidR="00A730C3" w:rsidRPr="00DF74B4" w:rsidRDefault="00A730C3" w:rsidP="00572E2E">
            <w:pPr>
              <w:pStyle w:val="TableText"/>
            </w:pPr>
            <w:r w:rsidRPr="00DF74B4">
              <w:t>RelatedParty</w:t>
            </w:r>
          </w:p>
        </w:tc>
        <w:tc>
          <w:tcPr>
            <w:tcW w:w="2335" w:type="dxa"/>
            <w:shd w:val="clear" w:color="auto" w:fill="FDE9D9" w:themeFill="accent6" w:themeFillTint="33"/>
          </w:tcPr>
          <w:p w14:paraId="1E2440BC" w14:textId="77777777" w:rsidR="00A730C3" w:rsidRPr="00DF74B4" w:rsidRDefault="00A730C3" w:rsidP="00572E2E">
            <w:pPr>
              <w:pStyle w:val="TableText"/>
            </w:pPr>
            <w:r w:rsidRPr="00E84A0F">
              <w:t>name</w:t>
            </w:r>
          </w:p>
        </w:tc>
      </w:tr>
      <w:tr w:rsidR="00A730C3" w14:paraId="5E354E17" w14:textId="77777777" w:rsidTr="00572E2E">
        <w:trPr>
          <w:trHeight w:val="319"/>
        </w:trPr>
        <w:tc>
          <w:tcPr>
            <w:tcW w:w="670" w:type="dxa"/>
            <w:vAlign w:val="bottom"/>
          </w:tcPr>
          <w:p w14:paraId="3AC1FED9" w14:textId="77777777" w:rsidR="00A730C3" w:rsidRPr="00DF74B4" w:rsidRDefault="00A730C3" w:rsidP="00572E2E">
            <w:pPr>
              <w:pStyle w:val="TableText"/>
            </w:pPr>
          </w:p>
        </w:tc>
        <w:tc>
          <w:tcPr>
            <w:tcW w:w="2295" w:type="dxa"/>
          </w:tcPr>
          <w:p w14:paraId="3F5AA2E0" w14:textId="77777777" w:rsidR="00A730C3" w:rsidRPr="00DF74B4" w:rsidRDefault="00A730C3" w:rsidP="00572E2E">
            <w:pPr>
              <w:pStyle w:val="TableText"/>
            </w:pPr>
            <w:r w:rsidRPr="00DF74B4">
              <w:t>emailAddress</w:t>
            </w:r>
          </w:p>
        </w:tc>
        <w:tc>
          <w:tcPr>
            <w:tcW w:w="4050" w:type="dxa"/>
            <w:shd w:val="clear" w:color="auto" w:fill="FDE9D9" w:themeFill="accent6" w:themeFillTint="33"/>
          </w:tcPr>
          <w:p w14:paraId="13272F43" w14:textId="77777777" w:rsidR="00A730C3" w:rsidRPr="00DF74B4" w:rsidRDefault="00A730C3" w:rsidP="00572E2E">
            <w:pPr>
              <w:pStyle w:val="TableText"/>
            </w:pPr>
            <w:r w:rsidRPr="00DF74B4">
              <w:t>RelatedParty</w:t>
            </w:r>
          </w:p>
        </w:tc>
        <w:tc>
          <w:tcPr>
            <w:tcW w:w="2335" w:type="dxa"/>
            <w:shd w:val="clear" w:color="auto" w:fill="FDE9D9" w:themeFill="accent6" w:themeFillTint="33"/>
          </w:tcPr>
          <w:p w14:paraId="614CE68B" w14:textId="77777777" w:rsidR="00A730C3" w:rsidRPr="00DF74B4" w:rsidRDefault="00A730C3" w:rsidP="00572E2E">
            <w:pPr>
              <w:pStyle w:val="TableText"/>
            </w:pPr>
            <w:r w:rsidRPr="00E84A0F">
              <w:t>emailAddress</w:t>
            </w:r>
          </w:p>
        </w:tc>
      </w:tr>
      <w:tr w:rsidR="00A730C3" w14:paraId="0C13E974" w14:textId="77777777" w:rsidTr="00572E2E">
        <w:tc>
          <w:tcPr>
            <w:tcW w:w="670" w:type="dxa"/>
            <w:vAlign w:val="bottom"/>
          </w:tcPr>
          <w:p w14:paraId="3E01C244" w14:textId="77777777" w:rsidR="00A730C3" w:rsidRPr="00DF74B4" w:rsidRDefault="00A730C3" w:rsidP="00572E2E">
            <w:pPr>
              <w:pStyle w:val="TableText"/>
            </w:pPr>
          </w:p>
        </w:tc>
        <w:tc>
          <w:tcPr>
            <w:tcW w:w="2295" w:type="dxa"/>
          </w:tcPr>
          <w:p w14:paraId="6486727C" w14:textId="77777777" w:rsidR="00A730C3" w:rsidRPr="00DF74B4" w:rsidRDefault="00A730C3" w:rsidP="00572E2E">
            <w:pPr>
              <w:pStyle w:val="TableText"/>
            </w:pPr>
            <w:r w:rsidRPr="00DF74B4">
              <w:t>number</w:t>
            </w:r>
          </w:p>
        </w:tc>
        <w:tc>
          <w:tcPr>
            <w:tcW w:w="4050" w:type="dxa"/>
            <w:shd w:val="clear" w:color="auto" w:fill="FDE9D9" w:themeFill="accent6" w:themeFillTint="33"/>
          </w:tcPr>
          <w:p w14:paraId="14E2D957" w14:textId="77777777" w:rsidR="00A730C3" w:rsidRPr="00DF74B4" w:rsidRDefault="00A730C3" w:rsidP="00572E2E">
            <w:pPr>
              <w:pStyle w:val="TableText"/>
            </w:pPr>
            <w:r w:rsidRPr="00DF74B4">
              <w:t>RelatedParty</w:t>
            </w:r>
          </w:p>
        </w:tc>
        <w:tc>
          <w:tcPr>
            <w:tcW w:w="2335" w:type="dxa"/>
            <w:shd w:val="clear" w:color="auto" w:fill="FDE9D9" w:themeFill="accent6" w:themeFillTint="33"/>
          </w:tcPr>
          <w:p w14:paraId="5DB88D5C" w14:textId="77777777" w:rsidR="00A730C3" w:rsidRPr="00DF74B4" w:rsidRDefault="00A730C3" w:rsidP="00572E2E">
            <w:pPr>
              <w:pStyle w:val="TableText"/>
            </w:pPr>
            <w:r w:rsidRPr="00E84A0F">
              <w:t>number</w:t>
            </w:r>
          </w:p>
        </w:tc>
      </w:tr>
      <w:tr w:rsidR="00A730C3" w14:paraId="0EA15C55" w14:textId="77777777" w:rsidTr="00572E2E">
        <w:tc>
          <w:tcPr>
            <w:tcW w:w="670" w:type="dxa"/>
            <w:vAlign w:val="bottom"/>
          </w:tcPr>
          <w:p w14:paraId="72EFB13F" w14:textId="77777777" w:rsidR="00A730C3" w:rsidRPr="00DF74B4" w:rsidRDefault="00A730C3" w:rsidP="00572E2E">
            <w:pPr>
              <w:pStyle w:val="TableText"/>
            </w:pPr>
          </w:p>
        </w:tc>
        <w:tc>
          <w:tcPr>
            <w:tcW w:w="2295" w:type="dxa"/>
          </w:tcPr>
          <w:p w14:paraId="706FC13C" w14:textId="77777777" w:rsidR="00A730C3" w:rsidRPr="00DF74B4" w:rsidRDefault="00A730C3" w:rsidP="00572E2E">
            <w:pPr>
              <w:pStyle w:val="TableText"/>
            </w:pPr>
            <w:proofErr w:type="spellStart"/>
            <w:r w:rsidRPr="00DF74B4">
              <w:t>numberExtension</w:t>
            </w:r>
            <w:proofErr w:type="spellEnd"/>
          </w:p>
        </w:tc>
        <w:tc>
          <w:tcPr>
            <w:tcW w:w="4050" w:type="dxa"/>
            <w:shd w:val="clear" w:color="auto" w:fill="FDE9D9" w:themeFill="accent6" w:themeFillTint="33"/>
          </w:tcPr>
          <w:p w14:paraId="0A5504AD" w14:textId="77777777" w:rsidR="00A730C3" w:rsidRPr="00DF74B4" w:rsidRDefault="00A730C3" w:rsidP="00572E2E">
            <w:pPr>
              <w:pStyle w:val="TableText"/>
            </w:pPr>
            <w:r w:rsidRPr="00DF74B4">
              <w:t>RelatedParty</w:t>
            </w:r>
          </w:p>
        </w:tc>
        <w:tc>
          <w:tcPr>
            <w:tcW w:w="2335" w:type="dxa"/>
            <w:shd w:val="clear" w:color="auto" w:fill="FDE9D9" w:themeFill="accent6" w:themeFillTint="33"/>
          </w:tcPr>
          <w:p w14:paraId="7AA10748" w14:textId="77777777" w:rsidR="00A730C3" w:rsidRPr="00DF74B4" w:rsidRDefault="00A730C3" w:rsidP="00572E2E">
            <w:pPr>
              <w:pStyle w:val="TableText"/>
            </w:pPr>
            <w:proofErr w:type="spellStart"/>
            <w:r w:rsidRPr="00E84A0F">
              <w:t>numberExtension</w:t>
            </w:r>
            <w:proofErr w:type="spellEnd"/>
          </w:p>
        </w:tc>
      </w:tr>
      <w:tr w:rsidR="00A730C3" w14:paraId="5D514032" w14:textId="77777777" w:rsidTr="00572E2E">
        <w:tc>
          <w:tcPr>
            <w:tcW w:w="2965" w:type="dxa"/>
            <w:gridSpan w:val="2"/>
            <w:shd w:val="clear" w:color="auto" w:fill="BFBFBF" w:themeFill="background1" w:themeFillShade="BF"/>
          </w:tcPr>
          <w:p w14:paraId="5F5FD011" w14:textId="77777777" w:rsidR="00A730C3" w:rsidRPr="00DF74B4" w:rsidRDefault="00A730C3" w:rsidP="00572E2E">
            <w:pPr>
              <w:pStyle w:val="TableText"/>
              <w:rPr>
                <w:b/>
                <w:i/>
              </w:rPr>
            </w:pPr>
            <w:r w:rsidRPr="00DF74B4">
              <w:rPr>
                <w:b/>
                <w:i/>
              </w:rPr>
              <w:t>Place</w:t>
            </w:r>
          </w:p>
        </w:tc>
        <w:tc>
          <w:tcPr>
            <w:tcW w:w="4050" w:type="dxa"/>
            <w:shd w:val="clear" w:color="auto" w:fill="FDE9D9" w:themeFill="accent6" w:themeFillTint="33"/>
          </w:tcPr>
          <w:p w14:paraId="79BDF5F0" w14:textId="77777777" w:rsidR="00A730C3" w:rsidRPr="00DF74B4" w:rsidRDefault="00A730C3" w:rsidP="00572E2E">
            <w:pPr>
              <w:pStyle w:val="TableText"/>
            </w:pPr>
          </w:p>
        </w:tc>
        <w:tc>
          <w:tcPr>
            <w:tcW w:w="2335" w:type="dxa"/>
            <w:shd w:val="clear" w:color="auto" w:fill="FDE9D9" w:themeFill="accent6" w:themeFillTint="33"/>
          </w:tcPr>
          <w:p w14:paraId="0790E942" w14:textId="77777777" w:rsidR="00A730C3" w:rsidRPr="00DF74B4" w:rsidRDefault="00A730C3" w:rsidP="00572E2E">
            <w:pPr>
              <w:pStyle w:val="TableText"/>
            </w:pPr>
          </w:p>
        </w:tc>
      </w:tr>
      <w:tr w:rsidR="00A730C3" w:rsidRPr="0040126C" w14:paraId="18CCED76" w14:textId="77777777" w:rsidTr="00572E2E">
        <w:tc>
          <w:tcPr>
            <w:tcW w:w="670" w:type="dxa"/>
          </w:tcPr>
          <w:p w14:paraId="1118B959" w14:textId="77777777" w:rsidR="00A730C3" w:rsidRPr="00560A18" w:rsidRDefault="00A730C3" w:rsidP="00572E2E">
            <w:pPr>
              <w:pStyle w:val="TableText"/>
            </w:pPr>
          </w:p>
        </w:tc>
        <w:tc>
          <w:tcPr>
            <w:tcW w:w="2295" w:type="dxa"/>
          </w:tcPr>
          <w:p w14:paraId="7C8B567B" w14:textId="77777777" w:rsidR="00A730C3" w:rsidRPr="00811342" w:rsidRDefault="00A730C3" w:rsidP="00572E2E">
            <w:pPr>
              <w:pStyle w:val="TableText"/>
            </w:pPr>
            <w:r>
              <w:t>type</w:t>
            </w:r>
          </w:p>
        </w:tc>
        <w:tc>
          <w:tcPr>
            <w:tcW w:w="4050" w:type="dxa"/>
            <w:shd w:val="clear" w:color="auto" w:fill="FDE9D9" w:themeFill="accent6" w:themeFillTint="33"/>
            <w:vAlign w:val="bottom"/>
          </w:tcPr>
          <w:p w14:paraId="0881B402" w14:textId="77777777" w:rsidR="00A730C3" w:rsidRPr="00811342" w:rsidRDefault="00A730C3" w:rsidP="00572E2E">
            <w:pPr>
              <w:pStyle w:val="TableText"/>
            </w:pPr>
            <w:r>
              <w:t>Place</w:t>
            </w:r>
          </w:p>
        </w:tc>
        <w:tc>
          <w:tcPr>
            <w:tcW w:w="2335" w:type="dxa"/>
            <w:shd w:val="clear" w:color="auto" w:fill="FDE9D9" w:themeFill="accent6" w:themeFillTint="33"/>
            <w:vAlign w:val="bottom"/>
          </w:tcPr>
          <w:p w14:paraId="72E365FF" w14:textId="77777777" w:rsidR="00A730C3" w:rsidRPr="00811342" w:rsidRDefault="00A730C3" w:rsidP="00572E2E">
            <w:pPr>
              <w:pStyle w:val="ListParagraph"/>
              <w:ind w:left="0"/>
              <w:rPr>
                <w:color w:val="000000"/>
                <w:sz w:val="20"/>
              </w:rPr>
            </w:pPr>
            <w:r>
              <w:rPr>
                <w:sz w:val="20"/>
              </w:rPr>
              <w:t>role</w:t>
            </w:r>
          </w:p>
        </w:tc>
      </w:tr>
      <w:tr w:rsidR="00A730C3" w:rsidRPr="0040126C" w14:paraId="3BA9C3C5" w14:textId="77777777" w:rsidTr="00572E2E">
        <w:tc>
          <w:tcPr>
            <w:tcW w:w="670" w:type="dxa"/>
          </w:tcPr>
          <w:p w14:paraId="08BE8B3B" w14:textId="77777777" w:rsidR="00A730C3" w:rsidRPr="00560A18" w:rsidRDefault="00A730C3" w:rsidP="00572E2E">
            <w:pPr>
              <w:pStyle w:val="TableText"/>
            </w:pPr>
          </w:p>
        </w:tc>
        <w:tc>
          <w:tcPr>
            <w:tcW w:w="2295" w:type="dxa"/>
          </w:tcPr>
          <w:p w14:paraId="10F0153A" w14:textId="77777777" w:rsidR="00A730C3" w:rsidRPr="00811342" w:rsidRDefault="00A730C3" w:rsidP="00572E2E">
            <w:pPr>
              <w:pStyle w:val="TableText"/>
            </w:pPr>
            <w:r>
              <w:t>id</w:t>
            </w:r>
          </w:p>
        </w:tc>
        <w:tc>
          <w:tcPr>
            <w:tcW w:w="4050" w:type="dxa"/>
            <w:shd w:val="clear" w:color="auto" w:fill="FDE9D9" w:themeFill="accent6" w:themeFillTint="33"/>
            <w:vAlign w:val="bottom"/>
          </w:tcPr>
          <w:p w14:paraId="656B0DC9" w14:textId="77777777" w:rsidR="00A730C3" w:rsidRPr="00811342" w:rsidRDefault="00A730C3" w:rsidP="00572E2E">
            <w:pPr>
              <w:pStyle w:val="TableText"/>
            </w:pPr>
            <w:r>
              <w:t>Place</w:t>
            </w:r>
          </w:p>
        </w:tc>
        <w:tc>
          <w:tcPr>
            <w:tcW w:w="2335" w:type="dxa"/>
            <w:shd w:val="clear" w:color="auto" w:fill="FDE9D9" w:themeFill="accent6" w:themeFillTint="33"/>
            <w:vAlign w:val="bottom"/>
          </w:tcPr>
          <w:p w14:paraId="56FCCF4E" w14:textId="77777777" w:rsidR="00A730C3" w:rsidRPr="00811342" w:rsidRDefault="00A730C3" w:rsidP="00572E2E">
            <w:pPr>
              <w:pStyle w:val="ListParagraph"/>
              <w:ind w:left="0"/>
              <w:rPr>
                <w:color w:val="000000"/>
                <w:sz w:val="20"/>
              </w:rPr>
            </w:pPr>
            <w:r>
              <w:rPr>
                <w:sz w:val="20"/>
              </w:rPr>
              <w:t>type</w:t>
            </w:r>
          </w:p>
        </w:tc>
      </w:tr>
      <w:tr w:rsidR="00365340" w:rsidRPr="0040126C" w14:paraId="266B1672" w14:textId="77777777" w:rsidTr="00572E2E">
        <w:trPr>
          <w:ins w:id="295" w:author="ROBERT Ludovic IMT/IBNF" w:date="2018-07-06T15:35:00Z"/>
        </w:trPr>
        <w:tc>
          <w:tcPr>
            <w:tcW w:w="670" w:type="dxa"/>
          </w:tcPr>
          <w:p w14:paraId="2197A17A" w14:textId="77777777" w:rsidR="00365340" w:rsidRPr="00560A18" w:rsidRDefault="00365340" w:rsidP="00572E2E">
            <w:pPr>
              <w:pStyle w:val="TableText"/>
              <w:rPr>
                <w:ins w:id="296" w:author="ROBERT Ludovic IMT/IBNF" w:date="2018-07-06T15:35:00Z"/>
              </w:rPr>
            </w:pPr>
          </w:p>
        </w:tc>
        <w:tc>
          <w:tcPr>
            <w:tcW w:w="2295" w:type="dxa"/>
          </w:tcPr>
          <w:p w14:paraId="511A7859" w14:textId="7548D4E6" w:rsidR="00365340" w:rsidRDefault="00365340" w:rsidP="00572E2E">
            <w:pPr>
              <w:pStyle w:val="TableText"/>
              <w:rPr>
                <w:ins w:id="297" w:author="ROBERT Ludovic IMT/IBNF" w:date="2018-07-06T15:35:00Z"/>
              </w:rPr>
            </w:pPr>
            <w:ins w:id="298" w:author="ROBERT Ludovic IMT/IBNF" w:date="2018-07-06T15:35:00Z">
              <w:r>
                <w:t>role</w:t>
              </w:r>
            </w:ins>
          </w:p>
        </w:tc>
        <w:tc>
          <w:tcPr>
            <w:tcW w:w="4050" w:type="dxa"/>
            <w:shd w:val="clear" w:color="auto" w:fill="FDE9D9" w:themeFill="accent6" w:themeFillTint="33"/>
            <w:vAlign w:val="bottom"/>
          </w:tcPr>
          <w:p w14:paraId="7F87BC8E" w14:textId="061C7252" w:rsidR="00365340" w:rsidRDefault="00365340" w:rsidP="00572E2E">
            <w:pPr>
              <w:pStyle w:val="TableText"/>
              <w:rPr>
                <w:ins w:id="299" w:author="ROBERT Ludovic IMT/IBNF" w:date="2018-07-06T15:35:00Z"/>
              </w:rPr>
            </w:pPr>
            <w:ins w:id="300" w:author="ROBERT Ludovic IMT/IBNF" w:date="2018-07-06T15:35:00Z">
              <w:r>
                <w:t>Place</w:t>
              </w:r>
            </w:ins>
          </w:p>
        </w:tc>
        <w:tc>
          <w:tcPr>
            <w:tcW w:w="2335" w:type="dxa"/>
            <w:shd w:val="clear" w:color="auto" w:fill="FDE9D9" w:themeFill="accent6" w:themeFillTint="33"/>
            <w:vAlign w:val="bottom"/>
          </w:tcPr>
          <w:p w14:paraId="155985B4" w14:textId="0C5A6386" w:rsidR="00365340" w:rsidRDefault="00365340" w:rsidP="00572E2E">
            <w:pPr>
              <w:pStyle w:val="ListParagraph"/>
              <w:ind w:left="0"/>
              <w:rPr>
                <w:ins w:id="301" w:author="ROBERT Ludovic IMT/IBNF" w:date="2018-07-06T15:35:00Z"/>
                <w:sz w:val="20"/>
              </w:rPr>
            </w:pPr>
            <w:ins w:id="302" w:author="ROBERT Ludovic IMT/IBNF" w:date="2018-07-06T15:35:00Z">
              <w:r>
                <w:rPr>
                  <w:sz w:val="20"/>
                </w:rPr>
                <w:t>role</w:t>
              </w:r>
            </w:ins>
          </w:p>
        </w:tc>
      </w:tr>
      <w:tr w:rsidR="00A730C3" w14:paraId="5C71C3DA" w14:textId="77777777" w:rsidTr="00572E2E">
        <w:tc>
          <w:tcPr>
            <w:tcW w:w="2965" w:type="dxa"/>
            <w:gridSpan w:val="2"/>
            <w:shd w:val="clear" w:color="auto" w:fill="BFBFBF" w:themeFill="background1" w:themeFillShade="BF"/>
          </w:tcPr>
          <w:p w14:paraId="7AC82DA3" w14:textId="77777777" w:rsidR="00A730C3" w:rsidRPr="00DF74B4" w:rsidRDefault="00A730C3" w:rsidP="00572E2E">
            <w:pPr>
              <w:pStyle w:val="TableText"/>
            </w:pPr>
            <w:r>
              <w:rPr>
                <w:b/>
                <w:i/>
              </w:rPr>
              <w:t>Site</w:t>
            </w:r>
          </w:p>
        </w:tc>
        <w:tc>
          <w:tcPr>
            <w:tcW w:w="4050" w:type="dxa"/>
            <w:shd w:val="clear" w:color="auto" w:fill="FDE9D9" w:themeFill="accent6" w:themeFillTint="33"/>
          </w:tcPr>
          <w:p w14:paraId="6C8BB495" w14:textId="02A8B3D8" w:rsidR="00A730C3" w:rsidRPr="00DF74B4" w:rsidRDefault="00365340" w:rsidP="00572E2E">
            <w:pPr>
              <w:pStyle w:val="TableText"/>
            </w:pPr>
            <w:ins w:id="303" w:author="ROBERT Ludovic IMT/IBNF" w:date="2018-07-06T15:35:00Z">
              <w:r>
                <w:t>managed with @</w:t>
              </w:r>
              <w:proofErr w:type="spellStart"/>
              <w:r>
                <w:t>referredType</w:t>
              </w:r>
              <w:proofErr w:type="spellEnd"/>
              <w:r>
                <w:t>=site</w:t>
              </w:r>
            </w:ins>
          </w:p>
        </w:tc>
        <w:tc>
          <w:tcPr>
            <w:tcW w:w="2335" w:type="dxa"/>
            <w:shd w:val="clear" w:color="auto" w:fill="FDE9D9" w:themeFill="accent6" w:themeFillTint="33"/>
          </w:tcPr>
          <w:p w14:paraId="469BA766" w14:textId="77777777" w:rsidR="00A730C3" w:rsidRPr="00DF74B4" w:rsidRDefault="00A730C3" w:rsidP="00572E2E">
            <w:pPr>
              <w:pStyle w:val="TableText"/>
            </w:pPr>
          </w:p>
        </w:tc>
      </w:tr>
      <w:tr w:rsidR="00A730C3" w:rsidRPr="0040126C" w14:paraId="370AB88C" w14:textId="77777777" w:rsidTr="00572E2E">
        <w:tc>
          <w:tcPr>
            <w:tcW w:w="670" w:type="dxa"/>
          </w:tcPr>
          <w:p w14:paraId="13736D32" w14:textId="77777777" w:rsidR="00A730C3" w:rsidRPr="00560A18" w:rsidRDefault="00A730C3" w:rsidP="00572E2E">
            <w:pPr>
              <w:pStyle w:val="TableText"/>
            </w:pPr>
          </w:p>
        </w:tc>
        <w:tc>
          <w:tcPr>
            <w:tcW w:w="2295" w:type="dxa"/>
          </w:tcPr>
          <w:p w14:paraId="4E30D953" w14:textId="77777777" w:rsidR="00A730C3" w:rsidRPr="00DF74B4" w:rsidRDefault="00A730C3" w:rsidP="00572E2E">
            <w:pPr>
              <w:pStyle w:val="TableText"/>
            </w:pPr>
            <w:proofErr w:type="spellStart"/>
            <w:r w:rsidRPr="00DF74B4">
              <w:t>siteCompanyName</w:t>
            </w:r>
            <w:proofErr w:type="spellEnd"/>
          </w:p>
        </w:tc>
        <w:tc>
          <w:tcPr>
            <w:tcW w:w="4050" w:type="dxa"/>
            <w:shd w:val="clear" w:color="auto" w:fill="FDE9D9" w:themeFill="accent6" w:themeFillTint="33"/>
            <w:vAlign w:val="bottom"/>
          </w:tcPr>
          <w:p w14:paraId="430E2DE7" w14:textId="1B9C92D8" w:rsidR="00A730C3" w:rsidRPr="00DF74B4" w:rsidRDefault="00A730C3" w:rsidP="00572E2E">
            <w:pPr>
              <w:pStyle w:val="TableText"/>
            </w:pPr>
            <w:del w:id="304" w:author="ROBERT Ludovic IMT/IBNF" w:date="2018-07-06T15:40:00Z">
              <w:r w:rsidRPr="00DF74B4" w:rsidDel="00365340">
                <w:delText>MEFSite</w:delText>
              </w:r>
            </w:del>
            <w:ins w:id="305" w:author="ROBERT Ludovic IMT/IBNF" w:date="2018-07-06T15:40:00Z">
              <w:r w:rsidR="00365340">
                <w:t>Provided in all place schema</w:t>
              </w:r>
            </w:ins>
          </w:p>
        </w:tc>
        <w:tc>
          <w:tcPr>
            <w:tcW w:w="2335" w:type="dxa"/>
            <w:shd w:val="clear" w:color="auto" w:fill="FDE9D9" w:themeFill="accent6" w:themeFillTint="33"/>
          </w:tcPr>
          <w:p w14:paraId="1203CE36" w14:textId="77777777" w:rsidR="00A730C3" w:rsidRPr="00DF74B4" w:rsidRDefault="00A730C3" w:rsidP="00572E2E">
            <w:pPr>
              <w:pStyle w:val="TableText"/>
            </w:pPr>
            <w:proofErr w:type="spellStart"/>
            <w:r w:rsidRPr="00DF74B4">
              <w:t>siteCompanyName</w:t>
            </w:r>
            <w:proofErr w:type="spellEnd"/>
          </w:p>
        </w:tc>
      </w:tr>
      <w:tr w:rsidR="00A730C3" w:rsidRPr="0040126C" w14:paraId="3BD885F1" w14:textId="77777777" w:rsidTr="00572E2E">
        <w:tc>
          <w:tcPr>
            <w:tcW w:w="670" w:type="dxa"/>
          </w:tcPr>
          <w:p w14:paraId="31569EEA" w14:textId="77777777" w:rsidR="00A730C3" w:rsidRPr="00560A18" w:rsidRDefault="00A730C3" w:rsidP="00572E2E">
            <w:pPr>
              <w:pStyle w:val="TableText"/>
            </w:pPr>
          </w:p>
        </w:tc>
        <w:tc>
          <w:tcPr>
            <w:tcW w:w="2295" w:type="dxa"/>
          </w:tcPr>
          <w:p w14:paraId="631B387E" w14:textId="77777777" w:rsidR="00A730C3" w:rsidRPr="00DF74B4" w:rsidRDefault="00A730C3" w:rsidP="00572E2E">
            <w:pPr>
              <w:pStyle w:val="TableText"/>
            </w:pPr>
            <w:r w:rsidRPr="00DF74B4">
              <w:t>id</w:t>
            </w:r>
          </w:p>
        </w:tc>
        <w:tc>
          <w:tcPr>
            <w:tcW w:w="4050" w:type="dxa"/>
            <w:shd w:val="clear" w:color="auto" w:fill="FDE9D9" w:themeFill="accent6" w:themeFillTint="33"/>
            <w:vAlign w:val="bottom"/>
          </w:tcPr>
          <w:p w14:paraId="26533089" w14:textId="77777777" w:rsidR="00A730C3" w:rsidRPr="00DF74B4" w:rsidRDefault="00A730C3" w:rsidP="00572E2E">
            <w:pPr>
              <w:pStyle w:val="TableText"/>
            </w:pPr>
            <w:r w:rsidRPr="00DF74B4">
              <w:t>Site</w:t>
            </w:r>
          </w:p>
        </w:tc>
        <w:tc>
          <w:tcPr>
            <w:tcW w:w="2335" w:type="dxa"/>
            <w:shd w:val="clear" w:color="auto" w:fill="FDE9D9" w:themeFill="accent6" w:themeFillTint="33"/>
          </w:tcPr>
          <w:p w14:paraId="6079CDC9" w14:textId="77777777" w:rsidR="00A730C3" w:rsidRPr="00DF74B4" w:rsidRDefault="00A730C3" w:rsidP="00572E2E">
            <w:pPr>
              <w:pStyle w:val="TableText"/>
            </w:pPr>
            <w:r w:rsidRPr="00DF74B4">
              <w:t>id</w:t>
            </w:r>
          </w:p>
        </w:tc>
      </w:tr>
      <w:tr w:rsidR="00A730C3" w:rsidRPr="0040126C" w14:paraId="3137627F" w14:textId="77777777" w:rsidTr="00572E2E">
        <w:tc>
          <w:tcPr>
            <w:tcW w:w="670" w:type="dxa"/>
          </w:tcPr>
          <w:p w14:paraId="7C9733EE" w14:textId="77777777" w:rsidR="00A730C3" w:rsidRPr="00560A18" w:rsidRDefault="00A730C3" w:rsidP="00572E2E">
            <w:pPr>
              <w:pStyle w:val="TableText"/>
            </w:pPr>
          </w:p>
        </w:tc>
        <w:tc>
          <w:tcPr>
            <w:tcW w:w="2295" w:type="dxa"/>
          </w:tcPr>
          <w:p w14:paraId="4FB0394E" w14:textId="77777777" w:rsidR="00A730C3" w:rsidRPr="00DF74B4" w:rsidRDefault="00A730C3" w:rsidP="00572E2E">
            <w:pPr>
              <w:pStyle w:val="TableText"/>
            </w:pPr>
            <w:proofErr w:type="spellStart"/>
            <w:r w:rsidRPr="00DF74B4">
              <w:t>siteCustomerName</w:t>
            </w:r>
            <w:proofErr w:type="spellEnd"/>
          </w:p>
        </w:tc>
        <w:tc>
          <w:tcPr>
            <w:tcW w:w="4050" w:type="dxa"/>
            <w:shd w:val="clear" w:color="auto" w:fill="FDE9D9" w:themeFill="accent6" w:themeFillTint="33"/>
            <w:vAlign w:val="bottom"/>
          </w:tcPr>
          <w:p w14:paraId="36934B50" w14:textId="7DE3BE46" w:rsidR="00A730C3" w:rsidRPr="00DF74B4" w:rsidRDefault="00365340" w:rsidP="00572E2E">
            <w:pPr>
              <w:pStyle w:val="TableText"/>
            </w:pPr>
            <w:ins w:id="306" w:author="ROBERT Ludovic IMT/IBNF" w:date="2018-07-06T15:40:00Z">
              <w:r>
                <w:t>Provided in all place schema</w:t>
              </w:r>
            </w:ins>
            <w:del w:id="307" w:author="ROBERT Ludovic IMT/IBNF" w:date="2018-07-06T15:40:00Z">
              <w:r w:rsidR="00A730C3" w:rsidRPr="00DF74B4" w:rsidDel="00365340">
                <w:delText>MEFSite</w:delText>
              </w:r>
            </w:del>
          </w:p>
        </w:tc>
        <w:tc>
          <w:tcPr>
            <w:tcW w:w="2335" w:type="dxa"/>
            <w:shd w:val="clear" w:color="auto" w:fill="FDE9D9" w:themeFill="accent6" w:themeFillTint="33"/>
          </w:tcPr>
          <w:p w14:paraId="4BBD1E11" w14:textId="77777777" w:rsidR="00A730C3" w:rsidRPr="00DF74B4" w:rsidRDefault="00A730C3" w:rsidP="00572E2E">
            <w:pPr>
              <w:pStyle w:val="TableText"/>
            </w:pPr>
            <w:proofErr w:type="spellStart"/>
            <w:r w:rsidRPr="00DF74B4">
              <w:t>siteCustomerName</w:t>
            </w:r>
            <w:proofErr w:type="spellEnd"/>
          </w:p>
        </w:tc>
      </w:tr>
      <w:tr w:rsidR="00A730C3" w:rsidRPr="0040126C" w14:paraId="0FEEACA5" w14:textId="77777777" w:rsidTr="00572E2E">
        <w:tc>
          <w:tcPr>
            <w:tcW w:w="670" w:type="dxa"/>
          </w:tcPr>
          <w:p w14:paraId="34CA6054" w14:textId="77777777" w:rsidR="00A730C3" w:rsidRPr="00560A18" w:rsidRDefault="00A730C3" w:rsidP="00572E2E">
            <w:pPr>
              <w:pStyle w:val="TableText"/>
            </w:pPr>
          </w:p>
        </w:tc>
        <w:tc>
          <w:tcPr>
            <w:tcW w:w="2295" w:type="dxa"/>
          </w:tcPr>
          <w:p w14:paraId="52DE4736" w14:textId="77777777" w:rsidR="00A730C3" w:rsidRPr="00DF74B4" w:rsidRDefault="00A730C3" w:rsidP="00572E2E">
            <w:pPr>
              <w:pStyle w:val="TableText"/>
            </w:pPr>
            <w:proofErr w:type="spellStart"/>
            <w:r w:rsidRPr="00DF74B4">
              <w:t>additionnalSiteInformation</w:t>
            </w:r>
            <w:proofErr w:type="spellEnd"/>
          </w:p>
        </w:tc>
        <w:tc>
          <w:tcPr>
            <w:tcW w:w="4050" w:type="dxa"/>
            <w:shd w:val="clear" w:color="auto" w:fill="FDE9D9" w:themeFill="accent6" w:themeFillTint="33"/>
            <w:vAlign w:val="bottom"/>
          </w:tcPr>
          <w:p w14:paraId="345ED482" w14:textId="2AED3FA3" w:rsidR="00A730C3" w:rsidRPr="00DF74B4" w:rsidRDefault="00365340" w:rsidP="00572E2E">
            <w:pPr>
              <w:pStyle w:val="TableText"/>
            </w:pPr>
            <w:ins w:id="308" w:author="ROBERT Ludovic IMT/IBNF" w:date="2018-07-06T15:40:00Z">
              <w:r>
                <w:t xml:space="preserve">Provided in all place </w:t>
              </w:r>
              <w:proofErr w:type="spellStart"/>
              <w:r>
                <w:t>schema</w:t>
              </w:r>
            </w:ins>
            <w:del w:id="309" w:author="ROBERT Ludovic IMT/IBNF" w:date="2018-07-06T15:40:00Z">
              <w:r w:rsidR="00A730C3" w:rsidRPr="00DF74B4" w:rsidDel="00365340">
                <w:delText>MEFSit</w:delText>
              </w:r>
            </w:del>
            <w:r w:rsidR="00A730C3" w:rsidRPr="00DF74B4">
              <w:t>e</w:t>
            </w:r>
            <w:proofErr w:type="spellEnd"/>
          </w:p>
        </w:tc>
        <w:tc>
          <w:tcPr>
            <w:tcW w:w="2335" w:type="dxa"/>
            <w:shd w:val="clear" w:color="auto" w:fill="FDE9D9" w:themeFill="accent6" w:themeFillTint="33"/>
          </w:tcPr>
          <w:p w14:paraId="350B5CAA" w14:textId="77777777" w:rsidR="00A730C3" w:rsidRPr="00DF74B4" w:rsidRDefault="00A730C3" w:rsidP="00572E2E">
            <w:pPr>
              <w:pStyle w:val="TableText"/>
            </w:pPr>
            <w:proofErr w:type="spellStart"/>
            <w:r w:rsidRPr="00DF74B4">
              <w:t>additionnalSiteInformation</w:t>
            </w:r>
            <w:proofErr w:type="spellEnd"/>
          </w:p>
        </w:tc>
      </w:tr>
      <w:tr w:rsidR="00A730C3" w:rsidRPr="0040126C" w14:paraId="78059251" w14:textId="77777777" w:rsidTr="00572E2E">
        <w:tc>
          <w:tcPr>
            <w:tcW w:w="670" w:type="dxa"/>
          </w:tcPr>
          <w:p w14:paraId="5261E2F9" w14:textId="77777777" w:rsidR="00A730C3" w:rsidRPr="00560A18" w:rsidRDefault="00A730C3" w:rsidP="00572E2E">
            <w:pPr>
              <w:pStyle w:val="TableText"/>
            </w:pPr>
          </w:p>
        </w:tc>
        <w:tc>
          <w:tcPr>
            <w:tcW w:w="2295" w:type="dxa"/>
          </w:tcPr>
          <w:p w14:paraId="104D4AAB" w14:textId="77777777" w:rsidR="00A730C3" w:rsidRPr="00DF74B4" w:rsidRDefault="00A730C3" w:rsidP="00572E2E">
            <w:pPr>
              <w:pStyle w:val="TableText"/>
            </w:pPr>
            <w:proofErr w:type="spellStart"/>
            <w:r w:rsidRPr="00DF74B4">
              <w:t>siteDescription</w:t>
            </w:r>
            <w:proofErr w:type="spellEnd"/>
          </w:p>
        </w:tc>
        <w:tc>
          <w:tcPr>
            <w:tcW w:w="4050" w:type="dxa"/>
            <w:shd w:val="clear" w:color="auto" w:fill="FDE9D9" w:themeFill="accent6" w:themeFillTint="33"/>
            <w:vAlign w:val="bottom"/>
          </w:tcPr>
          <w:p w14:paraId="00363E4B" w14:textId="59FEEE83" w:rsidR="00A730C3" w:rsidRPr="00DF74B4" w:rsidRDefault="00365340" w:rsidP="00572E2E">
            <w:pPr>
              <w:pStyle w:val="TableText"/>
            </w:pPr>
            <w:ins w:id="310" w:author="ROBERT Ludovic IMT/IBNF" w:date="2018-07-06T15:40:00Z">
              <w:r>
                <w:t>Provided in all place schema</w:t>
              </w:r>
            </w:ins>
            <w:del w:id="311" w:author="ROBERT Ludovic IMT/IBNF" w:date="2018-07-06T15:40:00Z">
              <w:r w:rsidR="00A730C3" w:rsidRPr="00DF74B4" w:rsidDel="00365340">
                <w:delText>Site</w:delText>
              </w:r>
            </w:del>
          </w:p>
        </w:tc>
        <w:tc>
          <w:tcPr>
            <w:tcW w:w="2335" w:type="dxa"/>
            <w:shd w:val="clear" w:color="auto" w:fill="FDE9D9" w:themeFill="accent6" w:themeFillTint="33"/>
          </w:tcPr>
          <w:p w14:paraId="3C007141" w14:textId="77777777" w:rsidR="00A730C3" w:rsidRPr="00DF74B4" w:rsidRDefault="00A730C3" w:rsidP="00572E2E">
            <w:pPr>
              <w:pStyle w:val="TableText"/>
            </w:pPr>
            <w:r w:rsidRPr="00DF74B4">
              <w:t>description</w:t>
            </w:r>
          </w:p>
        </w:tc>
      </w:tr>
      <w:tr w:rsidR="00A730C3" w:rsidRPr="0040126C" w:rsidDel="00365340" w14:paraId="622E6BA0" w14:textId="7BF67357" w:rsidTr="00572E2E">
        <w:trPr>
          <w:del w:id="312" w:author="ROBERT Ludovic IMT/IBNF" w:date="2018-07-06T15:39:00Z"/>
        </w:trPr>
        <w:tc>
          <w:tcPr>
            <w:tcW w:w="670" w:type="dxa"/>
          </w:tcPr>
          <w:p w14:paraId="08CB3580" w14:textId="5B01AC1A" w:rsidR="00A730C3" w:rsidRPr="00560A18" w:rsidDel="00365340" w:rsidRDefault="00A730C3" w:rsidP="00572E2E">
            <w:pPr>
              <w:pStyle w:val="TableText"/>
              <w:rPr>
                <w:del w:id="313" w:author="ROBERT Ludovic IMT/IBNF" w:date="2018-07-06T15:39:00Z"/>
              </w:rPr>
            </w:pPr>
          </w:p>
        </w:tc>
        <w:tc>
          <w:tcPr>
            <w:tcW w:w="2295" w:type="dxa"/>
          </w:tcPr>
          <w:p w14:paraId="76D01D94" w14:textId="6A3443E6" w:rsidR="00A730C3" w:rsidRPr="00DF74B4" w:rsidDel="00365340" w:rsidRDefault="00A730C3" w:rsidP="00572E2E">
            <w:pPr>
              <w:pStyle w:val="TableText"/>
              <w:rPr>
                <w:del w:id="314" w:author="ROBERT Ludovic IMT/IBNF" w:date="2018-07-06T15:39:00Z"/>
              </w:rPr>
            </w:pPr>
            <w:del w:id="315" w:author="ROBERT Ludovic IMT/IBNF" w:date="2018-07-06T15:39:00Z">
              <w:r w:rsidRPr="00DF74B4" w:rsidDel="00365340">
                <w:delText>role</w:delText>
              </w:r>
            </w:del>
          </w:p>
        </w:tc>
        <w:tc>
          <w:tcPr>
            <w:tcW w:w="4050" w:type="dxa"/>
            <w:shd w:val="clear" w:color="auto" w:fill="FDE9D9" w:themeFill="accent6" w:themeFillTint="33"/>
            <w:vAlign w:val="bottom"/>
          </w:tcPr>
          <w:p w14:paraId="290BABCE" w14:textId="721DC251" w:rsidR="00A730C3" w:rsidRPr="00DF74B4" w:rsidDel="00365340" w:rsidRDefault="00A730C3" w:rsidP="00572E2E">
            <w:pPr>
              <w:pStyle w:val="TableText"/>
              <w:rPr>
                <w:del w:id="316" w:author="ROBERT Ludovic IMT/IBNF" w:date="2018-07-06T15:39:00Z"/>
              </w:rPr>
            </w:pPr>
            <w:del w:id="317" w:author="ROBERT Ludovic IMT/IBNF" w:date="2018-07-06T15:39:00Z">
              <w:r w:rsidRPr="00DF74B4" w:rsidDel="00365340">
                <w:delText>Place</w:delText>
              </w:r>
            </w:del>
          </w:p>
        </w:tc>
        <w:tc>
          <w:tcPr>
            <w:tcW w:w="2335" w:type="dxa"/>
            <w:shd w:val="clear" w:color="auto" w:fill="FDE9D9" w:themeFill="accent6" w:themeFillTint="33"/>
          </w:tcPr>
          <w:p w14:paraId="3FCACD2F" w14:textId="7AB48F9D" w:rsidR="00A730C3" w:rsidRPr="00DF74B4" w:rsidDel="00365340" w:rsidRDefault="00A730C3" w:rsidP="00572E2E">
            <w:pPr>
              <w:pStyle w:val="TableText"/>
              <w:rPr>
                <w:del w:id="318" w:author="ROBERT Ludovic IMT/IBNF" w:date="2018-07-06T15:39:00Z"/>
              </w:rPr>
            </w:pPr>
            <w:del w:id="319" w:author="ROBERT Ludovic IMT/IBNF" w:date="2018-07-06T15:39:00Z">
              <w:r w:rsidRPr="00DF74B4" w:rsidDel="00365340">
                <w:delText>role</w:delText>
              </w:r>
            </w:del>
          </w:p>
        </w:tc>
      </w:tr>
      <w:tr w:rsidR="00A730C3" w:rsidRPr="0040126C" w:rsidDel="00365340" w14:paraId="4F669284" w14:textId="39F307A8" w:rsidTr="00572E2E">
        <w:trPr>
          <w:del w:id="320" w:author="ROBERT Ludovic IMT/IBNF" w:date="2018-07-06T15:39:00Z"/>
        </w:trPr>
        <w:tc>
          <w:tcPr>
            <w:tcW w:w="670" w:type="dxa"/>
          </w:tcPr>
          <w:p w14:paraId="29E3B404" w14:textId="38B3D3CE" w:rsidR="00A730C3" w:rsidRPr="00560A18" w:rsidDel="00365340" w:rsidRDefault="00A730C3" w:rsidP="00572E2E">
            <w:pPr>
              <w:pStyle w:val="TableText"/>
              <w:rPr>
                <w:del w:id="321" w:author="ROBERT Ludovic IMT/IBNF" w:date="2018-07-06T15:39:00Z"/>
              </w:rPr>
            </w:pPr>
          </w:p>
        </w:tc>
        <w:tc>
          <w:tcPr>
            <w:tcW w:w="2295" w:type="dxa"/>
          </w:tcPr>
          <w:p w14:paraId="1F7DBD98" w14:textId="65D161C5" w:rsidR="00A730C3" w:rsidRPr="00DF74B4" w:rsidDel="00365340" w:rsidRDefault="00A730C3" w:rsidP="00572E2E">
            <w:pPr>
              <w:pStyle w:val="TableText"/>
              <w:rPr>
                <w:del w:id="322" w:author="ROBERT Ludovic IMT/IBNF" w:date="2018-07-06T15:39:00Z"/>
              </w:rPr>
            </w:pPr>
            <w:del w:id="323" w:author="ROBERT Ludovic IMT/IBNF" w:date="2018-07-06T15:39:00Z">
              <w:r w:rsidRPr="00DF74B4" w:rsidDel="00365340">
                <w:delText>type</w:delText>
              </w:r>
            </w:del>
          </w:p>
        </w:tc>
        <w:tc>
          <w:tcPr>
            <w:tcW w:w="4050" w:type="dxa"/>
            <w:shd w:val="clear" w:color="auto" w:fill="FDE9D9" w:themeFill="accent6" w:themeFillTint="33"/>
            <w:vAlign w:val="bottom"/>
          </w:tcPr>
          <w:p w14:paraId="35DF3647" w14:textId="2CA0BDE6" w:rsidR="00A730C3" w:rsidRPr="00DF74B4" w:rsidDel="00365340" w:rsidRDefault="00A730C3" w:rsidP="00572E2E">
            <w:pPr>
              <w:pStyle w:val="TableText"/>
              <w:rPr>
                <w:del w:id="324" w:author="ROBERT Ludovic IMT/IBNF" w:date="2018-07-06T15:39:00Z"/>
              </w:rPr>
            </w:pPr>
            <w:del w:id="325" w:author="ROBERT Ludovic IMT/IBNF" w:date="2018-07-06T15:39:00Z">
              <w:r w:rsidRPr="00DF74B4" w:rsidDel="00365340">
                <w:delText>Place</w:delText>
              </w:r>
            </w:del>
          </w:p>
        </w:tc>
        <w:tc>
          <w:tcPr>
            <w:tcW w:w="2335" w:type="dxa"/>
            <w:shd w:val="clear" w:color="auto" w:fill="FDE9D9" w:themeFill="accent6" w:themeFillTint="33"/>
          </w:tcPr>
          <w:p w14:paraId="4F321543" w14:textId="2DA1F9A5" w:rsidR="00A730C3" w:rsidRPr="00DF74B4" w:rsidDel="00365340" w:rsidRDefault="00A730C3" w:rsidP="00572E2E">
            <w:pPr>
              <w:pStyle w:val="TableText"/>
              <w:rPr>
                <w:del w:id="326" w:author="ROBERT Ludovic IMT/IBNF" w:date="2018-07-06T15:39:00Z"/>
              </w:rPr>
            </w:pPr>
            <w:del w:id="327" w:author="ROBERT Ludovic IMT/IBNF" w:date="2018-07-06T15:39:00Z">
              <w:r w:rsidRPr="00DF74B4" w:rsidDel="00365340">
                <w:delText>type</w:delText>
              </w:r>
            </w:del>
          </w:p>
        </w:tc>
      </w:tr>
      <w:tr w:rsidR="00A730C3" w14:paraId="5B324AEF" w14:textId="77777777" w:rsidTr="00572E2E">
        <w:tc>
          <w:tcPr>
            <w:tcW w:w="2965" w:type="dxa"/>
            <w:gridSpan w:val="2"/>
            <w:shd w:val="clear" w:color="auto" w:fill="BFBFBF" w:themeFill="background1" w:themeFillShade="BF"/>
          </w:tcPr>
          <w:p w14:paraId="2D0FB05D" w14:textId="77777777" w:rsidR="00A730C3" w:rsidRPr="00811342" w:rsidRDefault="00A730C3" w:rsidP="00572E2E">
            <w:pPr>
              <w:pStyle w:val="TableText"/>
            </w:pPr>
            <w:r>
              <w:rPr>
                <w:b/>
                <w:i/>
              </w:rPr>
              <w:t>GeographicAddress</w:t>
            </w:r>
          </w:p>
        </w:tc>
        <w:tc>
          <w:tcPr>
            <w:tcW w:w="4050" w:type="dxa"/>
            <w:shd w:val="clear" w:color="auto" w:fill="FDE9D9" w:themeFill="accent6" w:themeFillTint="33"/>
          </w:tcPr>
          <w:p w14:paraId="4DEDB487" w14:textId="0A05B2D3" w:rsidR="00A730C3" w:rsidRPr="00811342" w:rsidRDefault="00A730C3">
            <w:pPr>
              <w:pStyle w:val="TableText"/>
            </w:pPr>
          </w:p>
        </w:tc>
        <w:tc>
          <w:tcPr>
            <w:tcW w:w="2335" w:type="dxa"/>
            <w:shd w:val="clear" w:color="auto" w:fill="FDE9D9" w:themeFill="accent6" w:themeFillTint="33"/>
          </w:tcPr>
          <w:p w14:paraId="33338998" w14:textId="77777777" w:rsidR="00A730C3" w:rsidRPr="00811342" w:rsidRDefault="00A730C3" w:rsidP="00572E2E">
            <w:pPr>
              <w:pStyle w:val="TableText"/>
              <w:rPr>
                <w:color w:val="000000"/>
              </w:rPr>
            </w:pPr>
          </w:p>
        </w:tc>
      </w:tr>
      <w:tr w:rsidR="00A730C3" w:rsidDel="00365340" w14:paraId="1A8ED8C3" w14:textId="759DE94C" w:rsidTr="00572E2E">
        <w:trPr>
          <w:del w:id="328" w:author="ROBERT Ludovic IMT/IBNF" w:date="2018-07-06T15:39:00Z"/>
        </w:trPr>
        <w:tc>
          <w:tcPr>
            <w:tcW w:w="670" w:type="dxa"/>
            <w:vAlign w:val="bottom"/>
          </w:tcPr>
          <w:p w14:paraId="33718DF0" w14:textId="0013F870" w:rsidR="00A730C3" w:rsidRPr="00D57E5E" w:rsidDel="00365340" w:rsidRDefault="00A730C3" w:rsidP="00572E2E">
            <w:pPr>
              <w:pStyle w:val="TableText"/>
              <w:rPr>
                <w:del w:id="329" w:author="ROBERT Ludovic IMT/IBNF" w:date="2018-07-06T15:39:00Z"/>
              </w:rPr>
            </w:pPr>
          </w:p>
        </w:tc>
        <w:tc>
          <w:tcPr>
            <w:tcW w:w="2295" w:type="dxa"/>
          </w:tcPr>
          <w:p w14:paraId="265F053C" w14:textId="192E7DD6" w:rsidR="00A730C3" w:rsidRPr="00D57E5E" w:rsidDel="00365340" w:rsidRDefault="00A730C3" w:rsidP="00572E2E">
            <w:pPr>
              <w:pStyle w:val="TableText"/>
              <w:rPr>
                <w:del w:id="330" w:author="ROBERT Ludovic IMT/IBNF" w:date="2018-07-06T15:39:00Z"/>
              </w:rPr>
            </w:pPr>
            <w:del w:id="331" w:author="ROBERT Ludovic IMT/IBNF" w:date="2018-07-06T15:39:00Z">
              <w:r w:rsidRPr="00D57E5E" w:rsidDel="00365340">
                <w:delText>id</w:delText>
              </w:r>
            </w:del>
          </w:p>
        </w:tc>
        <w:tc>
          <w:tcPr>
            <w:tcW w:w="4050" w:type="dxa"/>
            <w:shd w:val="clear" w:color="auto" w:fill="FDE9D9" w:themeFill="accent6" w:themeFillTint="33"/>
            <w:vAlign w:val="bottom"/>
          </w:tcPr>
          <w:p w14:paraId="2658887E" w14:textId="0E733935" w:rsidR="00A730C3" w:rsidRPr="00D57E5E" w:rsidDel="00365340" w:rsidRDefault="00A730C3" w:rsidP="00572E2E">
            <w:pPr>
              <w:pStyle w:val="TableText"/>
              <w:rPr>
                <w:del w:id="332" w:author="ROBERT Ludovic IMT/IBNF" w:date="2018-07-06T15:39:00Z"/>
              </w:rPr>
            </w:pPr>
            <w:del w:id="333" w:author="ROBERT Ludovic IMT/IBNF" w:date="2018-07-06T15:38:00Z">
              <w:r w:rsidRPr="00D57E5E" w:rsidDel="00365340">
                <w:delText>GeographicAddress</w:delText>
              </w:r>
            </w:del>
          </w:p>
        </w:tc>
        <w:tc>
          <w:tcPr>
            <w:tcW w:w="2335" w:type="dxa"/>
            <w:shd w:val="clear" w:color="auto" w:fill="FDE9D9" w:themeFill="accent6" w:themeFillTint="33"/>
          </w:tcPr>
          <w:p w14:paraId="2D791E5E" w14:textId="75666E2F" w:rsidR="00A730C3" w:rsidRPr="00D57E5E" w:rsidDel="00365340" w:rsidRDefault="00A730C3" w:rsidP="00572E2E">
            <w:pPr>
              <w:pStyle w:val="TableText"/>
              <w:rPr>
                <w:del w:id="334" w:author="ROBERT Ludovic IMT/IBNF" w:date="2018-07-06T15:39:00Z"/>
              </w:rPr>
            </w:pPr>
            <w:del w:id="335" w:author="ROBERT Ludovic IMT/IBNF" w:date="2018-07-06T15:39:00Z">
              <w:r w:rsidRPr="00D57E5E" w:rsidDel="00365340">
                <w:delText>id</w:delText>
              </w:r>
            </w:del>
          </w:p>
        </w:tc>
      </w:tr>
      <w:tr w:rsidR="00A730C3" w:rsidRPr="0040126C" w14:paraId="5B085B8C" w14:textId="77777777" w:rsidTr="00572E2E">
        <w:tc>
          <w:tcPr>
            <w:tcW w:w="670" w:type="dxa"/>
            <w:vAlign w:val="bottom"/>
          </w:tcPr>
          <w:p w14:paraId="751E77CB" w14:textId="77777777" w:rsidR="00A730C3" w:rsidRPr="00D57E5E" w:rsidRDefault="00A730C3" w:rsidP="00572E2E">
            <w:pPr>
              <w:pStyle w:val="TableText"/>
            </w:pPr>
          </w:p>
        </w:tc>
        <w:tc>
          <w:tcPr>
            <w:tcW w:w="2295" w:type="dxa"/>
          </w:tcPr>
          <w:p w14:paraId="2CE6A779" w14:textId="77777777" w:rsidR="00A730C3" w:rsidRPr="00D57E5E" w:rsidRDefault="00A730C3" w:rsidP="00572E2E">
            <w:pPr>
              <w:pStyle w:val="TableText"/>
            </w:pPr>
            <w:proofErr w:type="spellStart"/>
            <w:r w:rsidRPr="00D57E5E">
              <w:t>streetNr</w:t>
            </w:r>
            <w:proofErr w:type="spellEnd"/>
          </w:p>
        </w:tc>
        <w:tc>
          <w:tcPr>
            <w:tcW w:w="4050" w:type="dxa"/>
            <w:shd w:val="clear" w:color="auto" w:fill="FDE9D9" w:themeFill="accent6" w:themeFillTint="33"/>
          </w:tcPr>
          <w:p w14:paraId="27B3A932" w14:textId="0ADA9F0A" w:rsidR="00A730C3" w:rsidRPr="00D57E5E" w:rsidRDefault="00365340" w:rsidP="00572E2E">
            <w:pPr>
              <w:pStyle w:val="TableText"/>
            </w:pPr>
            <w:ins w:id="336" w:author="ROBERT Ludovic IMT/IBNF" w:date="2018-07-06T15:39:00Z">
              <w:r>
                <w:t>managed with @</w:t>
              </w:r>
              <w:proofErr w:type="spellStart"/>
              <w:r>
                <w:t>referredType</w:t>
              </w:r>
              <w:proofErr w:type="spellEnd"/>
              <w:r>
                <w:t>=</w:t>
              </w:r>
              <w:proofErr w:type="spellStart"/>
              <w:r>
                <w:t>FieldedAddress</w:t>
              </w:r>
            </w:ins>
            <w:proofErr w:type="spellEnd"/>
            <w:del w:id="337" w:author="ROBERT Ludovic IMT/IBNF" w:date="2018-07-06T15:39:00Z">
              <w:r w:rsidR="00A730C3" w:rsidRPr="00D57E5E" w:rsidDel="00365340">
                <w:delText>GeographicAddress</w:delText>
              </w:r>
            </w:del>
          </w:p>
        </w:tc>
        <w:tc>
          <w:tcPr>
            <w:tcW w:w="2335" w:type="dxa"/>
            <w:shd w:val="clear" w:color="auto" w:fill="FDE9D9" w:themeFill="accent6" w:themeFillTint="33"/>
          </w:tcPr>
          <w:p w14:paraId="326EADA5" w14:textId="77777777" w:rsidR="00A730C3" w:rsidRPr="00D57E5E" w:rsidRDefault="00A730C3" w:rsidP="00572E2E">
            <w:pPr>
              <w:pStyle w:val="TableText"/>
            </w:pPr>
            <w:proofErr w:type="spellStart"/>
            <w:r w:rsidRPr="00D57E5E">
              <w:t>streetNr</w:t>
            </w:r>
            <w:proofErr w:type="spellEnd"/>
          </w:p>
        </w:tc>
      </w:tr>
      <w:tr w:rsidR="00365340" w14:paraId="001B6DAF" w14:textId="77777777" w:rsidTr="00572E2E">
        <w:tc>
          <w:tcPr>
            <w:tcW w:w="670" w:type="dxa"/>
            <w:vAlign w:val="bottom"/>
          </w:tcPr>
          <w:p w14:paraId="6AACE412" w14:textId="77777777" w:rsidR="00365340" w:rsidRPr="00D57E5E" w:rsidRDefault="00365340" w:rsidP="00572E2E">
            <w:pPr>
              <w:pStyle w:val="TableText"/>
            </w:pPr>
          </w:p>
        </w:tc>
        <w:tc>
          <w:tcPr>
            <w:tcW w:w="2295" w:type="dxa"/>
          </w:tcPr>
          <w:p w14:paraId="05B67B0E" w14:textId="77777777" w:rsidR="00365340" w:rsidRPr="00D57E5E" w:rsidRDefault="00365340" w:rsidP="00572E2E">
            <w:pPr>
              <w:pStyle w:val="TableText"/>
            </w:pPr>
            <w:proofErr w:type="spellStart"/>
            <w:r w:rsidRPr="00D57E5E">
              <w:t>streetNrSuffix</w:t>
            </w:r>
            <w:proofErr w:type="spellEnd"/>
          </w:p>
        </w:tc>
        <w:tc>
          <w:tcPr>
            <w:tcW w:w="4050" w:type="dxa"/>
            <w:shd w:val="clear" w:color="auto" w:fill="FDE9D9" w:themeFill="accent6" w:themeFillTint="33"/>
          </w:tcPr>
          <w:p w14:paraId="449B8CDF" w14:textId="39F1578D" w:rsidR="00365340" w:rsidRPr="00D57E5E" w:rsidRDefault="00365340" w:rsidP="00572E2E">
            <w:pPr>
              <w:pStyle w:val="TableText"/>
            </w:pPr>
            <w:ins w:id="338" w:author="ROBERT Ludovic IMT/IBNF" w:date="2018-07-06T15:41:00Z">
              <w:r w:rsidRPr="00A354A2">
                <w:t>managed with @</w:t>
              </w:r>
              <w:proofErr w:type="spellStart"/>
              <w:r w:rsidRPr="00A354A2">
                <w:t>referredType</w:t>
              </w:r>
              <w:proofErr w:type="spellEnd"/>
              <w:r w:rsidRPr="00A354A2">
                <w:t>=</w:t>
              </w:r>
              <w:proofErr w:type="spellStart"/>
              <w:r w:rsidRPr="00A354A2">
                <w:t>FieldedAddress</w:t>
              </w:r>
            </w:ins>
            <w:proofErr w:type="spellEnd"/>
            <w:del w:id="339" w:author="ROBERT Ludovic IMT/IBNF" w:date="2018-07-06T15:41:00Z">
              <w:r w:rsidRPr="00D57E5E" w:rsidDel="00037084">
                <w:delText>GeographicAddress</w:delText>
              </w:r>
            </w:del>
          </w:p>
        </w:tc>
        <w:tc>
          <w:tcPr>
            <w:tcW w:w="2335" w:type="dxa"/>
            <w:shd w:val="clear" w:color="auto" w:fill="FDE9D9" w:themeFill="accent6" w:themeFillTint="33"/>
          </w:tcPr>
          <w:p w14:paraId="1E78171D" w14:textId="77777777" w:rsidR="00365340" w:rsidRPr="00D57E5E" w:rsidRDefault="00365340" w:rsidP="00572E2E">
            <w:pPr>
              <w:pStyle w:val="TableText"/>
            </w:pPr>
            <w:proofErr w:type="spellStart"/>
            <w:r w:rsidRPr="00D57E5E">
              <w:t>streetNrSuffix</w:t>
            </w:r>
            <w:proofErr w:type="spellEnd"/>
          </w:p>
        </w:tc>
      </w:tr>
      <w:tr w:rsidR="00365340" w14:paraId="3DC73477" w14:textId="77777777" w:rsidTr="00572E2E">
        <w:tc>
          <w:tcPr>
            <w:tcW w:w="670" w:type="dxa"/>
            <w:vAlign w:val="bottom"/>
          </w:tcPr>
          <w:p w14:paraId="374B8441" w14:textId="77777777" w:rsidR="00365340" w:rsidRPr="00D57E5E" w:rsidRDefault="00365340" w:rsidP="00572E2E">
            <w:pPr>
              <w:pStyle w:val="TableText"/>
            </w:pPr>
          </w:p>
        </w:tc>
        <w:tc>
          <w:tcPr>
            <w:tcW w:w="2295" w:type="dxa"/>
          </w:tcPr>
          <w:p w14:paraId="671D757F" w14:textId="77777777" w:rsidR="00365340" w:rsidRPr="00D57E5E" w:rsidRDefault="00365340" w:rsidP="00572E2E">
            <w:pPr>
              <w:pStyle w:val="TableText"/>
            </w:pPr>
            <w:proofErr w:type="spellStart"/>
            <w:r w:rsidRPr="00D57E5E">
              <w:t>streetNrLast</w:t>
            </w:r>
            <w:proofErr w:type="spellEnd"/>
          </w:p>
        </w:tc>
        <w:tc>
          <w:tcPr>
            <w:tcW w:w="4050" w:type="dxa"/>
            <w:shd w:val="clear" w:color="auto" w:fill="FDE9D9" w:themeFill="accent6" w:themeFillTint="33"/>
          </w:tcPr>
          <w:p w14:paraId="70318717" w14:textId="179B0764" w:rsidR="00365340" w:rsidRPr="00D57E5E" w:rsidRDefault="00365340" w:rsidP="00572E2E">
            <w:pPr>
              <w:pStyle w:val="TableText"/>
            </w:pPr>
            <w:ins w:id="340" w:author="ROBERT Ludovic IMT/IBNF" w:date="2018-07-06T15:41:00Z">
              <w:r w:rsidRPr="00A354A2">
                <w:t>managed with @</w:t>
              </w:r>
              <w:proofErr w:type="spellStart"/>
              <w:r w:rsidRPr="00A354A2">
                <w:t>referredType</w:t>
              </w:r>
              <w:proofErr w:type="spellEnd"/>
              <w:r w:rsidRPr="00A354A2">
                <w:t>=</w:t>
              </w:r>
              <w:proofErr w:type="spellStart"/>
              <w:r w:rsidRPr="00A354A2">
                <w:t>FieldedAddress</w:t>
              </w:r>
            </w:ins>
            <w:proofErr w:type="spellEnd"/>
            <w:del w:id="341" w:author="ROBERT Ludovic IMT/IBNF" w:date="2018-07-06T15:41:00Z">
              <w:r w:rsidRPr="00D57E5E" w:rsidDel="00037084">
                <w:delText>GeographicAddress</w:delText>
              </w:r>
            </w:del>
          </w:p>
        </w:tc>
        <w:tc>
          <w:tcPr>
            <w:tcW w:w="2335" w:type="dxa"/>
            <w:shd w:val="clear" w:color="auto" w:fill="FDE9D9" w:themeFill="accent6" w:themeFillTint="33"/>
          </w:tcPr>
          <w:p w14:paraId="37186428" w14:textId="77777777" w:rsidR="00365340" w:rsidRPr="00D57E5E" w:rsidRDefault="00365340" w:rsidP="00572E2E">
            <w:pPr>
              <w:pStyle w:val="TableText"/>
            </w:pPr>
            <w:proofErr w:type="spellStart"/>
            <w:r w:rsidRPr="00D57E5E">
              <w:t>streetNrLast</w:t>
            </w:r>
            <w:proofErr w:type="spellEnd"/>
          </w:p>
        </w:tc>
      </w:tr>
      <w:tr w:rsidR="00365340" w14:paraId="260C06DA" w14:textId="77777777" w:rsidTr="00572E2E">
        <w:tc>
          <w:tcPr>
            <w:tcW w:w="670" w:type="dxa"/>
            <w:vAlign w:val="bottom"/>
          </w:tcPr>
          <w:p w14:paraId="1E347C38" w14:textId="77777777" w:rsidR="00365340" w:rsidRPr="00D57E5E" w:rsidRDefault="00365340" w:rsidP="00572E2E">
            <w:pPr>
              <w:pStyle w:val="TableText"/>
            </w:pPr>
          </w:p>
        </w:tc>
        <w:tc>
          <w:tcPr>
            <w:tcW w:w="2295" w:type="dxa"/>
          </w:tcPr>
          <w:p w14:paraId="5E8E32A7" w14:textId="77777777" w:rsidR="00365340" w:rsidRPr="00D57E5E" w:rsidRDefault="00365340" w:rsidP="00572E2E">
            <w:pPr>
              <w:pStyle w:val="TableText"/>
            </w:pPr>
            <w:proofErr w:type="spellStart"/>
            <w:r w:rsidRPr="00D57E5E">
              <w:t>streetNrLastSuffix</w:t>
            </w:r>
            <w:proofErr w:type="spellEnd"/>
          </w:p>
        </w:tc>
        <w:tc>
          <w:tcPr>
            <w:tcW w:w="4050" w:type="dxa"/>
            <w:shd w:val="clear" w:color="auto" w:fill="FDE9D9" w:themeFill="accent6" w:themeFillTint="33"/>
          </w:tcPr>
          <w:p w14:paraId="103A275C" w14:textId="47B5AFE2" w:rsidR="00365340" w:rsidRPr="00D57E5E" w:rsidRDefault="00365340" w:rsidP="00572E2E">
            <w:pPr>
              <w:pStyle w:val="TableText"/>
            </w:pPr>
            <w:ins w:id="342" w:author="ROBERT Ludovic IMT/IBNF" w:date="2018-07-06T15:41:00Z">
              <w:r w:rsidRPr="00A354A2">
                <w:t>managed with @</w:t>
              </w:r>
              <w:proofErr w:type="spellStart"/>
              <w:r w:rsidRPr="00A354A2">
                <w:t>referredType</w:t>
              </w:r>
              <w:proofErr w:type="spellEnd"/>
              <w:r w:rsidRPr="00A354A2">
                <w:t>=</w:t>
              </w:r>
              <w:proofErr w:type="spellStart"/>
              <w:r w:rsidRPr="00A354A2">
                <w:t>FieldedAddress</w:t>
              </w:r>
            </w:ins>
            <w:proofErr w:type="spellEnd"/>
            <w:del w:id="343" w:author="ROBERT Ludovic IMT/IBNF" w:date="2018-07-06T15:41:00Z">
              <w:r w:rsidRPr="00D57E5E" w:rsidDel="00037084">
                <w:delText>GeographicAddress</w:delText>
              </w:r>
            </w:del>
          </w:p>
        </w:tc>
        <w:tc>
          <w:tcPr>
            <w:tcW w:w="2335" w:type="dxa"/>
            <w:shd w:val="clear" w:color="auto" w:fill="FDE9D9" w:themeFill="accent6" w:themeFillTint="33"/>
          </w:tcPr>
          <w:p w14:paraId="22049D1C" w14:textId="77777777" w:rsidR="00365340" w:rsidRPr="00D57E5E" w:rsidRDefault="00365340" w:rsidP="00572E2E">
            <w:pPr>
              <w:pStyle w:val="TableText"/>
            </w:pPr>
            <w:proofErr w:type="spellStart"/>
            <w:r w:rsidRPr="00D57E5E">
              <w:t>streetNrLastSuffix</w:t>
            </w:r>
            <w:proofErr w:type="spellEnd"/>
          </w:p>
        </w:tc>
      </w:tr>
      <w:tr w:rsidR="00365340" w14:paraId="0D871757" w14:textId="77777777" w:rsidTr="00572E2E">
        <w:tc>
          <w:tcPr>
            <w:tcW w:w="670" w:type="dxa"/>
            <w:vAlign w:val="bottom"/>
          </w:tcPr>
          <w:p w14:paraId="366F9E35" w14:textId="77777777" w:rsidR="00365340" w:rsidRPr="00D57E5E" w:rsidRDefault="00365340" w:rsidP="00572E2E">
            <w:pPr>
              <w:pStyle w:val="TableText"/>
            </w:pPr>
          </w:p>
        </w:tc>
        <w:tc>
          <w:tcPr>
            <w:tcW w:w="2295" w:type="dxa"/>
          </w:tcPr>
          <w:p w14:paraId="731515E4" w14:textId="77777777" w:rsidR="00365340" w:rsidRPr="00D57E5E" w:rsidRDefault="00365340" w:rsidP="00572E2E">
            <w:pPr>
              <w:pStyle w:val="TableText"/>
            </w:pPr>
            <w:proofErr w:type="spellStart"/>
            <w:r w:rsidRPr="00D57E5E">
              <w:t>streetName</w:t>
            </w:r>
            <w:proofErr w:type="spellEnd"/>
          </w:p>
        </w:tc>
        <w:tc>
          <w:tcPr>
            <w:tcW w:w="4050" w:type="dxa"/>
            <w:shd w:val="clear" w:color="auto" w:fill="FDE9D9" w:themeFill="accent6" w:themeFillTint="33"/>
          </w:tcPr>
          <w:p w14:paraId="0AF5C657" w14:textId="6E296ED2" w:rsidR="00365340" w:rsidRPr="00D57E5E" w:rsidRDefault="00365340" w:rsidP="00572E2E">
            <w:pPr>
              <w:pStyle w:val="TableText"/>
            </w:pPr>
            <w:ins w:id="344" w:author="ROBERT Ludovic IMT/IBNF" w:date="2018-07-06T15:41:00Z">
              <w:r w:rsidRPr="00A354A2">
                <w:t>managed with @</w:t>
              </w:r>
              <w:proofErr w:type="spellStart"/>
              <w:r w:rsidRPr="00A354A2">
                <w:t>referredType</w:t>
              </w:r>
              <w:proofErr w:type="spellEnd"/>
              <w:r w:rsidRPr="00A354A2">
                <w:t>=</w:t>
              </w:r>
              <w:proofErr w:type="spellStart"/>
              <w:r w:rsidRPr="00A354A2">
                <w:t>FieldedAddress</w:t>
              </w:r>
            </w:ins>
            <w:proofErr w:type="spellEnd"/>
            <w:del w:id="345" w:author="ROBERT Ludovic IMT/IBNF" w:date="2018-07-06T15:41:00Z">
              <w:r w:rsidRPr="00D57E5E" w:rsidDel="00037084">
                <w:delText>GeographicAddress</w:delText>
              </w:r>
            </w:del>
          </w:p>
        </w:tc>
        <w:tc>
          <w:tcPr>
            <w:tcW w:w="2335" w:type="dxa"/>
            <w:shd w:val="clear" w:color="auto" w:fill="FDE9D9" w:themeFill="accent6" w:themeFillTint="33"/>
          </w:tcPr>
          <w:p w14:paraId="11C6AA7C" w14:textId="77777777" w:rsidR="00365340" w:rsidRPr="00D57E5E" w:rsidRDefault="00365340" w:rsidP="00572E2E">
            <w:pPr>
              <w:pStyle w:val="TableText"/>
            </w:pPr>
            <w:proofErr w:type="spellStart"/>
            <w:r w:rsidRPr="00D57E5E">
              <w:t>streetName</w:t>
            </w:r>
            <w:proofErr w:type="spellEnd"/>
          </w:p>
        </w:tc>
      </w:tr>
      <w:tr w:rsidR="00365340" w14:paraId="187DCC10" w14:textId="77777777" w:rsidTr="00572E2E">
        <w:tc>
          <w:tcPr>
            <w:tcW w:w="670" w:type="dxa"/>
            <w:vAlign w:val="bottom"/>
          </w:tcPr>
          <w:p w14:paraId="1297123D" w14:textId="77777777" w:rsidR="00365340" w:rsidRPr="00D57E5E" w:rsidRDefault="00365340" w:rsidP="00572E2E">
            <w:pPr>
              <w:pStyle w:val="TableText"/>
            </w:pPr>
          </w:p>
        </w:tc>
        <w:tc>
          <w:tcPr>
            <w:tcW w:w="2295" w:type="dxa"/>
          </w:tcPr>
          <w:p w14:paraId="48A37963" w14:textId="77777777" w:rsidR="00365340" w:rsidRPr="00D57E5E" w:rsidRDefault="00365340" w:rsidP="00572E2E">
            <w:pPr>
              <w:pStyle w:val="TableText"/>
            </w:pPr>
            <w:proofErr w:type="spellStart"/>
            <w:r w:rsidRPr="00D57E5E">
              <w:t>streetType</w:t>
            </w:r>
            <w:proofErr w:type="spellEnd"/>
          </w:p>
        </w:tc>
        <w:tc>
          <w:tcPr>
            <w:tcW w:w="4050" w:type="dxa"/>
            <w:shd w:val="clear" w:color="auto" w:fill="FDE9D9" w:themeFill="accent6" w:themeFillTint="33"/>
          </w:tcPr>
          <w:p w14:paraId="4274B2E4" w14:textId="37765052" w:rsidR="00365340" w:rsidRPr="00D57E5E" w:rsidRDefault="00365340" w:rsidP="00572E2E">
            <w:pPr>
              <w:pStyle w:val="TableText"/>
            </w:pPr>
            <w:ins w:id="346" w:author="ROBERT Ludovic IMT/IBNF" w:date="2018-07-06T15:41:00Z">
              <w:r w:rsidRPr="00A354A2">
                <w:t>managed with @</w:t>
              </w:r>
              <w:proofErr w:type="spellStart"/>
              <w:r w:rsidRPr="00A354A2">
                <w:t>referredType</w:t>
              </w:r>
              <w:proofErr w:type="spellEnd"/>
              <w:r w:rsidRPr="00A354A2">
                <w:t>=</w:t>
              </w:r>
              <w:proofErr w:type="spellStart"/>
              <w:r w:rsidRPr="00A354A2">
                <w:t>FieldedAddress</w:t>
              </w:r>
            </w:ins>
            <w:proofErr w:type="spellEnd"/>
            <w:del w:id="347" w:author="ROBERT Ludovic IMT/IBNF" w:date="2018-07-06T15:41:00Z">
              <w:r w:rsidRPr="00D57E5E" w:rsidDel="00037084">
                <w:delText>GeographicAddress</w:delText>
              </w:r>
            </w:del>
          </w:p>
        </w:tc>
        <w:tc>
          <w:tcPr>
            <w:tcW w:w="2335" w:type="dxa"/>
            <w:shd w:val="clear" w:color="auto" w:fill="FDE9D9" w:themeFill="accent6" w:themeFillTint="33"/>
          </w:tcPr>
          <w:p w14:paraId="11FFAC33" w14:textId="77777777" w:rsidR="00365340" w:rsidRPr="00D57E5E" w:rsidRDefault="00365340" w:rsidP="00572E2E">
            <w:pPr>
              <w:pStyle w:val="TableText"/>
            </w:pPr>
            <w:proofErr w:type="spellStart"/>
            <w:r w:rsidRPr="00D57E5E">
              <w:t>streetType</w:t>
            </w:r>
            <w:proofErr w:type="spellEnd"/>
          </w:p>
        </w:tc>
      </w:tr>
      <w:tr w:rsidR="00365340" w14:paraId="50E60197" w14:textId="77777777" w:rsidTr="00572E2E">
        <w:tc>
          <w:tcPr>
            <w:tcW w:w="670" w:type="dxa"/>
            <w:vAlign w:val="bottom"/>
          </w:tcPr>
          <w:p w14:paraId="2D0A49BF" w14:textId="77777777" w:rsidR="00365340" w:rsidRPr="00D57E5E" w:rsidRDefault="00365340" w:rsidP="00572E2E">
            <w:pPr>
              <w:pStyle w:val="TableText"/>
            </w:pPr>
          </w:p>
        </w:tc>
        <w:tc>
          <w:tcPr>
            <w:tcW w:w="2295" w:type="dxa"/>
          </w:tcPr>
          <w:p w14:paraId="7EBBE63F" w14:textId="77777777" w:rsidR="00365340" w:rsidRPr="00D57E5E" w:rsidRDefault="00365340" w:rsidP="00572E2E">
            <w:pPr>
              <w:pStyle w:val="TableText"/>
            </w:pPr>
            <w:proofErr w:type="spellStart"/>
            <w:r w:rsidRPr="00D57E5E">
              <w:t>streetSuffix</w:t>
            </w:r>
            <w:proofErr w:type="spellEnd"/>
          </w:p>
        </w:tc>
        <w:tc>
          <w:tcPr>
            <w:tcW w:w="4050" w:type="dxa"/>
            <w:shd w:val="clear" w:color="auto" w:fill="FDE9D9" w:themeFill="accent6" w:themeFillTint="33"/>
          </w:tcPr>
          <w:p w14:paraId="097CF221" w14:textId="3FF5411F" w:rsidR="00365340" w:rsidRPr="00D57E5E" w:rsidRDefault="00365340" w:rsidP="00572E2E">
            <w:pPr>
              <w:pStyle w:val="TableText"/>
            </w:pPr>
            <w:ins w:id="348" w:author="ROBERT Ludovic IMT/IBNF" w:date="2018-07-06T15:41:00Z">
              <w:r w:rsidRPr="00A354A2">
                <w:t>managed with @</w:t>
              </w:r>
              <w:proofErr w:type="spellStart"/>
              <w:r w:rsidRPr="00A354A2">
                <w:t>referredType</w:t>
              </w:r>
              <w:proofErr w:type="spellEnd"/>
              <w:r w:rsidRPr="00A354A2">
                <w:t>=</w:t>
              </w:r>
              <w:proofErr w:type="spellStart"/>
              <w:r w:rsidRPr="00A354A2">
                <w:t>FieldedAddress</w:t>
              </w:r>
            </w:ins>
            <w:proofErr w:type="spellEnd"/>
            <w:del w:id="349" w:author="ROBERT Ludovic IMT/IBNF" w:date="2018-07-06T15:41:00Z">
              <w:r w:rsidRPr="00D57E5E" w:rsidDel="00037084">
                <w:delText>GeographicAddress</w:delText>
              </w:r>
            </w:del>
          </w:p>
        </w:tc>
        <w:tc>
          <w:tcPr>
            <w:tcW w:w="2335" w:type="dxa"/>
            <w:shd w:val="clear" w:color="auto" w:fill="FDE9D9" w:themeFill="accent6" w:themeFillTint="33"/>
          </w:tcPr>
          <w:p w14:paraId="19619D8E" w14:textId="77777777" w:rsidR="00365340" w:rsidRPr="00D57E5E" w:rsidRDefault="00365340" w:rsidP="00572E2E">
            <w:pPr>
              <w:pStyle w:val="TableText"/>
            </w:pPr>
            <w:proofErr w:type="spellStart"/>
            <w:r w:rsidRPr="00D57E5E">
              <w:t>streetSuffix</w:t>
            </w:r>
            <w:proofErr w:type="spellEnd"/>
          </w:p>
        </w:tc>
      </w:tr>
      <w:tr w:rsidR="00365340" w14:paraId="2AFAD7E8" w14:textId="77777777" w:rsidTr="00572E2E">
        <w:tc>
          <w:tcPr>
            <w:tcW w:w="670" w:type="dxa"/>
            <w:vAlign w:val="bottom"/>
          </w:tcPr>
          <w:p w14:paraId="22D7CFC1" w14:textId="77777777" w:rsidR="00365340" w:rsidRPr="00D57E5E" w:rsidRDefault="00365340" w:rsidP="00572E2E">
            <w:pPr>
              <w:pStyle w:val="TableText"/>
            </w:pPr>
          </w:p>
        </w:tc>
        <w:tc>
          <w:tcPr>
            <w:tcW w:w="2295" w:type="dxa"/>
          </w:tcPr>
          <w:p w14:paraId="4C49E70B" w14:textId="77777777" w:rsidR="00365340" w:rsidRPr="00D57E5E" w:rsidRDefault="00365340" w:rsidP="00572E2E">
            <w:pPr>
              <w:pStyle w:val="TableText"/>
            </w:pPr>
            <w:r w:rsidRPr="00D57E5E">
              <w:t>locality</w:t>
            </w:r>
          </w:p>
        </w:tc>
        <w:tc>
          <w:tcPr>
            <w:tcW w:w="4050" w:type="dxa"/>
            <w:shd w:val="clear" w:color="auto" w:fill="FDE9D9" w:themeFill="accent6" w:themeFillTint="33"/>
          </w:tcPr>
          <w:p w14:paraId="4A317939" w14:textId="51DE3717" w:rsidR="00365340" w:rsidRPr="00D57E5E" w:rsidRDefault="00365340" w:rsidP="00572E2E">
            <w:pPr>
              <w:pStyle w:val="TableText"/>
            </w:pPr>
            <w:ins w:id="350" w:author="ROBERT Ludovic IMT/IBNF" w:date="2018-07-06T15:41:00Z">
              <w:r w:rsidRPr="00A354A2">
                <w:t>managed with @</w:t>
              </w:r>
              <w:proofErr w:type="spellStart"/>
              <w:r w:rsidRPr="00A354A2">
                <w:t>referredType</w:t>
              </w:r>
              <w:proofErr w:type="spellEnd"/>
              <w:r w:rsidRPr="00A354A2">
                <w:t>=</w:t>
              </w:r>
              <w:proofErr w:type="spellStart"/>
              <w:r w:rsidRPr="00A354A2">
                <w:t>FieldedAddress</w:t>
              </w:r>
            </w:ins>
            <w:proofErr w:type="spellEnd"/>
            <w:del w:id="351" w:author="ROBERT Ludovic IMT/IBNF" w:date="2018-07-06T15:41:00Z">
              <w:r w:rsidRPr="00D57E5E" w:rsidDel="00037084">
                <w:delText>GeographicAddress</w:delText>
              </w:r>
            </w:del>
          </w:p>
        </w:tc>
        <w:tc>
          <w:tcPr>
            <w:tcW w:w="2335" w:type="dxa"/>
            <w:shd w:val="clear" w:color="auto" w:fill="FDE9D9" w:themeFill="accent6" w:themeFillTint="33"/>
          </w:tcPr>
          <w:p w14:paraId="67044C95" w14:textId="77777777" w:rsidR="00365340" w:rsidRPr="00D57E5E" w:rsidRDefault="00365340" w:rsidP="00572E2E">
            <w:pPr>
              <w:pStyle w:val="TableText"/>
            </w:pPr>
            <w:r w:rsidRPr="00D57E5E">
              <w:t>locality</w:t>
            </w:r>
          </w:p>
        </w:tc>
      </w:tr>
      <w:tr w:rsidR="00365340" w14:paraId="1AFE1617" w14:textId="77777777" w:rsidTr="00572E2E">
        <w:tc>
          <w:tcPr>
            <w:tcW w:w="670" w:type="dxa"/>
            <w:vAlign w:val="bottom"/>
          </w:tcPr>
          <w:p w14:paraId="7439A8B5" w14:textId="77777777" w:rsidR="00365340" w:rsidRPr="00D57E5E" w:rsidRDefault="00365340" w:rsidP="00572E2E">
            <w:pPr>
              <w:pStyle w:val="TableText"/>
            </w:pPr>
          </w:p>
        </w:tc>
        <w:tc>
          <w:tcPr>
            <w:tcW w:w="2295" w:type="dxa"/>
          </w:tcPr>
          <w:p w14:paraId="630A2841" w14:textId="77777777" w:rsidR="00365340" w:rsidRPr="00D57E5E" w:rsidRDefault="00365340" w:rsidP="00572E2E">
            <w:pPr>
              <w:pStyle w:val="TableText"/>
            </w:pPr>
            <w:r w:rsidRPr="00D57E5E">
              <w:t>postcode</w:t>
            </w:r>
          </w:p>
        </w:tc>
        <w:tc>
          <w:tcPr>
            <w:tcW w:w="4050" w:type="dxa"/>
            <w:shd w:val="clear" w:color="auto" w:fill="FDE9D9" w:themeFill="accent6" w:themeFillTint="33"/>
          </w:tcPr>
          <w:p w14:paraId="17B7333C" w14:textId="3A593AF7" w:rsidR="00365340" w:rsidRPr="00D57E5E" w:rsidRDefault="00365340" w:rsidP="00572E2E">
            <w:pPr>
              <w:pStyle w:val="TableText"/>
            </w:pPr>
            <w:ins w:id="352" w:author="ROBERT Ludovic IMT/IBNF" w:date="2018-07-06T15:41:00Z">
              <w:r w:rsidRPr="00A354A2">
                <w:t>managed with @</w:t>
              </w:r>
              <w:proofErr w:type="spellStart"/>
              <w:r w:rsidRPr="00A354A2">
                <w:t>referredType</w:t>
              </w:r>
              <w:proofErr w:type="spellEnd"/>
              <w:r w:rsidRPr="00A354A2">
                <w:t>=</w:t>
              </w:r>
              <w:proofErr w:type="spellStart"/>
              <w:r w:rsidRPr="00A354A2">
                <w:t>FieldedAddress</w:t>
              </w:r>
            </w:ins>
            <w:proofErr w:type="spellEnd"/>
            <w:del w:id="353" w:author="ROBERT Ludovic IMT/IBNF" w:date="2018-07-06T15:41:00Z">
              <w:r w:rsidRPr="00D57E5E" w:rsidDel="00037084">
                <w:delText>GeographicAddress</w:delText>
              </w:r>
            </w:del>
          </w:p>
        </w:tc>
        <w:tc>
          <w:tcPr>
            <w:tcW w:w="2335" w:type="dxa"/>
            <w:shd w:val="clear" w:color="auto" w:fill="FDE9D9" w:themeFill="accent6" w:themeFillTint="33"/>
          </w:tcPr>
          <w:p w14:paraId="6A3554AB" w14:textId="77777777" w:rsidR="00365340" w:rsidRPr="00D57E5E" w:rsidRDefault="00365340" w:rsidP="00572E2E">
            <w:pPr>
              <w:pStyle w:val="TableText"/>
            </w:pPr>
            <w:r w:rsidRPr="00D57E5E">
              <w:t>postcode</w:t>
            </w:r>
          </w:p>
        </w:tc>
      </w:tr>
      <w:tr w:rsidR="00365340" w14:paraId="04D4E1A0" w14:textId="77777777" w:rsidTr="00572E2E">
        <w:tc>
          <w:tcPr>
            <w:tcW w:w="670" w:type="dxa"/>
            <w:vAlign w:val="bottom"/>
          </w:tcPr>
          <w:p w14:paraId="20A22E66" w14:textId="77777777" w:rsidR="00365340" w:rsidRPr="00D57E5E" w:rsidRDefault="00365340" w:rsidP="00572E2E">
            <w:pPr>
              <w:pStyle w:val="TableText"/>
            </w:pPr>
          </w:p>
        </w:tc>
        <w:tc>
          <w:tcPr>
            <w:tcW w:w="2295" w:type="dxa"/>
          </w:tcPr>
          <w:p w14:paraId="08DAC1D2" w14:textId="77777777" w:rsidR="00365340" w:rsidRPr="00D57E5E" w:rsidRDefault="00365340" w:rsidP="00572E2E">
            <w:pPr>
              <w:pStyle w:val="TableText"/>
            </w:pPr>
            <w:proofErr w:type="spellStart"/>
            <w:r w:rsidRPr="00D57E5E">
              <w:t>postcodeExtension</w:t>
            </w:r>
            <w:proofErr w:type="spellEnd"/>
          </w:p>
        </w:tc>
        <w:tc>
          <w:tcPr>
            <w:tcW w:w="4050" w:type="dxa"/>
            <w:shd w:val="clear" w:color="auto" w:fill="FDE9D9" w:themeFill="accent6" w:themeFillTint="33"/>
          </w:tcPr>
          <w:p w14:paraId="4B4A42B2" w14:textId="597B5F5F" w:rsidR="00365340" w:rsidRPr="00D57E5E" w:rsidRDefault="00365340" w:rsidP="00572E2E">
            <w:pPr>
              <w:pStyle w:val="TableText"/>
            </w:pPr>
            <w:ins w:id="354" w:author="ROBERT Ludovic IMT/IBNF" w:date="2018-07-06T15:41:00Z">
              <w:r w:rsidRPr="00A354A2">
                <w:t>managed with @</w:t>
              </w:r>
              <w:proofErr w:type="spellStart"/>
              <w:r w:rsidRPr="00A354A2">
                <w:t>referredType</w:t>
              </w:r>
              <w:proofErr w:type="spellEnd"/>
              <w:r w:rsidRPr="00A354A2">
                <w:t>=</w:t>
              </w:r>
              <w:proofErr w:type="spellStart"/>
              <w:r w:rsidRPr="00A354A2">
                <w:t>FieldedAddress</w:t>
              </w:r>
            </w:ins>
            <w:proofErr w:type="spellEnd"/>
            <w:del w:id="355" w:author="ROBERT Ludovic IMT/IBNF" w:date="2018-07-06T15:41:00Z">
              <w:r w:rsidRPr="00D57E5E" w:rsidDel="00037084">
                <w:delText>GeographicAddress</w:delText>
              </w:r>
            </w:del>
          </w:p>
        </w:tc>
        <w:tc>
          <w:tcPr>
            <w:tcW w:w="2335" w:type="dxa"/>
            <w:shd w:val="clear" w:color="auto" w:fill="FDE9D9" w:themeFill="accent6" w:themeFillTint="33"/>
            <w:vAlign w:val="bottom"/>
          </w:tcPr>
          <w:p w14:paraId="7AED8359" w14:textId="77777777" w:rsidR="00365340" w:rsidRPr="00D57E5E" w:rsidRDefault="00365340" w:rsidP="00572E2E">
            <w:pPr>
              <w:pStyle w:val="TableText"/>
            </w:pPr>
            <w:proofErr w:type="spellStart"/>
            <w:r w:rsidRPr="00D57E5E">
              <w:t>postcodeExtension</w:t>
            </w:r>
            <w:proofErr w:type="spellEnd"/>
          </w:p>
        </w:tc>
      </w:tr>
      <w:tr w:rsidR="00365340" w14:paraId="5613BEA5" w14:textId="77777777" w:rsidTr="00572E2E">
        <w:tc>
          <w:tcPr>
            <w:tcW w:w="670" w:type="dxa"/>
            <w:vAlign w:val="bottom"/>
          </w:tcPr>
          <w:p w14:paraId="75E06700" w14:textId="77777777" w:rsidR="00365340" w:rsidRPr="00D57E5E" w:rsidRDefault="00365340" w:rsidP="00572E2E">
            <w:pPr>
              <w:pStyle w:val="TableText"/>
            </w:pPr>
          </w:p>
        </w:tc>
        <w:tc>
          <w:tcPr>
            <w:tcW w:w="2295" w:type="dxa"/>
          </w:tcPr>
          <w:p w14:paraId="3CDC6DD3" w14:textId="77777777" w:rsidR="00365340" w:rsidRPr="00D57E5E" w:rsidRDefault="00365340" w:rsidP="00572E2E">
            <w:pPr>
              <w:pStyle w:val="TableText"/>
            </w:pPr>
            <w:r w:rsidRPr="00D57E5E">
              <w:t>country</w:t>
            </w:r>
          </w:p>
        </w:tc>
        <w:tc>
          <w:tcPr>
            <w:tcW w:w="4050" w:type="dxa"/>
            <w:shd w:val="clear" w:color="auto" w:fill="FDE9D9" w:themeFill="accent6" w:themeFillTint="33"/>
          </w:tcPr>
          <w:p w14:paraId="6F6E172F" w14:textId="35605363" w:rsidR="00365340" w:rsidRPr="00D57E5E" w:rsidRDefault="00365340" w:rsidP="00572E2E">
            <w:pPr>
              <w:pStyle w:val="TableText"/>
            </w:pPr>
            <w:ins w:id="356" w:author="ROBERT Ludovic IMT/IBNF" w:date="2018-07-06T15:41:00Z">
              <w:r w:rsidRPr="00A354A2">
                <w:t>managed with @</w:t>
              </w:r>
              <w:proofErr w:type="spellStart"/>
              <w:r w:rsidRPr="00A354A2">
                <w:t>referredType</w:t>
              </w:r>
              <w:proofErr w:type="spellEnd"/>
              <w:r w:rsidRPr="00A354A2">
                <w:t>=</w:t>
              </w:r>
              <w:proofErr w:type="spellStart"/>
              <w:r w:rsidRPr="00A354A2">
                <w:t>FieldedAddress</w:t>
              </w:r>
            </w:ins>
            <w:proofErr w:type="spellEnd"/>
            <w:del w:id="357" w:author="ROBERT Ludovic IMT/IBNF" w:date="2018-07-06T15:41:00Z">
              <w:r w:rsidRPr="00D57E5E" w:rsidDel="00037084">
                <w:delText>GeographicAddress</w:delText>
              </w:r>
            </w:del>
          </w:p>
        </w:tc>
        <w:tc>
          <w:tcPr>
            <w:tcW w:w="2335" w:type="dxa"/>
            <w:shd w:val="clear" w:color="auto" w:fill="FDE9D9" w:themeFill="accent6" w:themeFillTint="33"/>
            <w:vAlign w:val="bottom"/>
          </w:tcPr>
          <w:p w14:paraId="6D7C569D" w14:textId="77777777" w:rsidR="00365340" w:rsidRPr="00D57E5E" w:rsidRDefault="00365340" w:rsidP="00572E2E">
            <w:pPr>
              <w:pStyle w:val="TableText"/>
            </w:pPr>
            <w:r w:rsidRPr="00D57E5E">
              <w:t>country</w:t>
            </w:r>
          </w:p>
        </w:tc>
      </w:tr>
      <w:tr w:rsidR="00365340" w14:paraId="427511F3" w14:textId="77777777" w:rsidTr="00572E2E">
        <w:tc>
          <w:tcPr>
            <w:tcW w:w="670" w:type="dxa"/>
            <w:vAlign w:val="bottom"/>
          </w:tcPr>
          <w:p w14:paraId="4E859249" w14:textId="77777777" w:rsidR="00365340" w:rsidRPr="00D57E5E" w:rsidRDefault="00365340" w:rsidP="00572E2E">
            <w:pPr>
              <w:pStyle w:val="TableText"/>
            </w:pPr>
          </w:p>
        </w:tc>
        <w:tc>
          <w:tcPr>
            <w:tcW w:w="2295" w:type="dxa"/>
          </w:tcPr>
          <w:p w14:paraId="7549EC42" w14:textId="77777777" w:rsidR="00365340" w:rsidRPr="00D57E5E" w:rsidRDefault="00365340" w:rsidP="00572E2E">
            <w:pPr>
              <w:pStyle w:val="TableText"/>
            </w:pPr>
            <w:proofErr w:type="spellStart"/>
            <w:r w:rsidRPr="00D57E5E">
              <w:t>stateOrProvince</w:t>
            </w:r>
            <w:proofErr w:type="spellEnd"/>
          </w:p>
        </w:tc>
        <w:tc>
          <w:tcPr>
            <w:tcW w:w="4050" w:type="dxa"/>
            <w:shd w:val="clear" w:color="auto" w:fill="FDE9D9" w:themeFill="accent6" w:themeFillTint="33"/>
          </w:tcPr>
          <w:p w14:paraId="2FF995D7" w14:textId="03E5A575" w:rsidR="00365340" w:rsidRPr="00D57E5E" w:rsidRDefault="00365340" w:rsidP="00572E2E">
            <w:pPr>
              <w:pStyle w:val="TableText"/>
            </w:pPr>
            <w:ins w:id="358" w:author="ROBERT Ludovic IMT/IBNF" w:date="2018-07-06T15:41:00Z">
              <w:r w:rsidRPr="00A354A2">
                <w:t>managed with @</w:t>
              </w:r>
              <w:proofErr w:type="spellStart"/>
              <w:r w:rsidRPr="00A354A2">
                <w:t>referredType</w:t>
              </w:r>
              <w:proofErr w:type="spellEnd"/>
              <w:r w:rsidRPr="00A354A2">
                <w:t>=</w:t>
              </w:r>
              <w:proofErr w:type="spellStart"/>
              <w:r w:rsidRPr="00A354A2">
                <w:t>FieldedAddress</w:t>
              </w:r>
            </w:ins>
            <w:proofErr w:type="spellEnd"/>
            <w:del w:id="359" w:author="ROBERT Ludovic IMT/IBNF" w:date="2018-07-06T15:41:00Z">
              <w:r w:rsidRPr="00D57E5E" w:rsidDel="00037084">
                <w:delText>GeographicAddress</w:delText>
              </w:r>
            </w:del>
          </w:p>
        </w:tc>
        <w:tc>
          <w:tcPr>
            <w:tcW w:w="2335" w:type="dxa"/>
            <w:shd w:val="clear" w:color="auto" w:fill="FDE9D9" w:themeFill="accent6" w:themeFillTint="33"/>
            <w:vAlign w:val="bottom"/>
          </w:tcPr>
          <w:p w14:paraId="14F6284F" w14:textId="77777777" w:rsidR="00365340" w:rsidRPr="00D57E5E" w:rsidRDefault="00365340" w:rsidP="00572E2E">
            <w:pPr>
              <w:pStyle w:val="TableText"/>
            </w:pPr>
            <w:proofErr w:type="spellStart"/>
            <w:r w:rsidRPr="00D57E5E">
              <w:t>stateOrProvince</w:t>
            </w:r>
            <w:proofErr w:type="spellEnd"/>
          </w:p>
        </w:tc>
      </w:tr>
      <w:tr w:rsidR="00A730C3" w14:paraId="4B7A0BF2" w14:textId="77777777" w:rsidTr="00572E2E">
        <w:trPr>
          <w:trHeight w:val="22"/>
        </w:trPr>
        <w:tc>
          <w:tcPr>
            <w:tcW w:w="670" w:type="dxa"/>
            <w:vAlign w:val="bottom"/>
          </w:tcPr>
          <w:p w14:paraId="203E7A69" w14:textId="77777777" w:rsidR="00A730C3" w:rsidRPr="00D57E5E" w:rsidRDefault="00A730C3" w:rsidP="00572E2E">
            <w:pPr>
              <w:pStyle w:val="TableText"/>
            </w:pPr>
          </w:p>
        </w:tc>
        <w:tc>
          <w:tcPr>
            <w:tcW w:w="2295" w:type="dxa"/>
          </w:tcPr>
          <w:p w14:paraId="17EACD89" w14:textId="77777777" w:rsidR="00A730C3" w:rsidRPr="00D57E5E" w:rsidRDefault="00A730C3" w:rsidP="00572E2E">
            <w:pPr>
              <w:pStyle w:val="TableText"/>
            </w:pPr>
            <w:r w:rsidRPr="00D57E5E">
              <w:t>referenceType</w:t>
            </w:r>
          </w:p>
        </w:tc>
        <w:tc>
          <w:tcPr>
            <w:tcW w:w="4050" w:type="dxa"/>
            <w:shd w:val="clear" w:color="auto" w:fill="FDE9D9" w:themeFill="accent6" w:themeFillTint="33"/>
            <w:vAlign w:val="bottom"/>
          </w:tcPr>
          <w:p w14:paraId="25DBCDDF" w14:textId="6E72BDD5" w:rsidR="00A730C3" w:rsidRPr="00D57E5E" w:rsidRDefault="00365340">
            <w:pPr>
              <w:pStyle w:val="TableText"/>
            </w:pPr>
            <w:ins w:id="360" w:author="ROBERT Ludovic IMT/IBNF" w:date="2018-07-06T15:38:00Z">
              <w:r>
                <w:t>managed with @</w:t>
              </w:r>
              <w:proofErr w:type="spellStart"/>
              <w:r>
                <w:t>referredType</w:t>
              </w:r>
              <w:proofErr w:type="spellEnd"/>
              <w:r>
                <w:t>=</w:t>
              </w:r>
              <w:proofErr w:type="spellStart"/>
              <w:r>
                <w:t>ReferencedAddress</w:t>
              </w:r>
            </w:ins>
            <w:proofErr w:type="spellEnd"/>
            <w:del w:id="361" w:author="ROBERT Ludovic IMT/IBNF" w:date="2018-07-06T15:38:00Z">
              <w:r w:rsidR="00A730C3" w:rsidRPr="00D57E5E" w:rsidDel="00365340">
                <w:delText>MEFAddress</w:delText>
              </w:r>
            </w:del>
          </w:p>
        </w:tc>
        <w:tc>
          <w:tcPr>
            <w:tcW w:w="2335" w:type="dxa"/>
            <w:shd w:val="clear" w:color="auto" w:fill="FDE9D9" w:themeFill="accent6" w:themeFillTint="33"/>
            <w:vAlign w:val="bottom"/>
          </w:tcPr>
          <w:p w14:paraId="7C75BA53" w14:textId="77777777" w:rsidR="00A730C3" w:rsidRPr="00D57E5E" w:rsidRDefault="00A730C3" w:rsidP="00572E2E">
            <w:pPr>
              <w:pStyle w:val="TableText"/>
            </w:pPr>
            <w:r w:rsidRPr="00D57E5E">
              <w:t>referenceType</w:t>
            </w:r>
          </w:p>
        </w:tc>
      </w:tr>
      <w:tr w:rsidR="00A730C3" w14:paraId="45A742A5" w14:textId="77777777" w:rsidTr="00572E2E">
        <w:tc>
          <w:tcPr>
            <w:tcW w:w="670" w:type="dxa"/>
            <w:vAlign w:val="bottom"/>
          </w:tcPr>
          <w:p w14:paraId="24291E41" w14:textId="77777777" w:rsidR="00A730C3" w:rsidRPr="00D57E5E" w:rsidRDefault="00A730C3" w:rsidP="00572E2E">
            <w:pPr>
              <w:pStyle w:val="TableText"/>
            </w:pPr>
          </w:p>
        </w:tc>
        <w:tc>
          <w:tcPr>
            <w:tcW w:w="2295" w:type="dxa"/>
          </w:tcPr>
          <w:p w14:paraId="587A6733" w14:textId="77777777" w:rsidR="00A730C3" w:rsidRPr="00D57E5E" w:rsidRDefault="00A730C3" w:rsidP="00572E2E">
            <w:pPr>
              <w:pStyle w:val="TableText"/>
            </w:pPr>
            <w:r w:rsidRPr="00D57E5E">
              <w:t>referenceId</w:t>
            </w:r>
          </w:p>
        </w:tc>
        <w:tc>
          <w:tcPr>
            <w:tcW w:w="4050" w:type="dxa"/>
            <w:shd w:val="clear" w:color="auto" w:fill="FDE9D9" w:themeFill="accent6" w:themeFillTint="33"/>
          </w:tcPr>
          <w:p w14:paraId="6AD5E338" w14:textId="64D85A7B" w:rsidR="00A730C3" w:rsidRPr="00D57E5E" w:rsidRDefault="00365340" w:rsidP="00572E2E">
            <w:pPr>
              <w:pStyle w:val="TableText"/>
            </w:pPr>
            <w:ins w:id="362" w:author="ROBERT Ludovic IMT/IBNF" w:date="2018-07-06T15:38:00Z">
              <w:r>
                <w:t>managed with @</w:t>
              </w:r>
              <w:proofErr w:type="spellStart"/>
              <w:r>
                <w:t>referredType</w:t>
              </w:r>
              <w:proofErr w:type="spellEnd"/>
              <w:r>
                <w:t>=</w:t>
              </w:r>
              <w:proofErr w:type="spellStart"/>
              <w:r>
                <w:t>ReferencedAddress</w:t>
              </w:r>
            </w:ins>
            <w:proofErr w:type="spellEnd"/>
            <w:del w:id="363" w:author="ROBERT Ludovic IMT/IBNF" w:date="2018-07-06T15:38:00Z">
              <w:r w:rsidR="00A730C3" w:rsidRPr="00D57E5E" w:rsidDel="00365340">
                <w:delText>MEFAddress</w:delText>
              </w:r>
            </w:del>
          </w:p>
        </w:tc>
        <w:tc>
          <w:tcPr>
            <w:tcW w:w="2335" w:type="dxa"/>
            <w:shd w:val="clear" w:color="auto" w:fill="FDE9D9" w:themeFill="accent6" w:themeFillTint="33"/>
            <w:vAlign w:val="bottom"/>
          </w:tcPr>
          <w:p w14:paraId="2A7AD76D" w14:textId="77777777" w:rsidR="00A730C3" w:rsidRPr="00D57E5E" w:rsidRDefault="00A730C3" w:rsidP="00572E2E">
            <w:pPr>
              <w:pStyle w:val="TableText"/>
            </w:pPr>
            <w:r w:rsidRPr="00D57E5E">
              <w:t>referenceId</w:t>
            </w:r>
          </w:p>
        </w:tc>
      </w:tr>
      <w:tr w:rsidR="00A730C3" w14:paraId="527AF06C" w14:textId="77777777" w:rsidTr="00572E2E">
        <w:tc>
          <w:tcPr>
            <w:tcW w:w="670" w:type="dxa"/>
            <w:vAlign w:val="bottom"/>
          </w:tcPr>
          <w:p w14:paraId="3CB489CF" w14:textId="77777777" w:rsidR="00A730C3" w:rsidRPr="00D57E5E" w:rsidRDefault="00A730C3" w:rsidP="00572E2E">
            <w:pPr>
              <w:pStyle w:val="TableText"/>
            </w:pPr>
          </w:p>
        </w:tc>
        <w:tc>
          <w:tcPr>
            <w:tcW w:w="2295" w:type="dxa"/>
          </w:tcPr>
          <w:p w14:paraId="7517AA2E" w14:textId="77777777" w:rsidR="00A730C3" w:rsidRPr="00D57E5E" w:rsidRDefault="00A730C3" w:rsidP="00572E2E">
            <w:pPr>
              <w:pStyle w:val="TableText"/>
            </w:pPr>
            <w:r w:rsidRPr="00D57E5E">
              <w:t>addrLine1</w:t>
            </w:r>
          </w:p>
        </w:tc>
        <w:tc>
          <w:tcPr>
            <w:tcW w:w="4050" w:type="dxa"/>
            <w:shd w:val="clear" w:color="auto" w:fill="FDE9D9" w:themeFill="accent6" w:themeFillTint="33"/>
          </w:tcPr>
          <w:p w14:paraId="27E89AB4" w14:textId="1431A7DA" w:rsidR="00A730C3" w:rsidRPr="00D57E5E" w:rsidRDefault="00365340">
            <w:pPr>
              <w:pStyle w:val="TableText"/>
            </w:pPr>
            <w:ins w:id="364" w:author="ROBERT Ludovic IMT/IBNF" w:date="2018-07-06T15:39:00Z">
              <w:r>
                <w:t>managed with @</w:t>
              </w:r>
              <w:proofErr w:type="spellStart"/>
              <w:r>
                <w:t>referredType</w:t>
              </w:r>
              <w:proofErr w:type="spellEnd"/>
              <w:r>
                <w:t>=</w:t>
              </w:r>
              <w:proofErr w:type="spellStart"/>
              <w:r>
                <w:t>FormattedAddress</w:t>
              </w:r>
              <w:proofErr w:type="spellEnd"/>
              <w:r w:rsidRPr="00D57E5E" w:rsidDel="00365340">
                <w:t xml:space="preserve"> </w:t>
              </w:r>
            </w:ins>
            <w:del w:id="365" w:author="ROBERT Ludovic IMT/IBNF" w:date="2018-07-06T15:38:00Z">
              <w:r w:rsidR="00A730C3" w:rsidRPr="00D57E5E" w:rsidDel="00365340">
                <w:delText>MEFAddress</w:delText>
              </w:r>
            </w:del>
          </w:p>
        </w:tc>
        <w:tc>
          <w:tcPr>
            <w:tcW w:w="2335" w:type="dxa"/>
            <w:shd w:val="clear" w:color="auto" w:fill="FDE9D9" w:themeFill="accent6" w:themeFillTint="33"/>
          </w:tcPr>
          <w:p w14:paraId="2183A5C3" w14:textId="77777777" w:rsidR="00A730C3" w:rsidRPr="00D57E5E" w:rsidRDefault="00A730C3" w:rsidP="00572E2E">
            <w:pPr>
              <w:pStyle w:val="TableText"/>
            </w:pPr>
            <w:r w:rsidRPr="00D57E5E">
              <w:t>addrLine1</w:t>
            </w:r>
          </w:p>
        </w:tc>
      </w:tr>
      <w:tr w:rsidR="00A730C3" w14:paraId="0F8CFA4A" w14:textId="77777777" w:rsidTr="00572E2E">
        <w:tc>
          <w:tcPr>
            <w:tcW w:w="670" w:type="dxa"/>
            <w:vAlign w:val="bottom"/>
          </w:tcPr>
          <w:p w14:paraId="51663D1E" w14:textId="77777777" w:rsidR="00A730C3" w:rsidRPr="00D57E5E" w:rsidRDefault="00A730C3" w:rsidP="00572E2E">
            <w:pPr>
              <w:pStyle w:val="TableText"/>
            </w:pPr>
          </w:p>
        </w:tc>
        <w:tc>
          <w:tcPr>
            <w:tcW w:w="2295" w:type="dxa"/>
          </w:tcPr>
          <w:p w14:paraId="5A439897" w14:textId="77777777" w:rsidR="00A730C3" w:rsidRPr="00D57E5E" w:rsidRDefault="00A730C3" w:rsidP="00572E2E">
            <w:pPr>
              <w:pStyle w:val="TableText"/>
            </w:pPr>
            <w:r w:rsidRPr="00D57E5E">
              <w:t>addrLine2</w:t>
            </w:r>
          </w:p>
        </w:tc>
        <w:tc>
          <w:tcPr>
            <w:tcW w:w="4050" w:type="dxa"/>
            <w:shd w:val="clear" w:color="auto" w:fill="FDE9D9" w:themeFill="accent6" w:themeFillTint="33"/>
          </w:tcPr>
          <w:p w14:paraId="6E41B9E3" w14:textId="06483FDA" w:rsidR="00A730C3" w:rsidRPr="00D57E5E" w:rsidRDefault="00365340" w:rsidP="00572E2E">
            <w:pPr>
              <w:pStyle w:val="TableText"/>
            </w:pPr>
            <w:ins w:id="366" w:author="ROBERT Ludovic IMT/IBNF" w:date="2018-07-06T15:39:00Z">
              <w:r>
                <w:t>managed with @</w:t>
              </w:r>
              <w:proofErr w:type="spellStart"/>
              <w:r>
                <w:t>referredType</w:t>
              </w:r>
              <w:proofErr w:type="spellEnd"/>
              <w:r>
                <w:t>=</w:t>
              </w:r>
              <w:proofErr w:type="spellStart"/>
              <w:r>
                <w:t>FormattedAddress</w:t>
              </w:r>
            </w:ins>
            <w:proofErr w:type="spellEnd"/>
            <w:del w:id="367" w:author="ROBERT Ludovic IMT/IBNF" w:date="2018-07-06T15:39:00Z">
              <w:r w:rsidR="00A730C3" w:rsidRPr="00D57E5E" w:rsidDel="00365340">
                <w:delText>MEFAddress</w:delText>
              </w:r>
            </w:del>
          </w:p>
        </w:tc>
        <w:tc>
          <w:tcPr>
            <w:tcW w:w="2335" w:type="dxa"/>
            <w:shd w:val="clear" w:color="auto" w:fill="FDE9D9" w:themeFill="accent6" w:themeFillTint="33"/>
          </w:tcPr>
          <w:p w14:paraId="6A851BEB" w14:textId="77777777" w:rsidR="00A730C3" w:rsidRPr="00D57E5E" w:rsidRDefault="00A730C3" w:rsidP="00572E2E">
            <w:pPr>
              <w:pStyle w:val="TableText"/>
            </w:pPr>
            <w:r w:rsidRPr="00D57E5E">
              <w:t>addrLine2</w:t>
            </w:r>
          </w:p>
        </w:tc>
      </w:tr>
      <w:tr w:rsidR="00A730C3" w14:paraId="3D262270" w14:textId="77777777" w:rsidTr="00572E2E">
        <w:tc>
          <w:tcPr>
            <w:tcW w:w="670" w:type="dxa"/>
            <w:vAlign w:val="bottom"/>
          </w:tcPr>
          <w:p w14:paraId="2E6A9C49" w14:textId="77777777" w:rsidR="00A730C3" w:rsidRPr="00560A18" w:rsidRDefault="00A730C3" w:rsidP="00572E2E">
            <w:pPr>
              <w:pStyle w:val="TableHeader"/>
              <w:rPr>
                <w:b w:val="0"/>
              </w:rPr>
            </w:pPr>
          </w:p>
        </w:tc>
        <w:tc>
          <w:tcPr>
            <w:tcW w:w="2295" w:type="dxa"/>
          </w:tcPr>
          <w:p w14:paraId="4AFA6739" w14:textId="77777777" w:rsidR="00A730C3" w:rsidRPr="003D15FB" w:rsidRDefault="00A730C3" w:rsidP="00572E2E">
            <w:pPr>
              <w:pStyle w:val="TableText"/>
            </w:pPr>
            <w:r w:rsidRPr="000268CE">
              <w:t>city</w:t>
            </w:r>
          </w:p>
        </w:tc>
        <w:tc>
          <w:tcPr>
            <w:tcW w:w="4050" w:type="dxa"/>
            <w:shd w:val="clear" w:color="auto" w:fill="FDE9D9" w:themeFill="accent6" w:themeFillTint="33"/>
            <w:vAlign w:val="bottom"/>
          </w:tcPr>
          <w:p w14:paraId="0356D339" w14:textId="7F087BAD" w:rsidR="00A730C3" w:rsidRPr="003D15FB" w:rsidRDefault="00365340" w:rsidP="00572E2E">
            <w:pPr>
              <w:pStyle w:val="TableText"/>
            </w:pPr>
            <w:ins w:id="368" w:author="ROBERT Ludovic IMT/IBNF" w:date="2018-07-06T15:39:00Z">
              <w:r>
                <w:t>managed with @</w:t>
              </w:r>
              <w:proofErr w:type="spellStart"/>
              <w:r>
                <w:t>referredType</w:t>
              </w:r>
              <w:proofErr w:type="spellEnd"/>
              <w:r>
                <w:t>=</w:t>
              </w:r>
              <w:proofErr w:type="spellStart"/>
              <w:r>
                <w:t>FormattedAddress</w:t>
              </w:r>
            </w:ins>
            <w:proofErr w:type="spellEnd"/>
            <w:del w:id="369" w:author="ROBERT Ludovic IMT/IBNF" w:date="2018-07-06T15:39:00Z">
              <w:r w:rsidR="00A730C3" w:rsidRPr="00A01B7C" w:rsidDel="00365340">
                <w:delText>GeographicAddress</w:delText>
              </w:r>
            </w:del>
          </w:p>
        </w:tc>
        <w:tc>
          <w:tcPr>
            <w:tcW w:w="2335" w:type="dxa"/>
            <w:shd w:val="clear" w:color="auto" w:fill="FDE9D9" w:themeFill="accent6" w:themeFillTint="33"/>
          </w:tcPr>
          <w:p w14:paraId="34F1D932" w14:textId="77777777" w:rsidR="00A730C3" w:rsidRPr="003D15FB" w:rsidRDefault="00A730C3" w:rsidP="00572E2E">
            <w:pPr>
              <w:pStyle w:val="TableText"/>
            </w:pPr>
            <w:r w:rsidRPr="000268CE">
              <w:t>city</w:t>
            </w:r>
          </w:p>
        </w:tc>
      </w:tr>
      <w:tr w:rsidR="00A730C3" w:rsidDel="00365340" w14:paraId="7A1B811E" w14:textId="6975BF2F" w:rsidTr="00572E2E">
        <w:trPr>
          <w:del w:id="370" w:author="ROBERT Ludovic IMT/IBNF" w:date="2018-07-06T15:39:00Z"/>
        </w:trPr>
        <w:tc>
          <w:tcPr>
            <w:tcW w:w="670" w:type="dxa"/>
            <w:vAlign w:val="bottom"/>
          </w:tcPr>
          <w:p w14:paraId="7B040344" w14:textId="037D9563" w:rsidR="00A730C3" w:rsidRPr="00560A18" w:rsidDel="00365340" w:rsidRDefault="00A730C3" w:rsidP="00572E2E">
            <w:pPr>
              <w:pStyle w:val="TableHeader"/>
              <w:rPr>
                <w:del w:id="371" w:author="ROBERT Ludovic IMT/IBNF" w:date="2018-07-06T15:39:00Z"/>
                <w:b w:val="0"/>
              </w:rPr>
            </w:pPr>
          </w:p>
        </w:tc>
        <w:tc>
          <w:tcPr>
            <w:tcW w:w="2295" w:type="dxa"/>
          </w:tcPr>
          <w:p w14:paraId="63FE4D13" w14:textId="27E1DBD0" w:rsidR="00A730C3" w:rsidRPr="003D15FB" w:rsidDel="00365340" w:rsidRDefault="00A730C3" w:rsidP="00572E2E">
            <w:pPr>
              <w:pStyle w:val="TableText"/>
              <w:rPr>
                <w:del w:id="372" w:author="ROBERT Ludovic IMT/IBNF" w:date="2018-07-06T15:39:00Z"/>
              </w:rPr>
            </w:pPr>
            <w:del w:id="373" w:author="ROBERT Ludovic IMT/IBNF" w:date="2018-07-06T15:39:00Z">
              <w:r w:rsidRPr="000268CE" w:rsidDel="00365340">
                <w:delText>role</w:delText>
              </w:r>
            </w:del>
          </w:p>
        </w:tc>
        <w:tc>
          <w:tcPr>
            <w:tcW w:w="4050" w:type="dxa"/>
            <w:shd w:val="clear" w:color="auto" w:fill="FDE9D9" w:themeFill="accent6" w:themeFillTint="33"/>
            <w:vAlign w:val="bottom"/>
          </w:tcPr>
          <w:p w14:paraId="2DDFB808" w14:textId="75DF1078" w:rsidR="00A730C3" w:rsidRPr="003D15FB" w:rsidDel="00365340" w:rsidRDefault="00A730C3" w:rsidP="00572E2E">
            <w:pPr>
              <w:pStyle w:val="TableText"/>
              <w:rPr>
                <w:del w:id="374" w:author="ROBERT Ludovic IMT/IBNF" w:date="2018-07-06T15:39:00Z"/>
              </w:rPr>
            </w:pPr>
            <w:del w:id="375" w:author="ROBERT Ludovic IMT/IBNF" w:date="2018-07-06T15:39:00Z">
              <w:r w:rsidDel="00365340">
                <w:delText>Place</w:delText>
              </w:r>
            </w:del>
          </w:p>
        </w:tc>
        <w:tc>
          <w:tcPr>
            <w:tcW w:w="2335" w:type="dxa"/>
            <w:shd w:val="clear" w:color="auto" w:fill="FDE9D9" w:themeFill="accent6" w:themeFillTint="33"/>
          </w:tcPr>
          <w:p w14:paraId="7AA3D47C" w14:textId="366C07D8" w:rsidR="00A730C3" w:rsidRPr="003D15FB" w:rsidDel="00365340" w:rsidRDefault="00A730C3" w:rsidP="00572E2E">
            <w:pPr>
              <w:pStyle w:val="TableText"/>
              <w:rPr>
                <w:del w:id="376" w:author="ROBERT Ludovic IMT/IBNF" w:date="2018-07-06T15:39:00Z"/>
              </w:rPr>
            </w:pPr>
            <w:del w:id="377" w:author="ROBERT Ludovic IMT/IBNF" w:date="2018-07-06T15:39:00Z">
              <w:r w:rsidRPr="000268CE" w:rsidDel="00365340">
                <w:delText>role</w:delText>
              </w:r>
            </w:del>
          </w:p>
        </w:tc>
      </w:tr>
      <w:tr w:rsidR="00A730C3" w:rsidDel="00365340" w14:paraId="1040D4F5" w14:textId="5966E23A" w:rsidTr="00572E2E">
        <w:trPr>
          <w:del w:id="378" w:author="ROBERT Ludovic IMT/IBNF" w:date="2018-07-06T15:39:00Z"/>
        </w:trPr>
        <w:tc>
          <w:tcPr>
            <w:tcW w:w="670" w:type="dxa"/>
            <w:vAlign w:val="bottom"/>
          </w:tcPr>
          <w:p w14:paraId="0C3567A5" w14:textId="6534667B" w:rsidR="00A730C3" w:rsidRPr="00560A18" w:rsidDel="00365340" w:rsidRDefault="00A730C3" w:rsidP="00572E2E">
            <w:pPr>
              <w:pStyle w:val="TableHeader"/>
              <w:rPr>
                <w:del w:id="379" w:author="ROBERT Ludovic IMT/IBNF" w:date="2018-07-06T15:39:00Z"/>
                <w:b w:val="0"/>
              </w:rPr>
            </w:pPr>
          </w:p>
        </w:tc>
        <w:tc>
          <w:tcPr>
            <w:tcW w:w="2295" w:type="dxa"/>
          </w:tcPr>
          <w:p w14:paraId="77D5CF46" w14:textId="5EC788FD" w:rsidR="00A730C3" w:rsidRPr="003D15FB" w:rsidDel="00365340" w:rsidRDefault="00A730C3" w:rsidP="00572E2E">
            <w:pPr>
              <w:pStyle w:val="TableText"/>
              <w:rPr>
                <w:del w:id="380" w:author="ROBERT Ludovic IMT/IBNF" w:date="2018-07-06T15:39:00Z"/>
              </w:rPr>
            </w:pPr>
            <w:del w:id="381" w:author="ROBERT Ludovic IMT/IBNF" w:date="2018-07-06T15:39:00Z">
              <w:r w:rsidRPr="000268CE" w:rsidDel="00365340">
                <w:delText>type</w:delText>
              </w:r>
            </w:del>
          </w:p>
        </w:tc>
        <w:tc>
          <w:tcPr>
            <w:tcW w:w="4050" w:type="dxa"/>
            <w:shd w:val="clear" w:color="auto" w:fill="FDE9D9" w:themeFill="accent6" w:themeFillTint="33"/>
            <w:vAlign w:val="bottom"/>
          </w:tcPr>
          <w:p w14:paraId="607DA252" w14:textId="3B89694A" w:rsidR="00A730C3" w:rsidRPr="003D15FB" w:rsidDel="00365340" w:rsidRDefault="00A730C3" w:rsidP="00572E2E">
            <w:pPr>
              <w:pStyle w:val="TableText"/>
              <w:rPr>
                <w:del w:id="382" w:author="ROBERT Ludovic IMT/IBNF" w:date="2018-07-06T15:39:00Z"/>
              </w:rPr>
            </w:pPr>
            <w:del w:id="383" w:author="ROBERT Ludovic IMT/IBNF" w:date="2018-07-06T15:39:00Z">
              <w:r w:rsidDel="00365340">
                <w:delText>Place</w:delText>
              </w:r>
            </w:del>
          </w:p>
        </w:tc>
        <w:tc>
          <w:tcPr>
            <w:tcW w:w="2335" w:type="dxa"/>
            <w:shd w:val="clear" w:color="auto" w:fill="FDE9D9" w:themeFill="accent6" w:themeFillTint="33"/>
          </w:tcPr>
          <w:p w14:paraId="4EC90139" w14:textId="06006D1F" w:rsidR="00A730C3" w:rsidRPr="003D15FB" w:rsidDel="00365340" w:rsidRDefault="00A730C3" w:rsidP="00572E2E">
            <w:pPr>
              <w:pStyle w:val="TableText"/>
              <w:rPr>
                <w:del w:id="384" w:author="ROBERT Ludovic IMT/IBNF" w:date="2018-07-06T15:39:00Z"/>
              </w:rPr>
            </w:pPr>
            <w:del w:id="385" w:author="ROBERT Ludovic IMT/IBNF" w:date="2018-07-06T15:39:00Z">
              <w:r w:rsidRPr="000268CE" w:rsidDel="00365340">
                <w:delText>type</w:delText>
              </w:r>
            </w:del>
          </w:p>
        </w:tc>
      </w:tr>
      <w:tr w:rsidR="00A730C3" w14:paraId="3F4B8A91" w14:textId="77777777" w:rsidTr="00572E2E">
        <w:tc>
          <w:tcPr>
            <w:tcW w:w="2965" w:type="dxa"/>
            <w:gridSpan w:val="2"/>
            <w:shd w:val="clear" w:color="auto" w:fill="BFBFBF" w:themeFill="background1" w:themeFillShade="BF"/>
          </w:tcPr>
          <w:p w14:paraId="2236680A" w14:textId="77777777" w:rsidR="00A730C3" w:rsidRPr="00D57E5E" w:rsidRDefault="00A730C3" w:rsidP="00572E2E">
            <w:pPr>
              <w:pStyle w:val="TableText"/>
              <w:rPr>
                <w:b/>
                <w:i/>
              </w:rPr>
            </w:pPr>
            <w:r w:rsidRPr="00D57E5E">
              <w:rPr>
                <w:b/>
                <w:i/>
              </w:rPr>
              <w:t>Geographic Sub Address</w:t>
            </w:r>
          </w:p>
        </w:tc>
        <w:tc>
          <w:tcPr>
            <w:tcW w:w="4050" w:type="dxa"/>
            <w:shd w:val="clear" w:color="auto" w:fill="FDE9D9" w:themeFill="accent6" w:themeFillTint="33"/>
          </w:tcPr>
          <w:p w14:paraId="1C42017B" w14:textId="3C336D63" w:rsidR="00A730C3" w:rsidRPr="003D15FB" w:rsidRDefault="00365340" w:rsidP="00572E2E">
            <w:pPr>
              <w:pStyle w:val="TableText"/>
            </w:pPr>
            <w:ins w:id="386" w:author="ROBERT Ludovic IMT/IBNF" w:date="2018-07-06T15:37:00Z">
              <w:r>
                <w:t>managed with @</w:t>
              </w:r>
              <w:proofErr w:type="spellStart"/>
              <w:r>
                <w:t>referredType</w:t>
              </w:r>
              <w:proofErr w:type="spellEnd"/>
              <w:r>
                <w:t>=</w:t>
              </w:r>
              <w:proofErr w:type="spellStart"/>
              <w:r>
                <w:t>FormattedAddress</w:t>
              </w:r>
            </w:ins>
            <w:proofErr w:type="spellEnd"/>
          </w:p>
        </w:tc>
        <w:tc>
          <w:tcPr>
            <w:tcW w:w="2335" w:type="dxa"/>
            <w:shd w:val="clear" w:color="auto" w:fill="FDE9D9" w:themeFill="accent6" w:themeFillTint="33"/>
          </w:tcPr>
          <w:p w14:paraId="2B3F87DA" w14:textId="77777777" w:rsidR="00A730C3" w:rsidRPr="003D15FB" w:rsidRDefault="00A730C3" w:rsidP="00572E2E">
            <w:pPr>
              <w:pStyle w:val="TableText"/>
            </w:pPr>
          </w:p>
        </w:tc>
      </w:tr>
      <w:tr w:rsidR="00A730C3" w14:paraId="7E0BEC2A" w14:textId="77777777" w:rsidTr="00572E2E">
        <w:tc>
          <w:tcPr>
            <w:tcW w:w="670" w:type="dxa"/>
            <w:vAlign w:val="bottom"/>
          </w:tcPr>
          <w:p w14:paraId="500FA462" w14:textId="77777777" w:rsidR="00A730C3" w:rsidRPr="00D57E5E" w:rsidRDefault="00A730C3" w:rsidP="00572E2E">
            <w:pPr>
              <w:pStyle w:val="TableText"/>
            </w:pPr>
          </w:p>
        </w:tc>
        <w:tc>
          <w:tcPr>
            <w:tcW w:w="2295" w:type="dxa"/>
          </w:tcPr>
          <w:p w14:paraId="032216ED" w14:textId="77777777" w:rsidR="00A730C3" w:rsidRPr="00D57E5E" w:rsidRDefault="00A730C3" w:rsidP="00572E2E">
            <w:pPr>
              <w:pStyle w:val="TableText"/>
            </w:pPr>
            <w:r w:rsidRPr="00D57E5E">
              <w:t>id</w:t>
            </w:r>
          </w:p>
        </w:tc>
        <w:tc>
          <w:tcPr>
            <w:tcW w:w="4050" w:type="dxa"/>
            <w:shd w:val="clear" w:color="auto" w:fill="FDE9D9" w:themeFill="accent6" w:themeFillTint="33"/>
            <w:vAlign w:val="bottom"/>
          </w:tcPr>
          <w:p w14:paraId="29C14BD2" w14:textId="77777777" w:rsidR="00365340" w:rsidRDefault="00365340" w:rsidP="00572E2E">
            <w:pPr>
              <w:pStyle w:val="TableText"/>
              <w:rPr>
                <w:ins w:id="387" w:author="ROBERT Ludovic IMT/IBNF" w:date="2018-07-06T15:41:00Z"/>
              </w:rPr>
            </w:pPr>
            <w:ins w:id="388" w:author="ROBERT Ludovic IMT/IBNF" w:date="2018-07-06T15:41:00Z">
              <w:r>
                <w:t>managed with @</w:t>
              </w:r>
              <w:proofErr w:type="spellStart"/>
              <w:r>
                <w:t>referredType</w:t>
              </w:r>
              <w:proofErr w:type="spellEnd"/>
              <w:r>
                <w:t>=</w:t>
              </w:r>
              <w:proofErr w:type="spellStart"/>
              <w:r>
                <w:t>FieldedAddress</w:t>
              </w:r>
              <w:proofErr w:type="spellEnd"/>
            </w:ins>
          </w:p>
          <w:p w14:paraId="4DD634F9" w14:textId="778672B4" w:rsidR="00A730C3" w:rsidRPr="00D57E5E" w:rsidRDefault="00A730C3" w:rsidP="00572E2E">
            <w:pPr>
              <w:pStyle w:val="TableText"/>
            </w:pPr>
            <w:r w:rsidRPr="00D57E5E">
              <w:t>GeographicSubAddress</w:t>
            </w:r>
          </w:p>
        </w:tc>
        <w:tc>
          <w:tcPr>
            <w:tcW w:w="2335" w:type="dxa"/>
            <w:shd w:val="clear" w:color="auto" w:fill="FDE9D9" w:themeFill="accent6" w:themeFillTint="33"/>
          </w:tcPr>
          <w:p w14:paraId="2DBB1B1D" w14:textId="77777777" w:rsidR="00A730C3" w:rsidRPr="00D57E5E" w:rsidRDefault="00A730C3" w:rsidP="00572E2E">
            <w:pPr>
              <w:pStyle w:val="TableText"/>
            </w:pPr>
            <w:r w:rsidRPr="00D57E5E">
              <w:t>id</w:t>
            </w:r>
          </w:p>
        </w:tc>
      </w:tr>
      <w:tr w:rsidR="00A730C3" w14:paraId="28FC1490" w14:textId="77777777" w:rsidTr="00572E2E">
        <w:tc>
          <w:tcPr>
            <w:tcW w:w="670" w:type="dxa"/>
            <w:vAlign w:val="bottom"/>
          </w:tcPr>
          <w:p w14:paraId="2A701626" w14:textId="77777777" w:rsidR="00A730C3" w:rsidRPr="00D57E5E" w:rsidRDefault="00A730C3" w:rsidP="00572E2E">
            <w:pPr>
              <w:pStyle w:val="TableText"/>
            </w:pPr>
          </w:p>
        </w:tc>
        <w:tc>
          <w:tcPr>
            <w:tcW w:w="2295" w:type="dxa"/>
          </w:tcPr>
          <w:p w14:paraId="290E7245" w14:textId="77777777" w:rsidR="00A730C3" w:rsidRPr="00D57E5E" w:rsidRDefault="00A730C3" w:rsidP="00572E2E">
            <w:pPr>
              <w:pStyle w:val="TableText"/>
            </w:pPr>
            <w:proofErr w:type="spellStart"/>
            <w:r w:rsidRPr="00D57E5E">
              <w:t>subUnitType</w:t>
            </w:r>
            <w:proofErr w:type="spellEnd"/>
          </w:p>
        </w:tc>
        <w:tc>
          <w:tcPr>
            <w:tcW w:w="4050" w:type="dxa"/>
            <w:shd w:val="clear" w:color="auto" w:fill="FDE9D9" w:themeFill="accent6" w:themeFillTint="33"/>
          </w:tcPr>
          <w:p w14:paraId="4BE52464" w14:textId="77777777" w:rsidR="00365340" w:rsidRDefault="00365340" w:rsidP="00365340">
            <w:pPr>
              <w:pStyle w:val="TableText"/>
              <w:rPr>
                <w:ins w:id="389" w:author="ROBERT Ludovic IMT/IBNF" w:date="2018-07-06T15:41:00Z"/>
              </w:rPr>
            </w:pPr>
            <w:ins w:id="390" w:author="ROBERT Ludovic IMT/IBNF" w:date="2018-07-06T15:41:00Z">
              <w:r>
                <w:t>managed with @</w:t>
              </w:r>
              <w:proofErr w:type="spellStart"/>
              <w:r>
                <w:t>referredType</w:t>
              </w:r>
              <w:proofErr w:type="spellEnd"/>
              <w:r>
                <w:t>=</w:t>
              </w:r>
              <w:proofErr w:type="spellStart"/>
              <w:r>
                <w:t>FieldedAddress</w:t>
              </w:r>
              <w:proofErr w:type="spellEnd"/>
            </w:ins>
          </w:p>
          <w:p w14:paraId="2A4278F7" w14:textId="30B1FED9" w:rsidR="00A730C3" w:rsidRPr="00D57E5E" w:rsidRDefault="00365340" w:rsidP="00365340">
            <w:pPr>
              <w:pStyle w:val="TableText"/>
            </w:pPr>
            <w:ins w:id="391" w:author="ROBERT Ludovic IMT/IBNF" w:date="2018-07-06T15:41:00Z">
              <w:r w:rsidRPr="00D57E5E">
                <w:t>GeographicSubAddress</w:t>
              </w:r>
            </w:ins>
            <w:del w:id="392" w:author="ROBERT Ludovic IMT/IBNF" w:date="2018-07-06T15:41:00Z">
              <w:r w:rsidR="00A730C3" w:rsidRPr="00D57E5E" w:rsidDel="00365340">
                <w:delText>GeographicSubAddress</w:delText>
              </w:r>
            </w:del>
          </w:p>
        </w:tc>
        <w:tc>
          <w:tcPr>
            <w:tcW w:w="2335" w:type="dxa"/>
            <w:shd w:val="clear" w:color="auto" w:fill="FDE9D9" w:themeFill="accent6" w:themeFillTint="33"/>
          </w:tcPr>
          <w:p w14:paraId="53276289" w14:textId="77777777" w:rsidR="00A730C3" w:rsidRPr="00D57E5E" w:rsidRDefault="00A730C3" w:rsidP="00572E2E">
            <w:pPr>
              <w:pStyle w:val="TableText"/>
            </w:pPr>
            <w:proofErr w:type="spellStart"/>
            <w:r w:rsidRPr="00D57E5E">
              <w:t>subUnitType</w:t>
            </w:r>
            <w:proofErr w:type="spellEnd"/>
          </w:p>
        </w:tc>
      </w:tr>
      <w:tr w:rsidR="00A730C3" w14:paraId="28777C46" w14:textId="77777777" w:rsidTr="00572E2E">
        <w:tc>
          <w:tcPr>
            <w:tcW w:w="670" w:type="dxa"/>
            <w:vAlign w:val="bottom"/>
          </w:tcPr>
          <w:p w14:paraId="69AD9647" w14:textId="77777777" w:rsidR="00A730C3" w:rsidRPr="00D57E5E" w:rsidRDefault="00A730C3" w:rsidP="00572E2E">
            <w:pPr>
              <w:pStyle w:val="TableText"/>
            </w:pPr>
          </w:p>
        </w:tc>
        <w:tc>
          <w:tcPr>
            <w:tcW w:w="2295" w:type="dxa"/>
          </w:tcPr>
          <w:p w14:paraId="436B03F3" w14:textId="77777777" w:rsidR="00A730C3" w:rsidRPr="00D57E5E" w:rsidRDefault="00A730C3" w:rsidP="00572E2E">
            <w:pPr>
              <w:pStyle w:val="TableText"/>
            </w:pPr>
            <w:proofErr w:type="spellStart"/>
            <w:r w:rsidRPr="00D57E5E">
              <w:t>subUnitNr</w:t>
            </w:r>
            <w:proofErr w:type="spellEnd"/>
          </w:p>
        </w:tc>
        <w:tc>
          <w:tcPr>
            <w:tcW w:w="4050" w:type="dxa"/>
            <w:shd w:val="clear" w:color="auto" w:fill="FDE9D9" w:themeFill="accent6" w:themeFillTint="33"/>
          </w:tcPr>
          <w:p w14:paraId="6B98EBD7" w14:textId="77777777" w:rsidR="00365340" w:rsidRDefault="00365340" w:rsidP="00365340">
            <w:pPr>
              <w:pStyle w:val="TableText"/>
              <w:rPr>
                <w:ins w:id="393" w:author="ROBERT Ludovic IMT/IBNF" w:date="2018-07-06T15:41:00Z"/>
              </w:rPr>
            </w:pPr>
            <w:ins w:id="394" w:author="ROBERT Ludovic IMT/IBNF" w:date="2018-07-06T15:41:00Z">
              <w:r>
                <w:t>managed with @</w:t>
              </w:r>
              <w:proofErr w:type="spellStart"/>
              <w:r>
                <w:t>referredType</w:t>
              </w:r>
              <w:proofErr w:type="spellEnd"/>
              <w:r>
                <w:t>=</w:t>
              </w:r>
              <w:proofErr w:type="spellStart"/>
              <w:r>
                <w:t>FieldedAddress</w:t>
              </w:r>
              <w:proofErr w:type="spellEnd"/>
            </w:ins>
          </w:p>
          <w:p w14:paraId="7B83592A" w14:textId="649C761D" w:rsidR="00A730C3" w:rsidRPr="00D57E5E" w:rsidRDefault="00365340" w:rsidP="00365340">
            <w:pPr>
              <w:pStyle w:val="TableText"/>
            </w:pPr>
            <w:ins w:id="395" w:author="ROBERT Ludovic IMT/IBNF" w:date="2018-07-06T15:41:00Z">
              <w:r w:rsidRPr="00D57E5E">
                <w:t>GeographicSubAddress</w:t>
              </w:r>
            </w:ins>
            <w:del w:id="396" w:author="ROBERT Ludovic IMT/IBNF" w:date="2018-07-06T15:41:00Z">
              <w:r w:rsidR="00A730C3" w:rsidRPr="00D57E5E" w:rsidDel="00365340">
                <w:delText>GeographicSubAddress</w:delText>
              </w:r>
            </w:del>
          </w:p>
        </w:tc>
        <w:tc>
          <w:tcPr>
            <w:tcW w:w="2335" w:type="dxa"/>
            <w:shd w:val="clear" w:color="auto" w:fill="FDE9D9" w:themeFill="accent6" w:themeFillTint="33"/>
          </w:tcPr>
          <w:p w14:paraId="7900A2EE" w14:textId="77777777" w:rsidR="00A730C3" w:rsidRPr="00D57E5E" w:rsidRDefault="00A730C3" w:rsidP="00572E2E">
            <w:pPr>
              <w:pStyle w:val="TableText"/>
            </w:pPr>
            <w:proofErr w:type="spellStart"/>
            <w:r w:rsidRPr="00D57E5E">
              <w:t>subUnitNr</w:t>
            </w:r>
            <w:proofErr w:type="spellEnd"/>
          </w:p>
        </w:tc>
      </w:tr>
      <w:tr w:rsidR="00A730C3" w14:paraId="48DE303C" w14:textId="77777777" w:rsidTr="00572E2E">
        <w:tc>
          <w:tcPr>
            <w:tcW w:w="670" w:type="dxa"/>
            <w:vAlign w:val="bottom"/>
          </w:tcPr>
          <w:p w14:paraId="0AE74DFE" w14:textId="77777777" w:rsidR="00A730C3" w:rsidRPr="00D57E5E" w:rsidRDefault="00A730C3" w:rsidP="00572E2E">
            <w:pPr>
              <w:pStyle w:val="TableText"/>
            </w:pPr>
          </w:p>
        </w:tc>
        <w:tc>
          <w:tcPr>
            <w:tcW w:w="2295" w:type="dxa"/>
          </w:tcPr>
          <w:p w14:paraId="66A7C477" w14:textId="77777777" w:rsidR="00A730C3" w:rsidRPr="00D57E5E" w:rsidRDefault="00A730C3" w:rsidP="00572E2E">
            <w:pPr>
              <w:pStyle w:val="TableText"/>
            </w:pPr>
            <w:proofErr w:type="spellStart"/>
            <w:r w:rsidRPr="00D57E5E">
              <w:t>levelType</w:t>
            </w:r>
            <w:proofErr w:type="spellEnd"/>
          </w:p>
        </w:tc>
        <w:tc>
          <w:tcPr>
            <w:tcW w:w="4050" w:type="dxa"/>
            <w:shd w:val="clear" w:color="auto" w:fill="FDE9D9" w:themeFill="accent6" w:themeFillTint="33"/>
          </w:tcPr>
          <w:p w14:paraId="6001E19D" w14:textId="77777777" w:rsidR="00365340" w:rsidRDefault="00365340" w:rsidP="00365340">
            <w:pPr>
              <w:pStyle w:val="TableText"/>
              <w:rPr>
                <w:ins w:id="397" w:author="ROBERT Ludovic IMT/IBNF" w:date="2018-07-06T15:41:00Z"/>
              </w:rPr>
            </w:pPr>
            <w:ins w:id="398" w:author="ROBERT Ludovic IMT/IBNF" w:date="2018-07-06T15:41:00Z">
              <w:r>
                <w:t>managed with @</w:t>
              </w:r>
              <w:proofErr w:type="spellStart"/>
              <w:r>
                <w:t>referredType</w:t>
              </w:r>
              <w:proofErr w:type="spellEnd"/>
              <w:r>
                <w:t>=</w:t>
              </w:r>
              <w:proofErr w:type="spellStart"/>
              <w:r>
                <w:t>FieldedAddress</w:t>
              </w:r>
              <w:proofErr w:type="spellEnd"/>
            </w:ins>
          </w:p>
          <w:p w14:paraId="4D28F61A" w14:textId="43393FBE" w:rsidR="00A730C3" w:rsidRPr="00D57E5E" w:rsidRDefault="00365340" w:rsidP="00365340">
            <w:pPr>
              <w:pStyle w:val="TableText"/>
            </w:pPr>
            <w:ins w:id="399" w:author="ROBERT Ludovic IMT/IBNF" w:date="2018-07-06T15:41:00Z">
              <w:r w:rsidRPr="00D57E5E">
                <w:t>GeographicSubAddress</w:t>
              </w:r>
            </w:ins>
            <w:del w:id="400" w:author="ROBERT Ludovic IMT/IBNF" w:date="2018-07-06T15:41:00Z">
              <w:r w:rsidR="00A730C3" w:rsidRPr="00D57E5E" w:rsidDel="00365340">
                <w:delText>GeographicSubAddress</w:delText>
              </w:r>
            </w:del>
          </w:p>
        </w:tc>
        <w:tc>
          <w:tcPr>
            <w:tcW w:w="2335" w:type="dxa"/>
            <w:shd w:val="clear" w:color="auto" w:fill="FDE9D9" w:themeFill="accent6" w:themeFillTint="33"/>
          </w:tcPr>
          <w:p w14:paraId="37761A5D" w14:textId="77777777" w:rsidR="00A730C3" w:rsidRPr="00D57E5E" w:rsidRDefault="00A730C3" w:rsidP="00572E2E">
            <w:pPr>
              <w:pStyle w:val="TableText"/>
            </w:pPr>
            <w:proofErr w:type="spellStart"/>
            <w:r w:rsidRPr="00D57E5E">
              <w:t>levelType</w:t>
            </w:r>
            <w:proofErr w:type="spellEnd"/>
          </w:p>
        </w:tc>
      </w:tr>
      <w:tr w:rsidR="00A730C3" w14:paraId="30EAEE5A" w14:textId="77777777" w:rsidTr="00572E2E">
        <w:tc>
          <w:tcPr>
            <w:tcW w:w="670" w:type="dxa"/>
            <w:vAlign w:val="bottom"/>
          </w:tcPr>
          <w:p w14:paraId="0EED4E75" w14:textId="77777777" w:rsidR="00A730C3" w:rsidRPr="00D57E5E" w:rsidRDefault="00A730C3" w:rsidP="00572E2E">
            <w:pPr>
              <w:pStyle w:val="TableText"/>
            </w:pPr>
          </w:p>
        </w:tc>
        <w:tc>
          <w:tcPr>
            <w:tcW w:w="2295" w:type="dxa"/>
          </w:tcPr>
          <w:p w14:paraId="40E79E1E" w14:textId="77777777" w:rsidR="00A730C3" w:rsidRPr="00D57E5E" w:rsidRDefault="00A730C3" w:rsidP="00572E2E">
            <w:pPr>
              <w:pStyle w:val="TableText"/>
            </w:pPr>
            <w:proofErr w:type="spellStart"/>
            <w:r w:rsidRPr="00D57E5E">
              <w:t>levelNr</w:t>
            </w:r>
            <w:proofErr w:type="spellEnd"/>
          </w:p>
        </w:tc>
        <w:tc>
          <w:tcPr>
            <w:tcW w:w="4050" w:type="dxa"/>
            <w:shd w:val="clear" w:color="auto" w:fill="FDE9D9" w:themeFill="accent6" w:themeFillTint="33"/>
          </w:tcPr>
          <w:p w14:paraId="14395497" w14:textId="77777777" w:rsidR="00365340" w:rsidRDefault="00365340" w:rsidP="00365340">
            <w:pPr>
              <w:pStyle w:val="TableText"/>
              <w:rPr>
                <w:ins w:id="401" w:author="ROBERT Ludovic IMT/IBNF" w:date="2018-07-06T15:41:00Z"/>
              </w:rPr>
            </w:pPr>
            <w:ins w:id="402" w:author="ROBERT Ludovic IMT/IBNF" w:date="2018-07-06T15:41:00Z">
              <w:r>
                <w:t>managed with @</w:t>
              </w:r>
              <w:proofErr w:type="spellStart"/>
              <w:r>
                <w:t>referredType</w:t>
              </w:r>
              <w:proofErr w:type="spellEnd"/>
              <w:r>
                <w:t>=</w:t>
              </w:r>
              <w:proofErr w:type="spellStart"/>
              <w:r>
                <w:t>FieldedAddress</w:t>
              </w:r>
              <w:proofErr w:type="spellEnd"/>
            </w:ins>
          </w:p>
          <w:p w14:paraId="10A9C6E8" w14:textId="766EE5E4" w:rsidR="00A730C3" w:rsidRPr="00D57E5E" w:rsidRDefault="00365340" w:rsidP="00365340">
            <w:pPr>
              <w:pStyle w:val="TableText"/>
            </w:pPr>
            <w:ins w:id="403" w:author="ROBERT Ludovic IMT/IBNF" w:date="2018-07-06T15:41:00Z">
              <w:r w:rsidRPr="00D57E5E">
                <w:t>GeographicSubAddress</w:t>
              </w:r>
            </w:ins>
            <w:del w:id="404" w:author="ROBERT Ludovic IMT/IBNF" w:date="2018-07-06T15:41:00Z">
              <w:r w:rsidR="00A730C3" w:rsidRPr="00D57E5E" w:rsidDel="00365340">
                <w:delText>GeographicSubAddress</w:delText>
              </w:r>
            </w:del>
          </w:p>
        </w:tc>
        <w:tc>
          <w:tcPr>
            <w:tcW w:w="2335" w:type="dxa"/>
            <w:shd w:val="clear" w:color="auto" w:fill="FDE9D9" w:themeFill="accent6" w:themeFillTint="33"/>
          </w:tcPr>
          <w:p w14:paraId="5C407C3C" w14:textId="77777777" w:rsidR="00A730C3" w:rsidRPr="00D57E5E" w:rsidRDefault="00A730C3" w:rsidP="00572E2E">
            <w:pPr>
              <w:pStyle w:val="TableText"/>
            </w:pPr>
            <w:proofErr w:type="spellStart"/>
            <w:r w:rsidRPr="00D57E5E">
              <w:t>levelNr</w:t>
            </w:r>
            <w:proofErr w:type="spellEnd"/>
          </w:p>
        </w:tc>
      </w:tr>
      <w:tr w:rsidR="00A730C3" w14:paraId="32E5C687" w14:textId="77777777" w:rsidTr="00572E2E">
        <w:tc>
          <w:tcPr>
            <w:tcW w:w="670" w:type="dxa"/>
            <w:vAlign w:val="bottom"/>
          </w:tcPr>
          <w:p w14:paraId="3FC6C365" w14:textId="77777777" w:rsidR="00A730C3" w:rsidRPr="00D57E5E" w:rsidRDefault="00A730C3" w:rsidP="00572E2E">
            <w:pPr>
              <w:pStyle w:val="TableText"/>
            </w:pPr>
          </w:p>
        </w:tc>
        <w:tc>
          <w:tcPr>
            <w:tcW w:w="2295" w:type="dxa"/>
          </w:tcPr>
          <w:p w14:paraId="4742C538" w14:textId="77777777" w:rsidR="00A730C3" w:rsidRPr="00D57E5E" w:rsidRDefault="00A730C3" w:rsidP="00572E2E">
            <w:pPr>
              <w:pStyle w:val="TableText"/>
            </w:pPr>
            <w:proofErr w:type="spellStart"/>
            <w:r w:rsidRPr="00D57E5E">
              <w:t>buildingName</w:t>
            </w:r>
            <w:proofErr w:type="spellEnd"/>
          </w:p>
        </w:tc>
        <w:tc>
          <w:tcPr>
            <w:tcW w:w="4050" w:type="dxa"/>
            <w:shd w:val="clear" w:color="auto" w:fill="FDE9D9" w:themeFill="accent6" w:themeFillTint="33"/>
          </w:tcPr>
          <w:p w14:paraId="14CED8C4" w14:textId="77777777" w:rsidR="00365340" w:rsidRDefault="00365340" w:rsidP="00365340">
            <w:pPr>
              <w:pStyle w:val="TableText"/>
              <w:rPr>
                <w:ins w:id="405" w:author="ROBERT Ludovic IMT/IBNF" w:date="2018-07-06T15:41:00Z"/>
              </w:rPr>
            </w:pPr>
            <w:ins w:id="406" w:author="ROBERT Ludovic IMT/IBNF" w:date="2018-07-06T15:41:00Z">
              <w:r>
                <w:t>managed with @</w:t>
              </w:r>
              <w:proofErr w:type="spellStart"/>
              <w:r>
                <w:t>referredType</w:t>
              </w:r>
              <w:proofErr w:type="spellEnd"/>
              <w:r>
                <w:t>=</w:t>
              </w:r>
              <w:proofErr w:type="spellStart"/>
              <w:r>
                <w:t>FieldedAddress</w:t>
              </w:r>
              <w:proofErr w:type="spellEnd"/>
            </w:ins>
          </w:p>
          <w:p w14:paraId="6794D2C7" w14:textId="5E5E91F2" w:rsidR="00A730C3" w:rsidRPr="00D57E5E" w:rsidRDefault="00365340" w:rsidP="00365340">
            <w:pPr>
              <w:pStyle w:val="TableText"/>
            </w:pPr>
            <w:ins w:id="407" w:author="ROBERT Ludovic IMT/IBNF" w:date="2018-07-06T15:41:00Z">
              <w:r w:rsidRPr="00D57E5E">
                <w:t>GeographicSubAddress</w:t>
              </w:r>
            </w:ins>
            <w:del w:id="408" w:author="ROBERT Ludovic IMT/IBNF" w:date="2018-07-06T15:41:00Z">
              <w:r w:rsidR="00A730C3" w:rsidRPr="00D57E5E" w:rsidDel="00365340">
                <w:delText>GeographicSubAddress</w:delText>
              </w:r>
            </w:del>
          </w:p>
        </w:tc>
        <w:tc>
          <w:tcPr>
            <w:tcW w:w="2335" w:type="dxa"/>
            <w:shd w:val="clear" w:color="auto" w:fill="FDE9D9" w:themeFill="accent6" w:themeFillTint="33"/>
          </w:tcPr>
          <w:p w14:paraId="5367098A" w14:textId="77777777" w:rsidR="00A730C3" w:rsidRPr="00D57E5E" w:rsidRDefault="00A730C3" w:rsidP="00572E2E">
            <w:pPr>
              <w:pStyle w:val="TableText"/>
            </w:pPr>
            <w:proofErr w:type="spellStart"/>
            <w:r w:rsidRPr="00D57E5E">
              <w:t>buildingName</w:t>
            </w:r>
            <w:proofErr w:type="spellEnd"/>
          </w:p>
        </w:tc>
      </w:tr>
      <w:tr w:rsidR="00A730C3" w14:paraId="76851991" w14:textId="77777777" w:rsidTr="00572E2E">
        <w:tc>
          <w:tcPr>
            <w:tcW w:w="670" w:type="dxa"/>
            <w:vAlign w:val="bottom"/>
          </w:tcPr>
          <w:p w14:paraId="33FE0941" w14:textId="77777777" w:rsidR="00A730C3" w:rsidRPr="00D57E5E" w:rsidRDefault="00A730C3" w:rsidP="00572E2E">
            <w:pPr>
              <w:pStyle w:val="TableText"/>
            </w:pPr>
          </w:p>
        </w:tc>
        <w:tc>
          <w:tcPr>
            <w:tcW w:w="2295" w:type="dxa"/>
          </w:tcPr>
          <w:p w14:paraId="33B5BEC8" w14:textId="77777777" w:rsidR="00A730C3" w:rsidRPr="00D57E5E" w:rsidRDefault="00A730C3" w:rsidP="00572E2E">
            <w:pPr>
              <w:pStyle w:val="TableText"/>
            </w:pPr>
            <w:proofErr w:type="spellStart"/>
            <w:r w:rsidRPr="00D57E5E">
              <w:t>privateStreetNr</w:t>
            </w:r>
            <w:proofErr w:type="spellEnd"/>
          </w:p>
        </w:tc>
        <w:tc>
          <w:tcPr>
            <w:tcW w:w="4050" w:type="dxa"/>
            <w:shd w:val="clear" w:color="auto" w:fill="FDE9D9" w:themeFill="accent6" w:themeFillTint="33"/>
          </w:tcPr>
          <w:p w14:paraId="62D20FCC" w14:textId="77777777" w:rsidR="00365340" w:rsidRDefault="00365340" w:rsidP="00365340">
            <w:pPr>
              <w:pStyle w:val="TableText"/>
              <w:rPr>
                <w:ins w:id="409" w:author="ROBERT Ludovic IMT/IBNF" w:date="2018-07-06T15:42:00Z"/>
              </w:rPr>
            </w:pPr>
            <w:ins w:id="410" w:author="ROBERT Ludovic IMT/IBNF" w:date="2018-07-06T15:42:00Z">
              <w:r>
                <w:t>managed with @</w:t>
              </w:r>
              <w:proofErr w:type="spellStart"/>
              <w:r>
                <w:t>referredType</w:t>
              </w:r>
              <w:proofErr w:type="spellEnd"/>
              <w:r>
                <w:t>=</w:t>
              </w:r>
              <w:proofErr w:type="spellStart"/>
              <w:r>
                <w:t>FieldedAddress</w:t>
              </w:r>
              <w:proofErr w:type="spellEnd"/>
            </w:ins>
          </w:p>
          <w:p w14:paraId="5E64D306" w14:textId="2FB4F847" w:rsidR="00A730C3" w:rsidRPr="00D57E5E" w:rsidRDefault="00365340" w:rsidP="00365340">
            <w:pPr>
              <w:pStyle w:val="TableText"/>
            </w:pPr>
            <w:ins w:id="411" w:author="ROBERT Ludovic IMT/IBNF" w:date="2018-07-06T15:42:00Z">
              <w:r w:rsidRPr="00D57E5E">
                <w:t>GeographicSubAddress</w:t>
              </w:r>
            </w:ins>
            <w:del w:id="412" w:author="ROBERT Ludovic IMT/IBNF" w:date="2018-07-06T15:42:00Z">
              <w:r w:rsidR="00A730C3" w:rsidRPr="00D57E5E" w:rsidDel="00365340">
                <w:delText>GeographicSubAddress</w:delText>
              </w:r>
            </w:del>
          </w:p>
        </w:tc>
        <w:tc>
          <w:tcPr>
            <w:tcW w:w="2335" w:type="dxa"/>
            <w:shd w:val="clear" w:color="auto" w:fill="FDE9D9" w:themeFill="accent6" w:themeFillTint="33"/>
          </w:tcPr>
          <w:p w14:paraId="5D007B3F" w14:textId="77777777" w:rsidR="00A730C3" w:rsidRPr="00D57E5E" w:rsidRDefault="00A730C3" w:rsidP="00572E2E">
            <w:pPr>
              <w:pStyle w:val="TableText"/>
            </w:pPr>
            <w:proofErr w:type="spellStart"/>
            <w:r w:rsidRPr="00D57E5E">
              <w:t>privateStreetNr</w:t>
            </w:r>
            <w:proofErr w:type="spellEnd"/>
          </w:p>
        </w:tc>
      </w:tr>
      <w:tr w:rsidR="00A730C3" w14:paraId="579F8B88" w14:textId="77777777" w:rsidTr="00572E2E">
        <w:tc>
          <w:tcPr>
            <w:tcW w:w="670" w:type="dxa"/>
            <w:vAlign w:val="bottom"/>
          </w:tcPr>
          <w:p w14:paraId="6B32CF47" w14:textId="77777777" w:rsidR="00A730C3" w:rsidRPr="00D57E5E" w:rsidRDefault="00A730C3" w:rsidP="00572E2E">
            <w:pPr>
              <w:pStyle w:val="TableText"/>
            </w:pPr>
          </w:p>
        </w:tc>
        <w:tc>
          <w:tcPr>
            <w:tcW w:w="2295" w:type="dxa"/>
          </w:tcPr>
          <w:p w14:paraId="1746BD86" w14:textId="77777777" w:rsidR="00A730C3" w:rsidRPr="00D57E5E" w:rsidRDefault="00A730C3" w:rsidP="00572E2E">
            <w:pPr>
              <w:pStyle w:val="TableText"/>
            </w:pPr>
            <w:proofErr w:type="spellStart"/>
            <w:r w:rsidRPr="00D57E5E">
              <w:t>privateStreetName</w:t>
            </w:r>
            <w:proofErr w:type="spellEnd"/>
          </w:p>
        </w:tc>
        <w:tc>
          <w:tcPr>
            <w:tcW w:w="4050" w:type="dxa"/>
            <w:shd w:val="clear" w:color="auto" w:fill="FDE9D9" w:themeFill="accent6" w:themeFillTint="33"/>
          </w:tcPr>
          <w:p w14:paraId="472925DC" w14:textId="77777777" w:rsidR="00365340" w:rsidRDefault="00365340" w:rsidP="00365340">
            <w:pPr>
              <w:pStyle w:val="TableText"/>
              <w:rPr>
                <w:ins w:id="413" w:author="ROBERT Ludovic IMT/IBNF" w:date="2018-07-06T15:42:00Z"/>
              </w:rPr>
            </w:pPr>
            <w:ins w:id="414" w:author="ROBERT Ludovic IMT/IBNF" w:date="2018-07-06T15:42:00Z">
              <w:r>
                <w:t>managed with @</w:t>
              </w:r>
              <w:proofErr w:type="spellStart"/>
              <w:r>
                <w:t>referredType</w:t>
              </w:r>
              <w:proofErr w:type="spellEnd"/>
              <w:r>
                <w:t>=</w:t>
              </w:r>
              <w:proofErr w:type="spellStart"/>
              <w:r>
                <w:t>FieldedAddress</w:t>
              </w:r>
              <w:proofErr w:type="spellEnd"/>
            </w:ins>
          </w:p>
          <w:p w14:paraId="0FE1725C" w14:textId="109E3221" w:rsidR="00A730C3" w:rsidRPr="00D57E5E" w:rsidRDefault="00365340" w:rsidP="00365340">
            <w:pPr>
              <w:pStyle w:val="TableText"/>
            </w:pPr>
            <w:ins w:id="415" w:author="ROBERT Ludovic IMT/IBNF" w:date="2018-07-06T15:42:00Z">
              <w:r w:rsidRPr="00D57E5E">
                <w:t>GeographicSubAddress</w:t>
              </w:r>
            </w:ins>
            <w:del w:id="416" w:author="ROBERT Ludovic IMT/IBNF" w:date="2018-07-06T15:42:00Z">
              <w:r w:rsidR="00A730C3" w:rsidRPr="00D57E5E" w:rsidDel="00365340">
                <w:delText>GeographicSubAddress</w:delText>
              </w:r>
            </w:del>
          </w:p>
        </w:tc>
        <w:tc>
          <w:tcPr>
            <w:tcW w:w="2335" w:type="dxa"/>
            <w:shd w:val="clear" w:color="auto" w:fill="FDE9D9" w:themeFill="accent6" w:themeFillTint="33"/>
          </w:tcPr>
          <w:p w14:paraId="56ECDB22" w14:textId="77777777" w:rsidR="00A730C3" w:rsidRPr="00D57E5E" w:rsidRDefault="00A730C3" w:rsidP="00572E2E">
            <w:pPr>
              <w:pStyle w:val="TableText"/>
            </w:pPr>
            <w:proofErr w:type="spellStart"/>
            <w:r w:rsidRPr="00D57E5E">
              <w:t>privateStreetName</w:t>
            </w:r>
            <w:proofErr w:type="spellEnd"/>
          </w:p>
        </w:tc>
      </w:tr>
      <w:tr w:rsidR="00A730C3" w14:paraId="3FDB97A0" w14:textId="77777777" w:rsidTr="00572E2E">
        <w:tc>
          <w:tcPr>
            <w:tcW w:w="2965" w:type="dxa"/>
            <w:gridSpan w:val="2"/>
            <w:shd w:val="clear" w:color="auto" w:fill="BFBFBF" w:themeFill="background1" w:themeFillShade="BF"/>
          </w:tcPr>
          <w:p w14:paraId="1EB8B4A1" w14:textId="77777777" w:rsidR="00A730C3" w:rsidRPr="00D57E5E" w:rsidRDefault="00A730C3" w:rsidP="00572E2E">
            <w:pPr>
              <w:pStyle w:val="TableText"/>
              <w:rPr>
                <w:b/>
                <w:i/>
              </w:rPr>
            </w:pPr>
            <w:r w:rsidRPr="00D57E5E">
              <w:rPr>
                <w:b/>
                <w:i/>
              </w:rPr>
              <w:t>Geographic Point</w:t>
            </w:r>
          </w:p>
        </w:tc>
        <w:tc>
          <w:tcPr>
            <w:tcW w:w="4050" w:type="dxa"/>
            <w:shd w:val="clear" w:color="auto" w:fill="FDE9D9" w:themeFill="accent6" w:themeFillTint="33"/>
          </w:tcPr>
          <w:p w14:paraId="2EF63E42" w14:textId="21377384" w:rsidR="00A730C3" w:rsidRPr="00811342" w:rsidRDefault="00365340">
            <w:pPr>
              <w:pStyle w:val="ListParagraph"/>
              <w:ind w:left="0"/>
              <w:rPr>
                <w:sz w:val="20"/>
              </w:rPr>
            </w:pPr>
            <w:ins w:id="417" w:author="ROBERT Ludovic IMT/IBNF" w:date="2018-07-06T15:37:00Z">
              <w:r w:rsidRPr="00365340">
                <w:rPr>
                  <w:sz w:val="20"/>
                  <w:rPrChange w:id="418" w:author="ROBERT Ludovic IMT/IBNF" w:date="2018-07-06T15:42:00Z">
                    <w:rPr/>
                  </w:rPrChange>
                </w:rPr>
                <w:t>managed with @</w:t>
              </w:r>
              <w:proofErr w:type="spellStart"/>
              <w:r w:rsidRPr="00365340">
                <w:rPr>
                  <w:sz w:val="20"/>
                  <w:rPrChange w:id="419" w:author="ROBERT Ludovic IMT/IBNF" w:date="2018-07-06T15:42:00Z">
                    <w:rPr/>
                  </w:rPrChange>
                </w:rPr>
                <w:t>referredType</w:t>
              </w:r>
              <w:proofErr w:type="spellEnd"/>
              <w:r w:rsidRPr="00365340">
                <w:rPr>
                  <w:sz w:val="20"/>
                  <w:rPrChange w:id="420" w:author="ROBERT Ludovic IMT/IBNF" w:date="2018-07-06T15:42:00Z">
                    <w:rPr/>
                  </w:rPrChange>
                </w:rPr>
                <w:t>=geographicLocation</w:t>
              </w:r>
            </w:ins>
          </w:p>
        </w:tc>
        <w:tc>
          <w:tcPr>
            <w:tcW w:w="2335" w:type="dxa"/>
            <w:shd w:val="clear" w:color="auto" w:fill="FDE9D9" w:themeFill="accent6" w:themeFillTint="33"/>
          </w:tcPr>
          <w:p w14:paraId="37BF458A" w14:textId="77777777" w:rsidR="00A730C3" w:rsidRPr="00811342" w:rsidRDefault="00A730C3" w:rsidP="00572E2E">
            <w:pPr>
              <w:pStyle w:val="ListParagraph"/>
              <w:ind w:left="0"/>
              <w:rPr>
                <w:color w:val="000000"/>
                <w:sz w:val="20"/>
              </w:rPr>
            </w:pPr>
          </w:p>
        </w:tc>
      </w:tr>
      <w:tr w:rsidR="00A730C3" w14:paraId="5B0CBB35" w14:textId="77777777" w:rsidTr="00572E2E">
        <w:tc>
          <w:tcPr>
            <w:tcW w:w="670" w:type="dxa"/>
            <w:vAlign w:val="bottom"/>
          </w:tcPr>
          <w:p w14:paraId="66549C74" w14:textId="77777777" w:rsidR="00A730C3" w:rsidRPr="00560A18" w:rsidRDefault="00A730C3" w:rsidP="00572E2E">
            <w:pPr>
              <w:pStyle w:val="TableHeader"/>
              <w:rPr>
                <w:b w:val="0"/>
              </w:rPr>
            </w:pPr>
          </w:p>
        </w:tc>
        <w:tc>
          <w:tcPr>
            <w:tcW w:w="2295" w:type="dxa"/>
          </w:tcPr>
          <w:p w14:paraId="57030B58" w14:textId="77777777" w:rsidR="00A730C3" w:rsidRPr="00811342" w:rsidRDefault="00A730C3" w:rsidP="00572E2E">
            <w:pPr>
              <w:pStyle w:val="TableText"/>
            </w:pPr>
            <w:r w:rsidRPr="000268CE">
              <w:t>id</w:t>
            </w:r>
          </w:p>
        </w:tc>
        <w:tc>
          <w:tcPr>
            <w:tcW w:w="4050" w:type="dxa"/>
            <w:shd w:val="clear" w:color="auto" w:fill="FDE9D9" w:themeFill="accent6" w:themeFillTint="33"/>
            <w:vAlign w:val="bottom"/>
          </w:tcPr>
          <w:p w14:paraId="2AD71CD1" w14:textId="50B89B5C" w:rsidR="00A730C3" w:rsidRPr="00811342" w:rsidRDefault="00365340" w:rsidP="00572E2E">
            <w:pPr>
              <w:pStyle w:val="TableText"/>
            </w:pPr>
            <w:ins w:id="421" w:author="ROBERT Ludovic IMT/IBNF" w:date="2018-07-06T15:42:00Z">
              <w:r w:rsidRPr="009715FB">
                <w:t>managed with @</w:t>
              </w:r>
              <w:proofErr w:type="spellStart"/>
              <w:r w:rsidRPr="009715FB">
                <w:t>referredType</w:t>
              </w:r>
              <w:proofErr w:type="spellEnd"/>
              <w:r w:rsidRPr="009715FB">
                <w:t>=geographicLocation</w:t>
              </w:r>
            </w:ins>
            <w:del w:id="422" w:author="ROBERT Ludovic IMT/IBNF" w:date="2018-07-06T15:42:00Z">
              <w:r w:rsidR="00A730C3" w:rsidDel="00365340">
                <w:delText>GeographicLocation</w:delText>
              </w:r>
            </w:del>
          </w:p>
        </w:tc>
        <w:tc>
          <w:tcPr>
            <w:tcW w:w="2335" w:type="dxa"/>
            <w:shd w:val="clear" w:color="auto" w:fill="FDE9D9" w:themeFill="accent6" w:themeFillTint="33"/>
          </w:tcPr>
          <w:p w14:paraId="19793C58" w14:textId="77777777" w:rsidR="00A730C3" w:rsidRPr="00811342" w:rsidRDefault="00A730C3" w:rsidP="00572E2E">
            <w:pPr>
              <w:pStyle w:val="ListParagraph"/>
              <w:ind w:left="0"/>
              <w:rPr>
                <w:color w:val="000000"/>
                <w:sz w:val="20"/>
              </w:rPr>
            </w:pPr>
            <w:r>
              <w:rPr>
                <w:sz w:val="20"/>
              </w:rPr>
              <w:t>id</w:t>
            </w:r>
          </w:p>
        </w:tc>
      </w:tr>
      <w:tr w:rsidR="00A730C3" w14:paraId="112801CE" w14:textId="77777777" w:rsidTr="00572E2E">
        <w:tc>
          <w:tcPr>
            <w:tcW w:w="670" w:type="dxa"/>
            <w:vAlign w:val="bottom"/>
          </w:tcPr>
          <w:p w14:paraId="1276C5C9" w14:textId="77777777" w:rsidR="00A730C3" w:rsidRPr="00560A18" w:rsidRDefault="00A730C3" w:rsidP="00572E2E">
            <w:pPr>
              <w:pStyle w:val="TableHeader"/>
              <w:rPr>
                <w:b w:val="0"/>
              </w:rPr>
            </w:pPr>
          </w:p>
        </w:tc>
        <w:tc>
          <w:tcPr>
            <w:tcW w:w="2295" w:type="dxa"/>
          </w:tcPr>
          <w:p w14:paraId="718E6837" w14:textId="77777777" w:rsidR="00A730C3" w:rsidRPr="00811342" w:rsidRDefault="00A730C3" w:rsidP="00572E2E">
            <w:pPr>
              <w:pStyle w:val="TableText"/>
            </w:pPr>
            <w:r w:rsidRPr="000268CE">
              <w:t>latitude</w:t>
            </w:r>
          </w:p>
        </w:tc>
        <w:tc>
          <w:tcPr>
            <w:tcW w:w="4050" w:type="dxa"/>
            <w:shd w:val="clear" w:color="auto" w:fill="FDE9D9" w:themeFill="accent6" w:themeFillTint="33"/>
            <w:vAlign w:val="bottom"/>
          </w:tcPr>
          <w:p w14:paraId="7F40E8A8" w14:textId="28CC1A3C" w:rsidR="00A730C3" w:rsidRPr="00811342" w:rsidRDefault="00365340" w:rsidP="00572E2E">
            <w:pPr>
              <w:pStyle w:val="TableText"/>
            </w:pPr>
            <w:ins w:id="423" w:author="ROBERT Ludovic IMT/IBNF" w:date="2018-07-06T15:42:00Z">
              <w:r w:rsidRPr="009715FB">
                <w:t>managed with @</w:t>
              </w:r>
              <w:proofErr w:type="spellStart"/>
              <w:r w:rsidRPr="009715FB">
                <w:t>referredType</w:t>
              </w:r>
              <w:proofErr w:type="spellEnd"/>
              <w:r w:rsidRPr="009715FB">
                <w:t>=geographicLocation</w:t>
              </w:r>
            </w:ins>
            <w:del w:id="424" w:author="ROBERT Ludovic IMT/IBNF" w:date="2018-07-06T15:42:00Z">
              <w:r w:rsidR="00A730C3" w:rsidDel="00365340">
                <w:delText>GeographicPoint</w:delText>
              </w:r>
            </w:del>
          </w:p>
        </w:tc>
        <w:tc>
          <w:tcPr>
            <w:tcW w:w="2335" w:type="dxa"/>
            <w:shd w:val="clear" w:color="auto" w:fill="FDE9D9" w:themeFill="accent6" w:themeFillTint="33"/>
          </w:tcPr>
          <w:p w14:paraId="782A7DC6" w14:textId="77777777" w:rsidR="00A730C3" w:rsidRPr="00811342" w:rsidRDefault="00A730C3" w:rsidP="00572E2E">
            <w:pPr>
              <w:pStyle w:val="ListParagraph"/>
              <w:ind w:left="0"/>
              <w:rPr>
                <w:color w:val="000000"/>
                <w:sz w:val="20"/>
              </w:rPr>
            </w:pPr>
            <w:r>
              <w:rPr>
                <w:sz w:val="20"/>
              </w:rPr>
              <w:t>x</w:t>
            </w:r>
          </w:p>
        </w:tc>
      </w:tr>
      <w:tr w:rsidR="00A730C3" w14:paraId="3DA9E6FD" w14:textId="77777777" w:rsidTr="00572E2E">
        <w:tc>
          <w:tcPr>
            <w:tcW w:w="670" w:type="dxa"/>
            <w:vAlign w:val="bottom"/>
          </w:tcPr>
          <w:p w14:paraId="46D9EC77" w14:textId="77777777" w:rsidR="00A730C3" w:rsidRPr="00560A18" w:rsidRDefault="00A730C3" w:rsidP="00572E2E">
            <w:pPr>
              <w:pStyle w:val="TableHeader"/>
              <w:rPr>
                <w:b w:val="0"/>
              </w:rPr>
            </w:pPr>
          </w:p>
        </w:tc>
        <w:tc>
          <w:tcPr>
            <w:tcW w:w="2295" w:type="dxa"/>
          </w:tcPr>
          <w:p w14:paraId="315166A6" w14:textId="77777777" w:rsidR="00A730C3" w:rsidRPr="00811342" w:rsidRDefault="00A730C3" w:rsidP="00572E2E">
            <w:pPr>
              <w:pStyle w:val="TableText"/>
            </w:pPr>
            <w:r w:rsidRPr="000268CE">
              <w:t>longitude</w:t>
            </w:r>
          </w:p>
        </w:tc>
        <w:tc>
          <w:tcPr>
            <w:tcW w:w="4050" w:type="dxa"/>
            <w:shd w:val="clear" w:color="auto" w:fill="FDE9D9" w:themeFill="accent6" w:themeFillTint="33"/>
            <w:vAlign w:val="bottom"/>
          </w:tcPr>
          <w:p w14:paraId="1ADBCAD8" w14:textId="2918A5F6" w:rsidR="00A730C3" w:rsidRPr="00811342" w:rsidRDefault="00365340" w:rsidP="00572E2E">
            <w:pPr>
              <w:pStyle w:val="TableText"/>
            </w:pPr>
            <w:ins w:id="425" w:author="ROBERT Ludovic IMT/IBNF" w:date="2018-07-06T15:42:00Z">
              <w:r w:rsidRPr="009715FB">
                <w:t>managed with @</w:t>
              </w:r>
              <w:proofErr w:type="spellStart"/>
              <w:r w:rsidRPr="009715FB">
                <w:t>referredType</w:t>
              </w:r>
              <w:proofErr w:type="spellEnd"/>
              <w:r w:rsidRPr="009715FB">
                <w:t>=geographicLocation</w:t>
              </w:r>
            </w:ins>
          </w:p>
        </w:tc>
        <w:tc>
          <w:tcPr>
            <w:tcW w:w="2335" w:type="dxa"/>
            <w:shd w:val="clear" w:color="auto" w:fill="FDE9D9" w:themeFill="accent6" w:themeFillTint="33"/>
          </w:tcPr>
          <w:p w14:paraId="7D018074" w14:textId="77777777" w:rsidR="00A730C3" w:rsidRPr="00811342" w:rsidRDefault="00A730C3" w:rsidP="00572E2E">
            <w:pPr>
              <w:pStyle w:val="ListParagraph"/>
              <w:ind w:left="0"/>
              <w:rPr>
                <w:color w:val="000000"/>
                <w:sz w:val="20"/>
              </w:rPr>
            </w:pPr>
            <w:r>
              <w:rPr>
                <w:sz w:val="20"/>
              </w:rPr>
              <w:t>y</w:t>
            </w:r>
          </w:p>
        </w:tc>
      </w:tr>
      <w:tr w:rsidR="00A730C3" w:rsidDel="00365340" w14:paraId="75130BE9" w14:textId="6B910DF8" w:rsidTr="00572E2E">
        <w:trPr>
          <w:del w:id="426" w:author="ROBERT Ludovic IMT/IBNF" w:date="2018-07-06T15:37:00Z"/>
        </w:trPr>
        <w:tc>
          <w:tcPr>
            <w:tcW w:w="670" w:type="dxa"/>
            <w:shd w:val="clear" w:color="auto" w:fill="auto"/>
            <w:vAlign w:val="bottom"/>
          </w:tcPr>
          <w:p w14:paraId="3A0F53B3" w14:textId="38F5310E" w:rsidR="00A730C3" w:rsidRPr="00D57E5E" w:rsidDel="00365340" w:rsidRDefault="00A730C3" w:rsidP="00572E2E">
            <w:pPr>
              <w:pStyle w:val="TableText"/>
              <w:rPr>
                <w:del w:id="427" w:author="ROBERT Ludovic IMT/IBNF" w:date="2018-07-06T15:37:00Z"/>
              </w:rPr>
            </w:pPr>
          </w:p>
        </w:tc>
        <w:tc>
          <w:tcPr>
            <w:tcW w:w="2295" w:type="dxa"/>
          </w:tcPr>
          <w:p w14:paraId="790AC10E" w14:textId="739C9FE1" w:rsidR="00A730C3" w:rsidRPr="00811342" w:rsidDel="00365340" w:rsidRDefault="00A730C3" w:rsidP="00572E2E">
            <w:pPr>
              <w:pStyle w:val="ListParagraph"/>
              <w:ind w:left="0"/>
              <w:rPr>
                <w:del w:id="428" w:author="ROBERT Ludovic IMT/IBNF" w:date="2018-07-06T15:37:00Z"/>
                <w:sz w:val="20"/>
              </w:rPr>
            </w:pPr>
            <w:del w:id="429" w:author="ROBERT Ludovic IMT/IBNF" w:date="2018-07-06T15:37:00Z">
              <w:r w:rsidRPr="000268CE" w:rsidDel="00365340">
                <w:rPr>
                  <w:sz w:val="20"/>
                </w:rPr>
                <w:delText>role</w:delText>
              </w:r>
            </w:del>
          </w:p>
        </w:tc>
        <w:tc>
          <w:tcPr>
            <w:tcW w:w="4050" w:type="dxa"/>
            <w:shd w:val="clear" w:color="auto" w:fill="FDE9D9" w:themeFill="accent6" w:themeFillTint="33"/>
            <w:vAlign w:val="bottom"/>
          </w:tcPr>
          <w:p w14:paraId="2C9D3DC8" w14:textId="7216E813" w:rsidR="00A730C3" w:rsidRPr="00811342" w:rsidDel="00365340" w:rsidRDefault="00A730C3" w:rsidP="00572E2E">
            <w:pPr>
              <w:pStyle w:val="ListParagraph"/>
              <w:ind w:left="0"/>
              <w:rPr>
                <w:del w:id="430" w:author="ROBERT Ludovic IMT/IBNF" w:date="2018-07-06T15:37:00Z"/>
                <w:sz w:val="20"/>
              </w:rPr>
            </w:pPr>
            <w:del w:id="431" w:author="ROBERT Ludovic IMT/IBNF" w:date="2018-07-06T15:37:00Z">
              <w:r w:rsidDel="00365340">
                <w:rPr>
                  <w:sz w:val="20"/>
                </w:rPr>
                <w:delText>place</w:delText>
              </w:r>
            </w:del>
          </w:p>
        </w:tc>
        <w:tc>
          <w:tcPr>
            <w:tcW w:w="2335" w:type="dxa"/>
            <w:shd w:val="clear" w:color="auto" w:fill="FDE9D9" w:themeFill="accent6" w:themeFillTint="33"/>
          </w:tcPr>
          <w:p w14:paraId="2757F9B3" w14:textId="5D784F8F" w:rsidR="00A730C3" w:rsidRPr="00811342" w:rsidDel="00365340" w:rsidRDefault="00A730C3" w:rsidP="00572E2E">
            <w:pPr>
              <w:pStyle w:val="ListParagraph"/>
              <w:ind w:left="0"/>
              <w:rPr>
                <w:del w:id="432" w:author="ROBERT Ludovic IMT/IBNF" w:date="2018-07-06T15:37:00Z"/>
                <w:color w:val="000000"/>
                <w:sz w:val="20"/>
              </w:rPr>
            </w:pPr>
            <w:del w:id="433" w:author="ROBERT Ludovic IMT/IBNF" w:date="2018-07-06T15:37:00Z">
              <w:r w:rsidRPr="000268CE" w:rsidDel="00365340">
                <w:rPr>
                  <w:sz w:val="20"/>
                </w:rPr>
                <w:delText>role</w:delText>
              </w:r>
            </w:del>
          </w:p>
        </w:tc>
      </w:tr>
      <w:tr w:rsidR="00A730C3" w:rsidDel="00365340" w14:paraId="445D7E09" w14:textId="6AF2B9B5" w:rsidTr="00572E2E">
        <w:trPr>
          <w:del w:id="434" w:author="ROBERT Ludovic IMT/IBNF" w:date="2018-07-06T15:37:00Z"/>
        </w:trPr>
        <w:tc>
          <w:tcPr>
            <w:tcW w:w="670" w:type="dxa"/>
            <w:vAlign w:val="bottom"/>
          </w:tcPr>
          <w:p w14:paraId="76BCD936" w14:textId="36D1C7F3" w:rsidR="00A730C3" w:rsidRPr="00560A18" w:rsidDel="00365340" w:rsidRDefault="00A730C3" w:rsidP="00572E2E">
            <w:pPr>
              <w:pStyle w:val="TableText"/>
              <w:rPr>
                <w:del w:id="435" w:author="ROBERT Ludovic IMT/IBNF" w:date="2018-07-06T15:37:00Z"/>
              </w:rPr>
            </w:pPr>
          </w:p>
        </w:tc>
        <w:tc>
          <w:tcPr>
            <w:tcW w:w="2295" w:type="dxa"/>
          </w:tcPr>
          <w:p w14:paraId="45E5D84A" w14:textId="2CBE2575" w:rsidR="00A730C3" w:rsidRPr="00811342" w:rsidDel="00365340" w:rsidRDefault="00A730C3" w:rsidP="00572E2E">
            <w:pPr>
              <w:pStyle w:val="TableText"/>
              <w:rPr>
                <w:del w:id="436" w:author="ROBERT Ludovic IMT/IBNF" w:date="2018-07-06T15:37:00Z"/>
              </w:rPr>
            </w:pPr>
            <w:del w:id="437" w:author="ROBERT Ludovic IMT/IBNF" w:date="2018-07-06T15:37:00Z">
              <w:r w:rsidRPr="000268CE" w:rsidDel="00365340">
                <w:delText>type</w:delText>
              </w:r>
            </w:del>
          </w:p>
        </w:tc>
        <w:tc>
          <w:tcPr>
            <w:tcW w:w="4050" w:type="dxa"/>
            <w:shd w:val="clear" w:color="auto" w:fill="FDE9D9" w:themeFill="accent6" w:themeFillTint="33"/>
            <w:vAlign w:val="bottom"/>
          </w:tcPr>
          <w:p w14:paraId="1DA76979" w14:textId="104F6211" w:rsidR="00A730C3" w:rsidRPr="00811342" w:rsidDel="00365340" w:rsidRDefault="00A730C3" w:rsidP="00572E2E">
            <w:pPr>
              <w:pStyle w:val="TableText"/>
              <w:rPr>
                <w:del w:id="438" w:author="ROBERT Ludovic IMT/IBNF" w:date="2018-07-06T15:37:00Z"/>
              </w:rPr>
            </w:pPr>
            <w:del w:id="439" w:author="ROBERT Ludovic IMT/IBNF" w:date="2018-07-06T15:37:00Z">
              <w:r w:rsidDel="00365340">
                <w:delText>place</w:delText>
              </w:r>
            </w:del>
          </w:p>
        </w:tc>
        <w:tc>
          <w:tcPr>
            <w:tcW w:w="2335" w:type="dxa"/>
            <w:shd w:val="clear" w:color="auto" w:fill="FDE9D9" w:themeFill="accent6" w:themeFillTint="33"/>
          </w:tcPr>
          <w:p w14:paraId="3A861196" w14:textId="38E6024B" w:rsidR="00A730C3" w:rsidRPr="00811342" w:rsidDel="00365340" w:rsidRDefault="00A730C3" w:rsidP="00572E2E">
            <w:pPr>
              <w:pStyle w:val="ListParagraph"/>
              <w:ind w:left="0"/>
              <w:rPr>
                <w:del w:id="440" w:author="ROBERT Ludovic IMT/IBNF" w:date="2018-07-06T15:37:00Z"/>
                <w:color w:val="000000"/>
                <w:sz w:val="20"/>
              </w:rPr>
            </w:pPr>
            <w:del w:id="441" w:author="ROBERT Ludovic IMT/IBNF" w:date="2018-07-06T15:37:00Z">
              <w:r w:rsidRPr="000268CE" w:rsidDel="00365340">
                <w:rPr>
                  <w:sz w:val="20"/>
                </w:rPr>
                <w:delText>type</w:delText>
              </w:r>
            </w:del>
          </w:p>
        </w:tc>
      </w:tr>
    </w:tbl>
    <w:p w14:paraId="51B8F13E" w14:textId="04AD2313" w:rsidR="00A730C3" w:rsidRDefault="00A730C3" w:rsidP="00A730C3">
      <w:pPr>
        <w:pStyle w:val="TableCaption"/>
      </w:pPr>
      <w:bookmarkStart w:id="442" w:name="_Toc501644920"/>
      <w:bookmarkStart w:id="443" w:name="_Toc507495690"/>
      <w:r>
        <w:t xml:space="preserve">Table </w:t>
      </w:r>
      <w:fldSimple w:instr=" SEQ Table \* ARABIC ">
        <w:r w:rsidR="00336714">
          <w:rPr>
            <w:noProof/>
          </w:rPr>
          <w:t>2</w:t>
        </w:r>
      </w:fldSimple>
      <w:r>
        <w:t xml:space="preserve"> – </w:t>
      </w:r>
      <w:r w:rsidRPr="00CA2E9A">
        <w:t>Class attribute to API attribute mappings</w:t>
      </w:r>
      <w:bookmarkEnd w:id="442"/>
      <w:bookmarkEnd w:id="443"/>
    </w:p>
    <w:p w14:paraId="39B2539B" w14:textId="3BA180C9" w:rsidR="00535265" w:rsidRDefault="00535265" w:rsidP="00D23B6C">
      <w:pPr>
        <w:pStyle w:val="Body"/>
      </w:pPr>
      <w:r>
        <w:lastRenderedPageBreak/>
        <w:br w:type="page"/>
      </w:r>
    </w:p>
    <w:p w14:paraId="222ED29E" w14:textId="2BA64D46" w:rsidR="00D41191" w:rsidRDefault="003A06BA" w:rsidP="008A6B82">
      <w:pPr>
        <w:pStyle w:val="Heading1"/>
      </w:pPr>
      <w:bookmarkStart w:id="444" w:name="_Toc507495481"/>
      <w:r>
        <w:lastRenderedPageBreak/>
        <w:t>JSON</w:t>
      </w:r>
      <w:r w:rsidR="00D41191" w:rsidRPr="00D41191">
        <w:t xml:space="preserve"> </w:t>
      </w:r>
      <w:r w:rsidR="000E1594">
        <w:t>R</w:t>
      </w:r>
      <w:r w:rsidR="00D41191" w:rsidRPr="00D41191">
        <w:t xml:space="preserve">epresentation </w:t>
      </w:r>
      <w:r w:rsidR="000E1594">
        <w:t>Samples</w:t>
      </w:r>
      <w:bookmarkEnd w:id="444"/>
    </w:p>
    <w:p w14:paraId="25EF3093" w14:textId="5250BF82" w:rsidR="000E1594" w:rsidRPr="000E1594" w:rsidRDefault="000E1594" w:rsidP="000E1594">
      <w:pPr>
        <w:pStyle w:val="Heading2"/>
      </w:pPr>
      <w:bookmarkStart w:id="445" w:name="_Toc507495482"/>
      <w:r>
        <w:t>Geographic Address</w:t>
      </w:r>
      <w:bookmarkEnd w:id="445"/>
    </w:p>
    <w:p w14:paraId="52B9F907" w14:textId="0BE15245" w:rsidR="00D41191" w:rsidRPr="00201DB6" w:rsidRDefault="00B31ABB" w:rsidP="0032789E">
      <w:pPr>
        <w:pStyle w:val="Body"/>
      </w:pPr>
      <w:r w:rsidRPr="00B31ABB">
        <w:t>Illustrated below is a JSON representation of an example of a</w:t>
      </w:r>
      <w:r w:rsidR="00D63A2A">
        <w:t xml:space="preserve"> ‘</w:t>
      </w:r>
      <w:r w:rsidRPr="00B31ABB">
        <w:t>GeographicAddress</w:t>
      </w:r>
      <w:r w:rsidR="00D63A2A">
        <w:t>’</w:t>
      </w:r>
      <w:r w:rsidRPr="00B31ABB">
        <w:t xml:space="preserve"> resource object:</w:t>
      </w:r>
    </w:p>
    <w:tbl>
      <w:tblPr>
        <w:tblW w:w="0" w:type="auto"/>
        <w:shd w:val="clear" w:color="auto" w:fill="D9D9D9" w:themeFill="background1" w:themeFillShade="D9"/>
        <w:tblLook w:val="04A0" w:firstRow="1" w:lastRow="0" w:firstColumn="1" w:lastColumn="0" w:noHBand="0" w:noVBand="1"/>
      </w:tblPr>
      <w:tblGrid>
        <w:gridCol w:w="9576"/>
      </w:tblGrid>
      <w:tr w:rsidR="00D41191" w:rsidRPr="00201DB6" w14:paraId="709B8A78" w14:textId="77777777" w:rsidTr="000E1594">
        <w:tc>
          <w:tcPr>
            <w:tcW w:w="9576" w:type="dxa"/>
            <w:shd w:val="clear" w:color="auto" w:fill="F2F2F2" w:themeFill="background1" w:themeFillShade="F2"/>
          </w:tcPr>
          <w:p w14:paraId="2A41084B" w14:textId="3F7E9790" w:rsidR="00B31ABB" w:rsidRPr="00B31ABB" w:rsidRDefault="00B31ABB" w:rsidP="0032789E">
            <w:pPr>
              <w:pStyle w:val="Code"/>
            </w:pPr>
            <w:r w:rsidRPr="00B31ABB">
              <w:t>{</w:t>
            </w:r>
            <w:r w:rsidRPr="00B31ABB">
              <w:br/>
              <w:t xml:space="preserve">    "id": "9090", </w:t>
            </w:r>
            <w:r w:rsidRPr="00B31ABB">
              <w:br/>
              <w:t xml:space="preserve">    "streetNr": "225", </w:t>
            </w:r>
            <w:r w:rsidRPr="00B31ABB">
              <w:br/>
              <w:t xml:space="preserve">    "streetNrSuffix": "B", </w:t>
            </w:r>
            <w:r w:rsidRPr="00B31ABB">
              <w:br/>
              <w:t xml:space="preserve">    "streetName": " Strathmore", </w:t>
            </w:r>
            <w:r w:rsidRPr="00B31ABB">
              <w:br/>
              <w:t xml:space="preserve">    "streetType": "Terrace", </w:t>
            </w:r>
            <w:r w:rsidRPr="00B31ABB">
              <w:br/>
              <w:t xml:space="preserve">    "postcode": "5004", </w:t>
            </w:r>
            <w:r w:rsidRPr="00B31ABB">
              <w:br/>
              <w:t xml:space="preserve">    "city": "Brighton", </w:t>
            </w:r>
            <w:r w:rsidRPr="00B31ABB">
              <w:br/>
              <w:t xml:space="preserve">    "stateOrProvince": "SA", </w:t>
            </w:r>
            <w:r w:rsidRPr="00B31ABB">
              <w:br/>
              <w:t xml:space="preserve">    "country": "Australia", </w:t>
            </w:r>
            <w:r w:rsidRPr="00B31ABB">
              <w:br/>
              <w:t xml:space="preserve">    "geographicLocation</w:t>
            </w:r>
            <w:del w:id="446" w:author="ROBERT Ludovic IMT/IBNF" w:date="2018-07-09T14:59:00Z">
              <w:r w:rsidRPr="00B31ABB" w:rsidDel="00F3235D">
                <w:delText>RefOrValue</w:delText>
              </w:r>
            </w:del>
            <w:r w:rsidRPr="00B31ABB">
              <w:t xml:space="preserve">": </w:t>
            </w:r>
            <w:r w:rsidRPr="00B31ABB">
              <w:br/>
            </w:r>
            <w:del w:id="447" w:author="ROBERT Ludovic IMT/IBNF" w:date="2018-07-09T15:01:00Z">
              <w:r w:rsidRPr="00B31ABB" w:rsidDel="00F3235D">
                <w:delText xml:space="preserve">    {</w:delText>
              </w:r>
              <w:r w:rsidRPr="00B31ABB" w:rsidDel="00F3235D">
                <w:br/>
              </w:r>
            </w:del>
            <w:del w:id="448" w:author="ROBERT Ludovic IMT/IBNF" w:date="2018-07-09T14:38:00Z">
              <w:r w:rsidRPr="00B31ABB" w:rsidDel="00D27BB8">
                <w:delText xml:space="preserve">        "id": "4164", </w:delText>
              </w:r>
              <w:r w:rsidRPr="00B31ABB" w:rsidDel="00D27BB8">
                <w:br/>
                <w:delText xml:space="preserve">        "href": "https://host:port/location/geographicLocation/4164", </w:delText>
              </w:r>
              <w:r w:rsidRPr="00B31ABB" w:rsidDel="00D27BB8">
                <w:br/>
                <w:delText xml:space="preserve">        "name": "ExactPlace", </w:delText>
              </w:r>
              <w:r w:rsidRPr="00B31ABB" w:rsidDel="00D27BB8">
                <w:br/>
                <w:delText xml:space="preserve">        "type": "point", </w:delText>
              </w:r>
              <w:r w:rsidRPr="00B31ABB" w:rsidDel="00D27BB8">
                <w:br/>
              </w:r>
            </w:del>
            <w:r w:rsidRPr="00B31ABB">
              <w:t xml:space="preserve">        "geoPoint": [</w:t>
            </w:r>
            <w:r w:rsidRPr="00B31ABB">
              <w:br/>
              <w:t xml:space="preserve">            {</w:t>
            </w:r>
            <w:r w:rsidRPr="00B31ABB">
              <w:br/>
            </w:r>
            <w:del w:id="449" w:author="ROBERT Ludovic IMT/IBNF" w:date="2018-07-09T14:38:00Z">
              <w:r w:rsidRPr="00B31ABB" w:rsidDel="00D27BB8">
                <w:delText xml:space="preserve">                "accuracy": "", </w:delText>
              </w:r>
              <w:r w:rsidRPr="00B31ABB" w:rsidDel="00D27BB8">
                <w:br/>
              </w:r>
            </w:del>
            <w:r w:rsidRPr="00B31ABB">
              <w:t xml:space="preserve">                "spatialRef": "WGS84", </w:t>
            </w:r>
            <w:r w:rsidRPr="00B31ABB">
              <w:br/>
              <w:t xml:space="preserve">                "x": " 1.430937", </w:t>
            </w:r>
            <w:r w:rsidRPr="00B31ABB">
              <w:br/>
              <w:t xml:space="preserve">                "y": " 43.597208", </w:t>
            </w:r>
            <w:r w:rsidRPr="00B31ABB">
              <w:br/>
            </w:r>
            <w:del w:id="450" w:author="ROBERT Ludovic IMT/IBNF" w:date="2018-07-09T14:37:00Z">
              <w:r w:rsidRPr="00B31ABB" w:rsidDel="00D27BB8">
                <w:delText xml:space="preserve">                "z": ""</w:delText>
              </w:r>
            </w:del>
            <w:del w:id="451" w:author="ROBERT Ludovic IMT/IBNF" w:date="2018-07-09T14:38:00Z">
              <w:r w:rsidRPr="00B31ABB" w:rsidDel="00D27BB8">
                <w:br/>
              </w:r>
            </w:del>
            <w:r w:rsidRPr="00B31ABB">
              <w:t xml:space="preserve">            }</w:t>
            </w:r>
            <w:r w:rsidRPr="00B31ABB">
              <w:br/>
              <w:t xml:space="preserve">         ]</w:t>
            </w:r>
            <w:r w:rsidRPr="00B31ABB">
              <w:br/>
              <w:t xml:space="preserve">      },</w:t>
            </w:r>
          </w:p>
          <w:p w14:paraId="1BE7F858" w14:textId="6C85C12E" w:rsidR="00B31ABB" w:rsidRPr="00B31ABB" w:rsidDel="00D27BB8" w:rsidRDefault="00B31ABB" w:rsidP="0032789E">
            <w:pPr>
              <w:pStyle w:val="Code"/>
              <w:rPr>
                <w:del w:id="452" w:author="ROBERT Ludovic IMT/IBNF" w:date="2018-07-09T14:39:00Z"/>
              </w:rPr>
            </w:pPr>
            <w:del w:id="453" w:author="ROBERT Ludovic IMT/IBNF" w:date="2018-07-09T14:39:00Z">
              <w:r w:rsidRPr="00B31ABB" w:rsidDel="00D27BB8">
                <w:delText xml:space="preserve">  "addrLine1": "225B Strathmore Terrace",</w:delText>
              </w:r>
            </w:del>
          </w:p>
          <w:p w14:paraId="2D2F0C4E" w14:textId="5481D0B1" w:rsidR="00B31ABB" w:rsidRPr="00B31ABB" w:rsidDel="00D27BB8" w:rsidRDefault="00B31ABB" w:rsidP="0032789E">
            <w:pPr>
              <w:pStyle w:val="Code"/>
              <w:rPr>
                <w:del w:id="454" w:author="ROBERT Ludovic IMT/IBNF" w:date="2018-07-09T14:39:00Z"/>
              </w:rPr>
            </w:pPr>
            <w:del w:id="455" w:author="ROBERT Ludovic IMT/IBNF" w:date="2018-07-09T14:39:00Z">
              <w:r w:rsidRPr="00B31ABB" w:rsidDel="00D27BB8">
                <w:delText xml:space="preserve">  "addrLine2": "5004-78 Brighton, SA, Australia",</w:delText>
              </w:r>
            </w:del>
          </w:p>
          <w:p w14:paraId="00F7D8FE" w14:textId="35245853" w:rsidR="00B31ABB" w:rsidRPr="00B31ABB" w:rsidDel="00D27BB8" w:rsidRDefault="00B31ABB" w:rsidP="0032789E">
            <w:pPr>
              <w:pStyle w:val="Code"/>
              <w:rPr>
                <w:del w:id="456" w:author="ROBERT Ludovic IMT/IBNF" w:date="2018-07-09T14:39:00Z"/>
              </w:rPr>
            </w:pPr>
            <w:del w:id="457" w:author="ROBERT Ludovic IMT/IBNF" w:date="2018-07-09T14:39:00Z">
              <w:r w:rsidRPr="00B31ABB" w:rsidDel="00D27BB8">
                <w:delText xml:space="preserve">  "postCodeExtension": "78",</w:delText>
              </w:r>
            </w:del>
          </w:p>
          <w:p w14:paraId="3F4C34C8" w14:textId="67698518" w:rsidR="00B31ABB" w:rsidRPr="00B31ABB" w:rsidDel="00D27BB8" w:rsidRDefault="00B31ABB" w:rsidP="0032789E">
            <w:pPr>
              <w:pStyle w:val="Code"/>
              <w:rPr>
                <w:del w:id="458" w:author="ROBERT Ludovic IMT/IBNF" w:date="2018-07-09T14:39:00Z"/>
              </w:rPr>
            </w:pPr>
            <w:del w:id="459" w:author="ROBERT Ludovic IMT/IBNF" w:date="2018-07-09T14:39:00Z">
              <w:r w:rsidRPr="00B31ABB" w:rsidDel="00D27BB8">
                <w:delText xml:space="preserve">  "referenceId": "AZE456",</w:delText>
              </w:r>
            </w:del>
          </w:p>
          <w:p w14:paraId="6991B273" w14:textId="0B6C3337" w:rsidR="00B31ABB" w:rsidRPr="00B31ABB" w:rsidDel="00D27BB8" w:rsidRDefault="00B31ABB" w:rsidP="0032789E">
            <w:pPr>
              <w:pStyle w:val="Code"/>
              <w:rPr>
                <w:del w:id="460" w:author="ROBERT Ludovic IMT/IBNF" w:date="2018-07-09T14:39:00Z"/>
              </w:rPr>
            </w:pPr>
            <w:del w:id="461" w:author="ROBERT Ludovic IMT/IBNF" w:date="2018-07-09T14:39:00Z">
              <w:r w:rsidRPr="00B31ABB" w:rsidDel="00D27BB8">
                <w:delText xml:space="preserve">  "referenceType": "IGNCode",</w:delText>
              </w:r>
            </w:del>
          </w:p>
          <w:p w14:paraId="1577CA42" w14:textId="1A259098" w:rsidR="00B31ABB" w:rsidRPr="00B31ABB" w:rsidRDefault="00B31ABB" w:rsidP="0032789E">
            <w:pPr>
              <w:pStyle w:val="Code"/>
            </w:pPr>
            <w:r w:rsidRPr="00B31ABB">
              <w:t xml:space="preserve">  "@type": "</w:t>
            </w:r>
            <w:ins w:id="462" w:author="ROBERT Ludovic IMT/IBNF" w:date="2018-07-09T14:39:00Z">
              <w:r w:rsidR="00D27BB8" w:rsidRPr="00A354A2">
                <w:t>FieldedAddress</w:t>
              </w:r>
            </w:ins>
            <w:del w:id="463" w:author="ROBERT Ludovic IMT/IBNF" w:date="2018-07-09T14:39:00Z">
              <w:r w:rsidRPr="00B31ABB" w:rsidDel="00D27BB8">
                <w:delText>MEFGographicAddress</w:delText>
              </w:r>
            </w:del>
            <w:r w:rsidRPr="00B31ABB">
              <w:t>",</w:t>
            </w:r>
          </w:p>
          <w:p w14:paraId="3B4C13AC" w14:textId="2F970FB5" w:rsidR="00407A76" w:rsidRPr="00A828A5" w:rsidRDefault="00B31ABB" w:rsidP="0032789E">
            <w:pPr>
              <w:pStyle w:val="Code"/>
            </w:pPr>
            <w:r w:rsidRPr="00B31ABB">
              <w:t xml:space="preserve">  "@schemaLocation": " http://wiki.mef.net/pages/..."</w:t>
            </w:r>
            <w:r w:rsidRPr="00B31ABB">
              <w:br/>
              <w:t>}</w:t>
            </w:r>
          </w:p>
        </w:tc>
      </w:tr>
    </w:tbl>
    <w:p w14:paraId="702E62CC" w14:textId="2AF66E8B" w:rsidR="000E1594" w:rsidRDefault="000E1594" w:rsidP="000E1594">
      <w:pPr>
        <w:pStyle w:val="Heading2"/>
      </w:pPr>
      <w:bookmarkStart w:id="464" w:name="_Toc507495483"/>
      <w:r>
        <w:t>Address Validation</w:t>
      </w:r>
      <w:bookmarkEnd w:id="464"/>
    </w:p>
    <w:p w14:paraId="3E911336" w14:textId="77777777" w:rsidR="000E1594" w:rsidRDefault="000E1594" w:rsidP="000E1594">
      <w:pPr>
        <w:pStyle w:val="Body"/>
      </w:pPr>
      <w:r w:rsidRPr="00201DB6">
        <w:t xml:space="preserve">We provide below the </w:t>
      </w:r>
      <w:r>
        <w:t>JSON</w:t>
      </w:r>
      <w:r w:rsidRPr="00201DB6">
        <w:t xml:space="preserve"> representation</w:t>
      </w:r>
      <w:r>
        <w:t>s</w:t>
      </w:r>
      <w:r w:rsidRPr="00201DB6">
        <w:t xml:space="preserve"> of example</w:t>
      </w:r>
      <w:r>
        <w:t>s</w:t>
      </w:r>
      <w:r w:rsidRPr="00201DB6">
        <w:t xml:space="preserve"> of an '</w:t>
      </w:r>
      <w:r>
        <w:t>AddressValidation</w:t>
      </w:r>
      <w:r w:rsidRPr="00201DB6">
        <w:t>' resource object</w:t>
      </w:r>
      <w:r>
        <w:t>:</w:t>
      </w:r>
    </w:p>
    <w:p w14:paraId="5E9AD60F" w14:textId="77777777" w:rsidR="000E1594" w:rsidRDefault="000E1594" w:rsidP="000E1594">
      <w:pPr>
        <w:pStyle w:val="Body"/>
      </w:pPr>
      <w:r>
        <w:t>Exhibit 1: Validation result is a success</w:t>
      </w:r>
    </w:p>
    <w:tbl>
      <w:tblPr>
        <w:tblStyle w:val="TableGrid"/>
        <w:tblW w:w="0" w:type="auto"/>
        <w:tblLook w:val="04A0" w:firstRow="1" w:lastRow="0" w:firstColumn="1" w:lastColumn="0" w:noHBand="0" w:noVBand="1"/>
      </w:tblPr>
      <w:tblGrid>
        <w:gridCol w:w="9350"/>
      </w:tblGrid>
      <w:tr w:rsidR="000E1594" w14:paraId="5B5CAECA" w14:textId="77777777" w:rsidTr="00572E2E">
        <w:tc>
          <w:tcPr>
            <w:tcW w:w="9350" w:type="dxa"/>
            <w:tcBorders>
              <w:top w:val="nil"/>
              <w:left w:val="nil"/>
              <w:bottom w:val="nil"/>
              <w:right w:val="nil"/>
            </w:tcBorders>
            <w:shd w:val="clear" w:color="auto" w:fill="F2F2F2" w:themeFill="background1" w:themeFillShade="F2"/>
          </w:tcPr>
          <w:p w14:paraId="7512D650" w14:textId="7CDABCF4" w:rsidR="000E1594" w:rsidRPr="00D63A2A" w:rsidRDefault="000E1594" w:rsidP="00572E2E">
            <w:pPr>
              <w:pStyle w:val="Code"/>
            </w:pPr>
            <w:r w:rsidRPr="00D63A2A">
              <w:t>{</w:t>
            </w:r>
          </w:p>
          <w:p w14:paraId="6EB4A53C" w14:textId="77777777" w:rsidR="000E1594" w:rsidRPr="00D63A2A" w:rsidRDefault="000E1594" w:rsidP="00572E2E">
            <w:pPr>
              <w:pStyle w:val="Code"/>
            </w:pPr>
            <w:r w:rsidRPr="00D63A2A">
              <w:t xml:space="preserve">  "id":"125",</w:t>
            </w:r>
          </w:p>
          <w:p w14:paraId="2333D779" w14:textId="77777777" w:rsidR="000E1594" w:rsidRPr="00D63A2A" w:rsidRDefault="000E1594" w:rsidP="00572E2E">
            <w:pPr>
              <w:pStyle w:val="Code"/>
            </w:pPr>
            <w:r w:rsidRPr="00D63A2A">
              <w:t xml:space="preserve">  "status":"done",</w:t>
            </w:r>
          </w:p>
          <w:p w14:paraId="16DE0D5C" w14:textId="77777777" w:rsidR="000E1594" w:rsidRPr="00D63A2A" w:rsidRDefault="000E1594" w:rsidP="00572E2E">
            <w:pPr>
              <w:pStyle w:val="Code"/>
            </w:pPr>
            <w:r w:rsidRPr="00D63A2A">
              <w:t xml:space="preserve">  "validationDate":"2017-07-11T13:58:24.975Z",</w:t>
            </w:r>
          </w:p>
          <w:p w14:paraId="5FB33213" w14:textId="77777777" w:rsidR="000E1594" w:rsidRPr="00D63A2A" w:rsidRDefault="000E1594" w:rsidP="00572E2E">
            <w:pPr>
              <w:pStyle w:val="Code"/>
            </w:pPr>
            <w:r w:rsidRPr="00D63A2A">
              <w:t xml:space="preserve">  "validationResult":"partial",</w:t>
            </w:r>
          </w:p>
          <w:p w14:paraId="7894F0D2" w14:textId="77777777" w:rsidR="000E1594" w:rsidRPr="00D63A2A" w:rsidRDefault="000E1594" w:rsidP="00572E2E">
            <w:pPr>
              <w:pStyle w:val="Code"/>
            </w:pPr>
            <w:r w:rsidRPr="00D63A2A">
              <w:t xml:space="preserve">  "provideaAlternative":true,</w:t>
            </w:r>
          </w:p>
          <w:p w14:paraId="04E7940A" w14:textId="77777777" w:rsidR="000E1594" w:rsidRPr="00D63A2A" w:rsidRDefault="000E1594" w:rsidP="00572E2E">
            <w:pPr>
              <w:pStyle w:val="Code"/>
            </w:pPr>
            <w:r w:rsidRPr="00D63A2A">
              <w:t xml:space="preserve">  "validAddress":{</w:t>
            </w:r>
          </w:p>
          <w:p w14:paraId="4326FEE7" w14:textId="77777777" w:rsidR="000E1594" w:rsidRPr="00D63A2A" w:rsidRDefault="000E1594" w:rsidP="00572E2E">
            <w:pPr>
              <w:pStyle w:val="Code"/>
            </w:pPr>
            <w:r w:rsidRPr="00D63A2A">
              <w:t xml:space="preserve">    "id":"78963",</w:t>
            </w:r>
          </w:p>
          <w:p w14:paraId="4A0DB165" w14:textId="77777777" w:rsidR="000E1594" w:rsidRPr="00D63A2A" w:rsidRDefault="000E1594" w:rsidP="00572E2E">
            <w:pPr>
              <w:pStyle w:val="Code"/>
            </w:pPr>
            <w:r w:rsidRPr="00D63A2A">
              <w:t xml:space="preserve">    "streetNr":"60",</w:t>
            </w:r>
          </w:p>
          <w:p w14:paraId="0A5B427E" w14:textId="77777777" w:rsidR="000E1594" w:rsidRPr="00D63A2A" w:rsidRDefault="000E1594" w:rsidP="00572E2E">
            <w:pPr>
              <w:pStyle w:val="Code"/>
            </w:pPr>
            <w:r w:rsidRPr="00D63A2A">
              <w:t xml:space="preserve">    "streetName":"Spear",</w:t>
            </w:r>
          </w:p>
          <w:p w14:paraId="6A12843C" w14:textId="77777777" w:rsidR="000E1594" w:rsidRPr="00D63A2A" w:rsidRDefault="000E1594" w:rsidP="00572E2E">
            <w:pPr>
              <w:pStyle w:val="Code"/>
            </w:pPr>
            <w:r w:rsidRPr="00D63A2A">
              <w:t xml:space="preserve">    "postcode":"94106",</w:t>
            </w:r>
          </w:p>
          <w:p w14:paraId="6367CEEE" w14:textId="77777777" w:rsidR="000E1594" w:rsidRPr="00D63A2A" w:rsidRDefault="000E1594" w:rsidP="00572E2E">
            <w:pPr>
              <w:pStyle w:val="Code"/>
            </w:pPr>
            <w:r w:rsidRPr="00D63A2A">
              <w:t xml:space="preserve">    "city":"San Francisco",</w:t>
            </w:r>
          </w:p>
          <w:p w14:paraId="207A7833" w14:textId="77777777" w:rsidR="000E1594" w:rsidRPr="00D63A2A" w:rsidRDefault="000E1594" w:rsidP="00572E2E">
            <w:pPr>
              <w:pStyle w:val="Code"/>
            </w:pPr>
            <w:r w:rsidRPr="00D63A2A">
              <w:t xml:space="preserve">    "stateOrProvince":"CA",</w:t>
            </w:r>
          </w:p>
          <w:p w14:paraId="1561FA0C" w14:textId="77777777" w:rsidR="000E1594" w:rsidRDefault="000E1594" w:rsidP="00572E2E">
            <w:pPr>
              <w:pStyle w:val="Code"/>
              <w:rPr>
                <w:ins w:id="465" w:author="ROBERT Ludovic IMT/IBNF" w:date="2018-07-09T14:41:00Z"/>
              </w:rPr>
            </w:pPr>
            <w:r w:rsidRPr="00D63A2A">
              <w:t xml:space="preserve">    "country":"US"</w:t>
            </w:r>
            <w:ins w:id="466" w:author="ROBERT Ludovic IMT/IBNF" w:date="2018-07-09T14:41:00Z">
              <w:r w:rsidR="00D27BB8">
                <w:t>,</w:t>
              </w:r>
            </w:ins>
          </w:p>
          <w:p w14:paraId="2226247A" w14:textId="457ED2F5" w:rsidR="00D27BB8" w:rsidRPr="00B31ABB" w:rsidRDefault="00D27BB8" w:rsidP="00D27BB8">
            <w:pPr>
              <w:pStyle w:val="Code"/>
              <w:rPr>
                <w:ins w:id="467" w:author="ROBERT Ludovic IMT/IBNF" w:date="2018-07-09T14:41:00Z"/>
              </w:rPr>
            </w:pPr>
            <w:ins w:id="468" w:author="ROBERT Ludovic IMT/IBNF" w:date="2018-07-09T14:41:00Z">
              <w:r>
                <w:lastRenderedPageBreak/>
                <w:t xml:space="preserve">  </w:t>
              </w:r>
              <w:r w:rsidRPr="00B31ABB">
                <w:t xml:space="preserve">  "@type": "</w:t>
              </w:r>
              <w:r w:rsidRPr="00A354A2">
                <w:t>FieldedAddress</w:t>
              </w:r>
              <w:r w:rsidRPr="00B31ABB">
                <w:t>",</w:t>
              </w:r>
            </w:ins>
          </w:p>
          <w:p w14:paraId="4A50124C" w14:textId="4C80FFC5" w:rsidR="00D27BB8" w:rsidRPr="00D63A2A" w:rsidDel="00D27BB8" w:rsidRDefault="00D27BB8" w:rsidP="00D27BB8">
            <w:pPr>
              <w:pStyle w:val="Code"/>
              <w:rPr>
                <w:del w:id="469" w:author="ROBERT Ludovic IMT/IBNF" w:date="2018-07-09T14:41:00Z"/>
              </w:rPr>
            </w:pPr>
            <w:ins w:id="470" w:author="ROBERT Ludovic IMT/IBNF" w:date="2018-07-09T14:41:00Z">
              <w:r w:rsidRPr="00B31ABB">
                <w:t xml:space="preserve"> </w:t>
              </w:r>
              <w:r>
                <w:t xml:space="preserve">  </w:t>
              </w:r>
              <w:r w:rsidRPr="00B31ABB">
                <w:t xml:space="preserve"> "@schemaLocation": " http://wiki.mef.net/pages/..."</w:t>
              </w:r>
              <w:r w:rsidRPr="00B31ABB">
                <w:br/>
              </w:r>
            </w:ins>
          </w:p>
          <w:p w14:paraId="6AC256B4" w14:textId="77777777" w:rsidR="000E1594" w:rsidRPr="00D63A2A" w:rsidRDefault="000E1594" w:rsidP="00572E2E">
            <w:pPr>
              <w:pStyle w:val="Code"/>
            </w:pPr>
            <w:r w:rsidRPr="00D63A2A">
              <w:t xml:space="preserve">  }</w:t>
            </w:r>
            <w:del w:id="471" w:author="ROBERT Ludovic IMT/IBNF" w:date="2018-07-09T14:41:00Z">
              <w:r w:rsidRPr="00D63A2A" w:rsidDel="00D27BB8">
                <w:delText>,</w:delText>
              </w:r>
            </w:del>
          </w:p>
          <w:p w14:paraId="3C852802" w14:textId="77777777" w:rsidR="000E1594" w:rsidRDefault="000E1594" w:rsidP="00572E2E">
            <w:pPr>
              <w:pStyle w:val="Code"/>
            </w:pPr>
            <w:r w:rsidRPr="001B3054">
              <w:t>}</w:t>
            </w:r>
          </w:p>
        </w:tc>
      </w:tr>
    </w:tbl>
    <w:p w14:paraId="0DAA61F7" w14:textId="77777777" w:rsidR="000E1594" w:rsidRDefault="000E1594" w:rsidP="000E1594">
      <w:pPr>
        <w:pStyle w:val="Body"/>
      </w:pPr>
      <w:r>
        <w:lastRenderedPageBreak/>
        <w:t xml:space="preserve">Exhibit 2: </w:t>
      </w:r>
      <w:r w:rsidRPr="00D63A2A">
        <w:t>validation</w:t>
      </w:r>
      <w:r>
        <w:t xml:space="preserve"> result is partial … several addresses match result:</w:t>
      </w:r>
    </w:p>
    <w:tbl>
      <w:tblPr>
        <w:tblStyle w:val="JsonCode"/>
        <w:tblW w:w="0" w:type="auto"/>
        <w:tblInd w:w="0" w:type="dxa"/>
        <w:tblLook w:val="04A0" w:firstRow="1" w:lastRow="0" w:firstColumn="1" w:lastColumn="0" w:noHBand="0" w:noVBand="1"/>
      </w:tblPr>
      <w:tblGrid>
        <w:gridCol w:w="9360"/>
      </w:tblGrid>
      <w:tr w:rsidR="000E1594" w:rsidRPr="00D27BB8" w14:paraId="66C2C2F3" w14:textId="77777777" w:rsidTr="00572E2E">
        <w:tc>
          <w:tcPr>
            <w:tcW w:w="9360" w:type="dxa"/>
            <w:shd w:val="clear" w:color="auto" w:fill="F2F2F2" w:themeFill="background1" w:themeFillShade="F2"/>
          </w:tcPr>
          <w:p w14:paraId="5C7CE764" w14:textId="0534498A" w:rsidR="000E1594" w:rsidRPr="00D63A2A" w:rsidRDefault="000E1594" w:rsidP="00572E2E">
            <w:pPr>
              <w:pStyle w:val="Code"/>
            </w:pPr>
            <w:r w:rsidRPr="00D63A2A">
              <w:t>{</w:t>
            </w:r>
          </w:p>
          <w:p w14:paraId="3EC5DD0A" w14:textId="77777777" w:rsidR="000E1594" w:rsidRPr="00D63A2A" w:rsidRDefault="000E1594" w:rsidP="00572E2E">
            <w:pPr>
              <w:pStyle w:val="Code"/>
            </w:pPr>
            <w:r w:rsidRPr="00D63A2A">
              <w:t xml:space="preserve">  "id":"126",</w:t>
            </w:r>
          </w:p>
          <w:p w14:paraId="47BDB02F" w14:textId="77777777" w:rsidR="000E1594" w:rsidRPr="00D63A2A" w:rsidRDefault="000E1594" w:rsidP="00572E2E">
            <w:pPr>
              <w:pStyle w:val="Code"/>
            </w:pPr>
            <w:r w:rsidRPr="00D63A2A">
              <w:t xml:space="preserve">  "status":"done",</w:t>
            </w:r>
          </w:p>
          <w:p w14:paraId="531CD5F6" w14:textId="77777777" w:rsidR="000E1594" w:rsidRPr="00D63A2A" w:rsidRDefault="000E1594" w:rsidP="00572E2E">
            <w:pPr>
              <w:pStyle w:val="Code"/>
            </w:pPr>
            <w:r w:rsidRPr="00D63A2A">
              <w:t xml:space="preserve">  "validationDate":"2017-07-11T13:58:24.975Z",</w:t>
            </w:r>
          </w:p>
          <w:p w14:paraId="144924DF" w14:textId="77777777" w:rsidR="000E1594" w:rsidRPr="00D63A2A" w:rsidRDefault="000E1594" w:rsidP="00572E2E">
            <w:pPr>
              <w:pStyle w:val="Code"/>
            </w:pPr>
            <w:r w:rsidRPr="00D63A2A">
              <w:t xml:space="preserve">  "validationResult":"partial",</w:t>
            </w:r>
          </w:p>
          <w:p w14:paraId="55184512" w14:textId="77777777" w:rsidR="000E1594" w:rsidRPr="00D63A2A" w:rsidRDefault="000E1594" w:rsidP="00572E2E">
            <w:pPr>
              <w:pStyle w:val="Code"/>
            </w:pPr>
            <w:r>
              <w:t xml:space="preserve"> </w:t>
            </w:r>
            <w:r w:rsidRPr="00D63A2A">
              <w:t xml:space="preserve"> "provideaAlternative":true,</w:t>
            </w:r>
          </w:p>
          <w:p w14:paraId="1F1E9703" w14:textId="77777777" w:rsidR="000E1594" w:rsidRPr="00D63A2A" w:rsidRDefault="000E1594" w:rsidP="00572E2E">
            <w:pPr>
              <w:pStyle w:val="Code"/>
            </w:pPr>
            <w:r w:rsidRPr="00D63A2A">
              <w:t xml:space="preserve">  "validAddress":{</w:t>
            </w:r>
          </w:p>
          <w:p w14:paraId="73940EE6" w14:textId="77777777" w:rsidR="000E1594" w:rsidRPr="00D63A2A" w:rsidRDefault="000E1594" w:rsidP="00572E2E">
            <w:pPr>
              <w:pStyle w:val="Code"/>
            </w:pPr>
            <w:r w:rsidRPr="00D63A2A">
              <w:t xml:space="preserve">     "streetNr":"60",</w:t>
            </w:r>
          </w:p>
          <w:p w14:paraId="120C9255" w14:textId="77777777" w:rsidR="000E1594" w:rsidRPr="00D63A2A" w:rsidRDefault="000E1594" w:rsidP="00572E2E">
            <w:pPr>
              <w:pStyle w:val="Code"/>
            </w:pPr>
            <w:r w:rsidRPr="00D63A2A">
              <w:t xml:space="preserve">     "streetName":"Spear",</w:t>
            </w:r>
          </w:p>
          <w:p w14:paraId="07567543" w14:textId="77777777" w:rsidR="000E1594" w:rsidRPr="00D63A2A" w:rsidRDefault="000E1594" w:rsidP="00572E2E">
            <w:pPr>
              <w:pStyle w:val="Code"/>
            </w:pPr>
            <w:r w:rsidRPr="00D63A2A">
              <w:t xml:space="preserve">     "postcode":"94106",</w:t>
            </w:r>
          </w:p>
          <w:p w14:paraId="1ADD4F87" w14:textId="77777777" w:rsidR="000E1594" w:rsidRPr="00D63A2A" w:rsidRDefault="000E1594" w:rsidP="00572E2E">
            <w:pPr>
              <w:pStyle w:val="Code"/>
            </w:pPr>
            <w:r w:rsidRPr="00D63A2A">
              <w:t xml:space="preserve">     "city":"San Francisco",</w:t>
            </w:r>
          </w:p>
          <w:p w14:paraId="3740ACC2" w14:textId="77777777" w:rsidR="000E1594" w:rsidRPr="00D63A2A" w:rsidRDefault="000E1594" w:rsidP="00572E2E">
            <w:pPr>
              <w:pStyle w:val="Code"/>
            </w:pPr>
            <w:r w:rsidRPr="00D63A2A">
              <w:t xml:space="preserve">     "stateOrProvince":"CA",</w:t>
            </w:r>
          </w:p>
          <w:p w14:paraId="47306997" w14:textId="77777777" w:rsidR="000E1594" w:rsidRDefault="000E1594" w:rsidP="00572E2E">
            <w:pPr>
              <w:pStyle w:val="Code"/>
              <w:rPr>
                <w:ins w:id="472" w:author="ROBERT Ludovic IMT/IBNF" w:date="2018-07-09T14:41:00Z"/>
              </w:rPr>
            </w:pPr>
            <w:r w:rsidRPr="00D63A2A">
              <w:t xml:space="preserve">     "country":"US"</w:t>
            </w:r>
            <w:ins w:id="473" w:author="ROBERT Ludovic IMT/IBNF" w:date="2018-07-09T14:41:00Z">
              <w:r w:rsidR="00D27BB8">
                <w:t>,</w:t>
              </w:r>
            </w:ins>
          </w:p>
          <w:p w14:paraId="602A89F8" w14:textId="05381A3E" w:rsidR="00D27BB8" w:rsidRPr="00B31ABB" w:rsidRDefault="00D27BB8" w:rsidP="00D27BB8">
            <w:pPr>
              <w:pStyle w:val="Code"/>
              <w:rPr>
                <w:ins w:id="474" w:author="ROBERT Ludovic IMT/IBNF" w:date="2018-07-09T14:41:00Z"/>
              </w:rPr>
            </w:pPr>
            <w:ins w:id="475" w:author="ROBERT Ludovic IMT/IBNF" w:date="2018-07-09T14:41:00Z">
              <w:r w:rsidRPr="00B31ABB">
                <w:t xml:space="preserve">  </w:t>
              </w:r>
              <w:r>
                <w:t xml:space="preserve">   </w:t>
              </w:r>
              <w:r w:rsidRPr="00B31ABB">
                <w:t>"@type": "</w:t>
              </w:r>
              <w:r w:rsidRPr="00A354A2">
                <w:t>FieldedAddress</w:t>
              </w:r>
              <w:r w:rsidRPr="00B31ABB">
                <w:t>",</w:t>
              </w:r>
            </w:ins>
          </w:p>
          <w:p w14:paraId="27AC10C5" w14:textId="21EDCB4D" w:rsidR="00D27BB8" w:rsidRPr="00D63A2A" w:rsidDel="00D27BB8" w:rsidRDefault="00D27BB8" w:rsidP="00D27BB8">
            <w:pPr>
              <w:pStyle w:val="Code"/>
              <w:rPr>
                <w:del w:id="476" w:author="ROBERT Ludovic IMT/IBNF" w:date="2018-07-09T14:41:00Z"/>
              </w:rPr>
            </w:pPr>
            <w:ins w:id="477" w:author="ROBERT Ludovic IMT/IBNF" w:date="2018-07-09T14:41:00Z">
              <w:r w:rsidRPr="00B31ABB">
                <w:t xml:space="preserve"> </w:t>
              </w:r>
              <w:r>
                <w:t xml:space="preserve">   </w:t>
              </w:r>
              <w:r w:rsidRPr="00B31ABB">
                <w:t xml:space="preserve"> "@schemaLocation": " http://wiki.mef.net/pages/..."</w:t>
              </w:r>
              <w:r w:rsidRPr="00B31ABB">
                <w:br/>
              </w:r>
            </w:ins>
          </w:p>
          <w:p w14:paraId="274F9AE7" w14:textId="77777777" w:rsidR="000E1594" w:rsidRPr="00D63A2A" w:rsidRDefault="000E1594" w:rsidP="00572E2E">
            <w:pPr>
              <w:pStyle w:val="Code"/>
            </w:pPr>
            <w:r w:rsidRPr="00D63A2A">
              <w:t xml:space="preserve">  },</w:t>
            </w:r>
          </w:p>
          <w:p w14:paraId="33F6499D" w14:textId="77777777" w:rsidR="000E1594" w:rsidRPr="00D63A2A" w:rsidRDefault="000E1594" w:rsidP="00572E2E">
            <w:pPr>
              <w:pStyle w:val="Code"/>
            </w:pPr>
            <w:r w:rsidRPr="00D63A2A">
              <w:t xml:space="preserve">  "alternateAddress":[</w:t>
            </w:r>
          </w:p>
          <w:p w14:paraId="0A72E0A2" w14:textId="77777777" w:rsidR="000E1594" w:rsidRPr="00D63A2A" w:rsidRDefault="000E1594" w:rsidP="00572E2E">
            <w:pPr>
              <w:pStyle w:val="Code"/>
            </w:pPr>
            <w:r w:rsidRPr="00D63A2A">
              <w:t xml:space="preserve">  </w:t>
            </w:r>
            <w:r>
              <w:t xml:space="preserve">  </w:t>
            </w:r>
            <w:r w:rsidRPr="00D63A2A">
              <w:t>{</w:t>
            </w:r>
          </w:p>
          <w:p w14:paraId="74205D19" w14:textId="77777777" w:rsidR="000E1594" w:rsidRPr="00D63A2A" w:rsidRDefault="000E1594" w:rsidP="00572E2E">
            <w:pPr>
              <w:pStyle w:val="Code"/>
            </w:pPr>
            <w:r w:rsidRPr="00D63A2A">
              <w:t xml:space="preserve">    </w:t>
            </w:r>
            <w:r>
              <w:t xml:space="preserve">  </w:t>
            </w:r>
            <w:r w:rsidRPr="00D63A2A">
              <w:t>"id":"456987",</w:t>
            </w:r>
          </w:p>
          <w:p w14:paraId="18A07568" w14:textId="77777777" w:rsidR="000E1594" w:rsidRPr="00D63A2A" w:rsidRDefault="000E1594" w:rsidP="00572E2E">
            <w:pPr>
              <w:pStyle w:val="Code"/>
            </w:pPr>
            <w:r w:rsidRPr="00D63A2A">
              <w:t xml:space="preserve">    </w:t>
            </w:r>
            <w:r>
              <w:t xml:space="preserve">  </w:t>
            </w:r>
            <w:r w:rsidRPr="00D63A2A">
              <w:t>"streetNr":"60",</w:t>
            </w:r>
          </w:p>
          <w:p w14:paraId="5EC4CADB" w14:textId="77777777" w:rsidR="000E1594" w:rsidRPr="00D63A2A" w:rsidRDefault="000E1594" w:rsidP="00572E2E">
            <w:pPr>
              <w:pStyle w:val="Code"/>
            </w:pPr>
            <w:r w:rsidRPr="00D63A2A">
              <w:t xml:space="preserve">    </w:t>
            </w:r>
            <w:r>
              <w:t xml:space="preserve">  </w:t>
            </w:r>
            <w:r w:rsidRPr="00D63A2A">
              <w:t>"streetNrSuffix":"A",</w:t>
            </w:r>
          </w:p>
          <w:p w14:paraId="3EA7169D" w14:textId="77777777" w:rsidR="000E1594" w:rsidRPr="00D63A2A" w:rsidRDefault="000E1594" w:rsidP="00572E2E">
            <w:pPr>
              <w:pStyle w:val="Code"/>
            </w:pPr>
            <w:r w:rsidRPr="00D63A2A">
              <w:t xml:space="preserve">    </w:t>
            </w:r>
            <w:r>
              <w:t xml:space="preserve">  </w:t>
            </w:r>
            <w:r w:rsidRPr="00D63A2A">
              <w:t>"streetName":"Spear",</w:t>
            </w:r>
          </w:p>
          <w:p w14:paraId="2B1B63D2" w14:textId="77777777" w:rsidR="000E1594" w:rsidRPr="00D63A2A" w:rsidRDefault="000E1594" w:rsidP="00572E2E">
            <w:pPr>
              <w:pStyle w:val="Code"/>
            </w:pPr>
            <w:r w:rsidRPr="00D63A2A">
              <w:t xml:space="preserve">    </w:t>
            </w:r>
            <w:r>
              <w:t xml:space="preserve">  </w:t>
            </w:r>
            <w:r w:rsidRPr="00D63A2A">
              <w:t>"streetType":"Street",</w:t>
            </w:r>
          </w:p>
          <w:p w14:paraId="54D14083" w14:textId="77777777" w:rsidR="000E1594" w:rsidRPr="00D63A2A" w:rsidRDefault="000E1594" w:rsidP="00572E2E">
            <w:pPr>
              <w:pStyle w:val="Code"/>
            </w:pPr>
            <w:r w:rsidRPr="00D63A2A">
              <w:t xml:space="preserve">    </w:t>
            </w:r>
            <w:r>
              <w:t xml:space="preserve">  </w:t>
            </w:r>
            <w:r w:rsidRPr="00D63A2A">
              <w:t>"postcode":"94105",</w:t>
            </w:r>
          </w:p>
          <w:p w14:paraId="7AA4B788" w14:textId="77777777" w:rsidR="000E1594" w:rsidRPr="00D63A2A" w:rsidRDefault="000E1594" w:rsidP="00572E2E">
            <w:pPr>
              <w:pStyle w:val="Code"/>
            </w:pPr>
            <w:r w:rsidRPr="00D63A2A">
              <w:t xml:space="preserve">    </w:t>
            </w:r>
            <w:r>
              <w:t xml:space="preserve">  </w:t>
            </w:r>
            <w:r w:rsidRPr="00D63A2A">
              <w:t>"city":"san Francisco",</w:t>
            </w:r>
          </w:p>
          <w:p w14:paraId="1C21C35C" w14:textId="77777777" w:rsidR="000E1594" w:rsidRPr="00D63A2A" w:rsidRDefault="000E1594" w:rsidP="00572E2E">
            <w:pPr>
              <w:pStyle w:val="Code"/>
            </w:pPr>
            <w:r w:rsidRPr="00D63A2A">
              <w:t xml:space="preserve">    </w:t>
            </w:r>
            <w:r>
              <w:t xml:space="preserve">  </w:t>
            </w:r>
            <w:r w:rsidRPr="00D63A2A">
              <w:t>"stateOrProvince":"CA",</w:t>
            </w:r>
          </w:p>
          <w:p w14:paraId="56506A13" w14:textId="77777777" w:rsidR="000E1594" w:rsidRDefault="000E1594" w:rsidP="00572E2E">
            <w:pPr>
              <w:pStyle w:val="Code"/>
              <w:rPr>
                <w:ins w:id="478" w:author="ROBERT Ludovic IMT/IBNF" w:date="2018-07-09T14:42:00Z"/>
              </w:rPr>
            </w:pPr>
            <w:r w:rsidRPr="00D63A2A">
              <w:t xml:space="preserve">    </w:t>
            </w:r>
            <w:r>
              <w:t xml:space="preserve">  </w:t>
            </w:r>
            <w:r w:rsidRPr="00D63A2A">
              <w:t>"country":"US"</w:t>
            </w:r>
            <w:ins w:id="479" w:author="ROBERT Ludovic IMT/IBNF" w:date="2018-07-09T14:42:00Z">
              <w:r w:rsidR="00D27BB8">
                <w:t>,</w:t>
              </w:r>
            </w:ins>
          </w:p>
          <w:p w14:paraId="41F5DBD2" w14:textId="4B95373D" w:rsidR="00D27BB8" w:rsidRPr="00B31ABB" w:rsidRDefault="00D27BB8" w:rsidP="00D27BB8">
            <w:pPr>
              <w:pStyle w:val="Code"/>
              <w:rPr>
                <w:ins w:id="480" w:author="ROBERT Ludovic IMT/IBNF" w:date="2018-07-09T14:42:00Z"/>
              </w:rPr>
            </w:pPr>
            <w:ins w:id="481" w:author="ROBERT Ludovic IMT/IBNF" w:date="2018-07-09T14:42:00Z">
              <w:r w:rsidRPr="00B31ABB">
                <w:t xml:space="preserve"> </w:t>
              </w:r>
              <w:r>
                <w:t xml:space="preserve">    </w:t>
              </w:r>
              <w:r w:rsidRPr="00B31ABB">
                <w:t xml:space="preserve"> "@type": "</w:t>
              </w:r>
              <w:r w:rsidRPr="00A354A2">
                <w:t>FieldedAddress</w:t>
              </w:r>
              <w:r w:rsidRPr="00B31ABB">
                <w:t>",</w:t>
              </w:r>
            </w:ins>
          </w:p>
          <w:p w14:paraId="35E09EAE" w14:textId="403F29A6" w:rsidR="00D27BB8" w:rsidRPr="00D63A2A" w:rsidRDefault="00D27BB8" w:rsidP="00D27BB8">
            <w:pPr>
              <w:pStyle w:val="Code"/>
            </w:pPr>
            <w:ins w:id="482" w:author="ROBERT Ludovic IMT/IBNF" w:date="2018-07-09T14:42:00Z">
              <w:r w:rsidRPr="00B31ABB">
                <w:t xml:space="preserve"> </w:t>
              </w:r>
              <w:r>
                <w:t xml:space="preserve">    </w:t>
              </w:r>
              <w:r w:rsidRPr="00B31ABB">
                <w:t xml:space="preserve"> "@schemaLocation": " http://wiki.mef.net/pages/..."</w:t>
              </w:r>
            </w:ins>
          </w:p>
          <w:p w14:paraId="660249F2" w14:textId="77777777" w:rsidR="000E1594" w:rsidRPr="00D63A2A" w:rsidRDefault="000E1594" w:rsidP="00572E2E">
            <w:pPr>
              <w:pStyle w:val="Code"/>
            </w:pPr>
            <w:r w:rsidRPr="00D63A2A">
              <w:t xml:space="preserve">  </w:t>
            </w:r>
            <w:r>
              <w:t xml:space="preserve">  </w:t>
            </w:r>
            <w:r w:rsidRPr="00D63A2A">
              <w:t>},</w:t>
            </w:r>
          </w:p>
          <w:p w14:paraId="00DBAA1A" w14:textId="77777777" w:rsidR="000E1594" w:rsidRPr="00D63A2A" w:rsidRDefault="000E1594" w:rsidP="00572E2E">
            <w:pPr>
              <w:pStyle w:val="Code"/>
            </w:pPr>
            <w:r w:rsidRPr="00D63A2A">
              <w:t xml:space="preserve"> </w:t>
            </w:r>
            <w:r>
              <w:t xml:space="preserve">   </w:t>
            </w:r>
            <w:r w:rsidRPr="00D63A2A">
              <w:t>{</w:t>
            </w:r>
          </w:p>
          <w:p w14:paraId="06194B1D" w14:textId="77777777" w:rsidR="000E1594" w:rsidRPr="00D63A2A" w:rsidRDefault="000E1594" w:rsidP="00572E2E">
            <w:pPr>
              <w:pStyle w:val="Code"/>
            </w:pPr>
            <w:r w:rsidRPr="00D63A2A">
              <w:t xml:space="preserve">    </w:t>
            </w:r>
            <w:r>
              <w:t xml:space="preserve">  </w:t>
            </w:r>
            <w:r w:rsidRPr="00D63A2A">
              <w:t>"id":"499999",</w:t>
            </w:r>
          </w:p>
          <w:p w14:paraId="13635CB3" w14:textId="77777777" w:rsidR="000E1594" w:rsidRPr="00D63A2A" w:rsidRDefault="000E1594" w:rsidP="00572E2E">
            <w:pPr>
              <w:pStyle w:val="Code"/>
            </w:pPr>
            <w:r w:rsidRPr="00D63A2A">
              <w:t xml:space="preserve">    </w:t>
            </w:r>
            <w:r>
              <w:t xml:space="preserve">  </w:t>
            </w:r>
            <w:r w:rsidRPr="00D63A2A">
              <w:t>"streetNr":"60",</w:t>
            </w:r>
          </w:p>
          <w:p w14:paraId="65E7F0BC" w14:textId="77777777" w:rsidR="000E1594" w:rsidRPr="00D63A2A" w:rsidRDefault="000E1594" w:rsidP="00572E2E">
            <w:pPr>
              <w:pStyle w:val="Code"/>
            </w:pPr>
            <w:r w:rsidRPr="00D63A2A">
              <w:t xml:space="preserve">  </w:t>
            </w:r>
            <w:r>
              <w:t xml:space="preserve">  </w:t>
            </w:r>
            <w:r w:rsidRPr="00D63A2A">
              <w:t xml:space="preserve">  "streetNrSuffix":"B",</w:t>
            </w:r>
          </w:p>
          <w:p w14:paraId="0E0B5597" w14:textId="77777777" w:rsidR="000E1594" w:rsidRPr="00D63A2A" w:rsidRDefault="000E1594" w:rsidP="00572E2E">
            <w:pPr>
              <w:pStyle w:val="Code"/>
            </w:pPr>
            <w:r>
              <w:t xml:space="preserve">  </w:t>
            </w:r>
            <w:r w:rsidRPr="00D63A2A">
              <w:t xml:space="preserve">    "streetName":"Spare",</w:t>
            </w:r>
          </w:p>
          <w:p w14:paraId="63DF401E" w14:textId="77777777" w:rsidR="000E1594" w:rsidRPr="00D63A2A" w:rsidRDefault="000E1594" w:rsidP="00572E2E">
            <w:pPr>
              <w:pStyle w:val="Code"/>
            </w:pPr>
            <w:r w:rsidRPr="00D63A2A">
              <w:t xml:space="preserve">  </w:t>
            </w:r>
            <w:r>
              <w:t xml:space="preserve">  </w:t>
            </w:r>
            <w:r w:rsidRPr="00D63A2A">
              <w:t xml:space="preserve">  "streetType":"Street",</w:t>
            </w:r>
          </w:p>
          <w:p w14:paraId="06ABBCEF" w14:textId="77777777" w:rsidR="000E1594" w:rsidRPr="00D63A2A" w:rsidRDefault="000E1594" w:rsidP="00572E2E">
            <w:pPr>
              <w:pStyle w:val="Code"/>
            </w:pPr>
            <w:r w:rsidRPr="00D63A2A">
              <w:t xml:space="preserve">    </w:t>
            </w:r>
            <w:r>
              <w:t xml:space="preserve">  </w:t>
            </w:r>
            <w:r w:rsidRPr="00D63A2A">
              <w:t>"postcode":"94105",</w:t>
            </w:r>
          </w:p>
          <w:p w14:paraId="057BBDDF" w14:textId="77777777" w:rsidR="000E1594" w:rsidRPr="00D63A2A" w:rsidRDefault="000E1594" w:rsidP="00572E2E">
            <w:pPr>
              <w:pStyle w:val="Code"/>
            </w:pPr>
            <w:r w:rsidRPr="00D63A2A">
              <w:t xml:space="preserve">   </w:t>
            </w:r>
            <w:r>
              <w:t xml:space="preserve">  </w:t>
            </w:r>
            <w:r w:rsidRPr="00D63A2A">
              <w:t xml:space="preserve"> "city":"san Francisco",</w:t>
            </w:r>
          </w:p>
          <w:p w14:paraId="772FCB75" w14:textId="77777777" w:rsidR="000E1594" w:rsidRPr="00D63A2A" w:rsidRDefault="000E1594" w:rsidP="00572E2E">
            <w:pPr>
              <w:pStyle w:val="Code"/>
            </w:pPr>
            <w:r w:rsidRPr="00D63A2A">
              <w:t xml:space="preserve">    </w:t>
            </w:r>
            <w:r>
              <w:t xml:space="preserve">  </w:t>
            </w:r>
            <w:r w:rsidRPr="00D63A2A">
              <w:t>"stateOrProvince":"CA",</w:t>
            </w:r>
          </w:p>
          <w:p w14:paraId="2BF7112D" w14:textId="77777777" w:rsidR="00D27BB8" w:rsidRDefault="000E1594" w:rsidP="00D27BB8">
            <w:pPr>
              <w:pStyle w:val="Code"/>
              <w:rPr>
                <w:ins w:id="483" w:author="ROBERT Ludovic IMT/IBNF" w:date="2018-07-09T14:42:00Z"/>
              </w:rPr>
            </w:pPr>
            <w:r w:rsidRPr="00D63A2A">
              <w:t xml:space="preserve">    </w:t>
            </w:r>
            <w:r>
              <w:t xml:space="preserve">  </w:t>
            </w:r>
            <w:r w:rsidRPr="00D63A2A">
              <w:t>"country":"US"</w:t>
            </w:r>
          </w:p>
          <w:p w14:paraId="3822E3F0" w14:textId="0D5B6CB3" w:rsidR="00D27BB8" w:rsidRPr="00B31ABB" w:rsidRDefault="00D27BB8" w:rsidP="00D27BB8">
            <w:pPr>
              <w:pStyle w:val="Code"/>
              <w:rPr>
                <w:ins w:id="484" w:author="ROBERT Ludovic IMT/IBNF" w:date="2018-07-09T14:42:00Z"/>
              </w:rPr>
            </w:pPr>
            <w:ins w:id="485" w:author="ROBERT Ludovic IMT/IBNF" w:date="2018-07-09T14:42:00Z">
              <w:r>
                <w:t xml:space="preserve">    </w:t>
              </w:r>
              <w:r w:rsidRPr="00B31ABB">
                <w:t xml:space="preserve">  "@type": "</w:t>
              </w:r>
              <w:r w:rsidRPr="00A354A2">
                <w:t>FieldedAddress</w:t>
              </w:r>
              <w:r w:rsidRPr="00B31ABB">
                <w:t>",</w:t>
              </w:r>
            </w:ins>
          </w:p>
          <w:p w14:paraId="7F9D3139" w14:textId="52EC05D0" w:rsidR="000E1594" w:rsidRPr="00D63A2A" w:rsidDel="00D27BB8" w:rsidRDefault="00D27BB8" w:rsidP="00D27BB8">
            <w:pPr>
              <w:pStyle w:val="Code"/>
              <w:rPr>
                <w:del w:id="486" w:author="ROBERT Ludovic IMT/IBNF" w:date="2018-07-09T14:42:00Z"/>
              </w:rPr>
            </w:pPr>
            <w:ins w:id="487" w:author="ROBERT Ludovic IMT/IBNF" w:date="2018-07-09T14:42:00Z">
              <w:r w:rsidRPr="00B31ABB">
                <w:t xml:space="preserve"> </w:t>
              </w:r>
              <w:r>
                <w:t xml:space="preserve">    </w:t>
              </w:r>
              <w:r w:rsidRPr="00B31ABB">
                <w:t xml:space="preserve"> "@schemaLocation": " http://wiki.mef.net/pages/..."</w:t>
              </w:r>
              <w:r w:rsidRPr="00B31ABB">
                <w:br/>
              </w:r>
            </w:ins>
          </w:p>
          <w:p w14:paraId="4C76634C" w14:textId="77777777" w:rsidR="000E1594" w:rsidRPr="00D63A2A" w:rsidRDefault="000E1594" w:rsidP="00572E2E">
            <w:pPr>
              <w:pStyle w:val="Code"/>
            </w:pPr>
            <w:r w:rsidRPr="00D63A2A">
              <w:t xml:space="preserve">  </w:t>
            </w:r>
            <w:r>
              <w:t xml:space="preserve">  </w:t>
            </w:r>
            <w:r w:rsidRPr="00D63A2A">
              <w:t>}</w:t>
            </w:r>
          </w:p>
          <w:p w14:paraId="74CC43BB" w14:textId="77777777" w:rsidR="000E1594" w:rsidRPr="00D63A2A" w:rsidRDefault="000E1594" w:rsidP="00572E2E">
            <w:pPr>
              <w:pStyle w:val="Code"/>
            </w:pPr>
            <w:r>
              <w:t xml:space="preserve">  </w:t>
            </w:r>
            <w:r w:rsidRPr="00D63A2A">
              <w:t>]</w:t>
            </w:r>
          </w:p>
          <w:p w14:paraId="5B4F5711" w14:textId="77777777" w:rsidR="000E1594" w:rsidRPr="00D63A2A" w:rsidRDefault="000E1594" w:rsidP="00572E2E">
            <w:pPr>
              <w:pStyle w:val="Code"/>
            </w:pPr>
            <w:r w:rsidRPr="00D63A2A">
              <w:t>}</w:t>
            </w:r>
          </w:p>
          <w:p w14:paraId="0DCC0404" w14:textId="77777777" w:rsidR="000E1594" w:rsidRPr="00796867" w:rsidRDefault="000E1594" w:rsidP="0057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cs="Courier New"/>
                <w:sz w:val="20"/>
              </w:rPr>
            </w:pPr>
          </w:p>
        </w:tc>
      </w:tr>
    </w:tbl>
    <w:p w14:paraId="58BDD8A4" w14:textId="77777777" w:rsidR="000E1594" w:rsidRDefault="000E1594" w:rsidP="000E1594">
      <w:pPr>
        <w:pStyle w:val="Body"/>
      </w:pPr>
      <w:r>
        <w:t xml:space="preserve">Exhibit 3: Validation </w:t>
      </w:r>
      <w:r w:rsidRPr="00D63A2A">
        <w:t>result</w:t>
      </w:r>
      <w:r>
        <w:t xml:space="preserve"> is a fail – no address matches and no alternative found</w:t>
      </w:r>
    </w:p>
    <w:tbl>
      <w:tblPr>
        <w:tblStyle w:val="JsonCode"/>
        <w:tblW w:w="0" w:type="auto"/>
        <w:tblInd w:w="0" w:type="dxa"/>
        <w:shd w:val="clear" w:color="auto" w:fill="F2F2F2" w:themeFill="background1" w:themeFillShade="F2"/>
        <w:tblLook w:val="04A0" w:firstRow="1" w:lastRow="0" w:firstColumn="1" w:lastColumn="0" w:noHBand="0" w:noVBand="1"/>
      </w:tblPr>
      <w:tblGrid>
        <w:gridCol w:w="9360"/>
      </w:tblGrid>
      <w:tr w:rsidR="000E1594" w:rsidRPr="00AF125D" w14:paraId="461EE681" w14:textId="77777777" w:rsidTr="00572E2E">
        <w:tc>
          <w:tcPr>
            <w:tcW w:w="9360" w:type="dxa"/>
            <w:shd w:val="clear" w:color="auto" w:fill="F2F2F2" w:themeFill="background1" w:themeFillShade="F2"/>
          </w:tcPr>
          <w:p w14:paraId="062CE8CB" w14:textId="77777777" w:rsidR="000E1594" w:rsidRPr="00D63A2A" w:rsidRDefault="000E1594" w:rsidP="00572E2E">
            <w:pPr>
              <w:pStyle w:val="Code"/>
            </w:pPr>
            <w:r w:rsidRPr="00D63A2A">
              <w:t>{</w:t>
            </w:r>
          </w:p>
          <w:p w14:paraId="03EB65BA" w14:textId="77777777" w:rsidR="000E1594" w:rsidRPr="00D63A2A" w:rsidRDefault="000E1594" w:rsidP="00572E2E">
            <w:pPr>
              <w:pStyle w:val="Code"/>
            </w:pPr>
            <w:r>
              <w:t xml:space="preserve">  </w:t>
            </w:r>
            <w:r w:rsidRPr="00D63A2A">
              <w:t>"id":"127",</w:t>
            </w:r>
          </w:p>
          <w:p w14:paraId="78AA49F6" w14:textId="77777777" w:rsidR="000E1594" w:rsidRPr="00D63A2A" w:rsidRDefault="000E1594" w:rsidP="00572E2E">
            <w:pPr>
              <w:pStyle w:val="Code"/>
            </w:pPr>
            <w:r w:rsidRPr="00D63A2A">
              <w:t xml:space="preserve">  "status":"done",</w:t>
            </w:r>
          </w:p>
          <w:p w14:paraId="37E467D1" w14:textId="77777777" w:rsidR="000E1594" w:rsidRPr="00D63A2A" w:rsidRDefault="000E1594" w:rsidP="00572E2E">
            <w:pPr>
              <w:pStyle w:val="Code"/>
            </w:pPr>
            <w:r w:rsidRPr="00D63A2A">
              <w:t xml:space="preserve">  "validationDate":"2017-07-11T13:58:24.975Z",</w:t>
            </w:r>
          </w:p>
          <w:p w14:paraId="506F83BB" w14:textId="77777777" w:rsidR="000E1594" w:rsidRPr="00D63A2A" w:rsidRDefault="000E1594" w:rsidP="00572E2E">
            <w:pPr>
              <w:pStyle w:val="Code"/>
            </w:pPr>
            <w:r w:rsidRPr="00D63A2A">
              <w:t xml:space="preserve">  "validationResult":"fail",</w:t>
            </w:r>
          </w:p>
          <w:p w14:paraId="611D8FB9" w14:textId="77777777" w:rsidR="000E1594" w:rsidRPr="00D63A2A" w:rsidRDefault="000E1594" w:rsidP="00572E2E">
            <w:pPr>
              <w:pStyle w:val="Code"/>
            </w:pPr>
            <w:r w:rsidRPr="00D63A2A">
              <w:t xml:space="preserve">  "provideaAlternative":true,</w:t>
            </w:r>
          </w:p>
          <w:p w14:paraId="461F9089" w14:textId="77777777" w:rsidR="000E1594" w:rsidRPr="00D63A2A" w:rsidRDefault="000E1594" w:rsidP="00572E2E">
            <w:pPr>
              <w:pStyle w:val="Code"/>
            </w:pPr>
            <w:r w:rsidRPr="00D63A2A">
              <w:t xml:space="preserve">  "validAddress":{</w:t>
            </w:r>
          </w:p>
          <w:p w14:paraId="43F8B9ED" w14:textId="77777777" w:rsidR="000E1594" w:rsidRPr="00D63A2A" w:rsidRDefault="000E1594" w:rsidP="00572E2E">
            <w:pPr>
              <w:pStyle w:val="Code"/>
            </w:pPr>
            <w:r w:rsidRPr="00D63A2A">
              <w:t xml:space="preserve">     "id":"78963",</w:t>
            </w:r>
          </w:p>
          <w:p w14:paraId="380190FD" w14:textId="77777777" w:rsidR="000E1594" w:rsidRPr="00D63A2A" w:rsidRDefault="000E1594" w:rsidP="00572E2E">
            <w:pPr>
              <w:pStyle w:val="Code"/>
            </w:pPr>
            <w:r w:rsidRPr="00D63A2A">
              <w:t xml:space="preserve">     "streetNr":"60",</w:t>
            </w:r>
          </w:p>
          <w:p w14:paraId="2F241639" w14:textId="77777777" w:rsidR="000E1594" w:rsidRPr="00D63A2A" w:rsidRDefault="000E1594" w:rsidP="00572E2E">
            <w:pPr>
              <w:pStyle w:val="Code"/>
            </w:pPr>
            <w:r w:rsidRPr="00D63A2A">
              <w:lastRenderedPageBreak/>
              <w:t xml:space="preserve">     "streetName":"Speart",</w:t>
            </w:r>
          </w:p>
          <w:p w14:paraId="16755A28" w14:textId="77777777" w:rsidR="000E1594" w:rsidRPr="00D63A2A" w:rsidRDefault="000E1594" w:rsidP="00572E2E">
            <w:pPr>
              <w:pStyle w:val="Code"/>
            </w:pPr>
            <w:r w:rsidRPr="00D63A2A">
              <w:t xml:space="preserve">     "postcode":"94108",</w:t>
            </w:r>
          </w:p>
          <w:p w14:paraId="2F107504" w14:textId="77777777" w:rsidR="000E1594" w:rsidRPr="00D63A2A" w:rsidRDefault="000E1594" w:rsidP="00572E2E">
            <w:pPr>
              <w:pStyle w:val="Code"/>
            </w:pPr>
            <w:r w:rsidRPr="00D63A2A">
              <w:t xml:space="preserve">     "city":"San Francicoso",</w:t>
            </w:r>
          </w:p>
          <w:p w14:paraId="2565F50B" w14:textId="77777777" w:rsidR="000E1594" w:rsidRPr="00D63A2A" w:rsidRDefault="000E1594" w:rsidP="00572E2E">
            <w:pPr>
              <w:pStyle w:val="Code"/>
            </w:pPr>
            <w:r w:rsidRPr="00D63A2A">
              <w:t xml:space="preserve">     "stateOrProvince":"CA",</w:t>
            </w:r>
          </w:p>
          <w:p w14:paraId="537671A0" w14:textId="6AC52F55" w:rsidR="000E1594" w:rsidRPr="00D63A2A" w:rsidRDefault="000E1594" w:rsidP="00572E2E">
            <w:pPr>
              <w:pStyle w:val="Code"/>
            </w:pPr>
            <w:r w:rsidRPr="00D63A2A">
              <w:t xml:space="preserve">     "country":"US"</w:t>
            </w:r>
            <w:ins w:id="488" w:author="ROBERT Ludovic IMT/IBNF" w:date="2018-07-09T14:42:00Z">
              <w:r w:rsidR="00D27BB8">
                <w:t>,</w:t>
              </w:r>
            </w:ins>
          </w:p>
          <w:p w14:paraId="0370E374" w14:textId="38F80B18" w:rsidR="00D27BB8" w:rsidRPr="00B31ABB" w:rsidRDefault="00D27BB8" w:rsidP="00D27BB8">
            <w:pPr>
              <w:pStyle w:val="Code"/>
              <w:rPr>
                <w:ins w:id="489" w:author="ROBERT Ludovic IMT/IBNF" w:date="2018-07-09T14:42:00Z"/>
              </w:rPr>
            </w:pPr>
            <w:ins w:id="490" w:author="ROBERT Ludovic IMT/IBNF" w:date="2018-07-09T14:42:00Z">
              <w:r w:rsidRPr="00B31ABB">
                <w:t xml:space="preserve">  </w:t>
              </w:r>
              <w:r>
                <w:t xml:space="preserve">   </w:t>
              </w:r>
              <w:r w:rsidRPr="00B31ABB">
                <w:t>"@type": "</w:t>
              </w:r>
              <w:r w:rsidRPr="00A354A2">
                <w:t>FieldedAddress</w:t>
              </w:r>
              <w:r w:rsidRPr="00B31ABB">
                <w:t>",</w:t>
              </w:r>
            </w:ins>
          </w:p>
          <w:p w14:paraId="01F1DDAC" w14:textId="6DBCB117" w:rsidR="000E1594" w:rsidRPr="00D63A2A" w:rsidRDefault="00D27BB8" w:rsidP="00D27BB8">
            <w:pPr>
              <w:pStyle w:val="Code"/>
            </w:pPr>
            <w:ins w:id="491" w:author="ROBERT Ludovic IMT/IBNF" w:date="2018-07-09T14:42:00Z">
              <w:r w:rsidRPr="00B31ABB">
                <w:t xml:space="preserve"> </w:t>
              </w:r>
              <w:r>
                <w:t xml:space="preserve">   </w:t>
              </w:r>
              <w:r w:rsidRPr="00B31ABB">
                <w:t xml:space="preserve"> "@schemaLocation": " http://wiki.mef.net/pages/..."</w:t>
              </w:r>
              <w:r w:rsidRPr="00B31ABB">
                <w:br/>
              </w:r>
            </w:ins>
            <w:r w:rsidR="000E1594" w:rsidRPr="00D63A2A">
              <w:t xml:space="preserve">  },</w:t>
            </w:r>
          </w:p>
          <w:p w14:paraId="36D1BB18" w14:textId="77777777" w:rsidR="000E1594" w:rsidRPr="00D63A2A" w:rsidRDefault="000E1594" w:rsidP="00572E2E">
            <w:pPr>
              <w:pStyle w:val="Code"/>
            </w:pPr>
            <w:r w:rsidRPr="00D63A2A">
              <w:t>}</w:t>
            </w:r>
          </w:p>
          <w:p w14:paraId="2703569F" w14:textId="77777777" w:rsidR="000E1594" w:rsidRPr="00D63A2A" w:rsidRDefault="000E1594" w:rsidP="00572E2E">
            <w:pPr>
              <w:pStyle w:val="Code"/>
            </w:pPr>
          </w:p>
        </w:tc>
      </w:tr>
    </w:tbl>
    <w:p w14:paraId="27CA6FDF" w14:textId="77777777" w:rsidR="000E1594" w:rsidRPr="00FB78AD" w:rsidRDefault="000E1594" w:rsidP="000E1594">
      <w:pPr>
        <w:pStyle w:val="Heading2"/>
      </w:pPr>
      <w:bookmarkStart w:id="492" w:name="_Toc507495484"/>
      <w:r>
        <w:lastRenderedPageBreak/>
        <w:t xml:space="preserve">Site </w:t>
      </w:r>
      <w:r w:rsidRPr="00FB78AD">
        <w:t>Resource</w:t>
      </w:r>
      <w:bookmarkEnd w:id="492"/>
    </w:p>
    <w:p w14:paraId="5AFB633F" w14:textId="77777777" w:rsidR="000E1594" w:rsidRDefault="000E1594" w:rsidP="000E1594">
      <w:pPr>
        <w:pStyle w:val="Body"/>
      </w:pPr>
      <w:r w:rsidRPr="00201DB6">
        <w:t xml:space="preserve">We provide below the </w:t>
      </w:r>
      <w:r>
        <w:t>JSON</w:t>
      </w:r>
      <w:r w:rsidRPr="00201DB6">
        <w:t xml:space="preserve"> representation</w:t>
      </w:r>
      <w:r>
        <w:t>s</w:t>
      </w:r>
      <w:r w:rsidRPr="00201DB6">
        <w:t xml:space="preserve"> of example</w:t>
      </w:r>
      <w:r>
        <w:t>s of a ‘Site’</w:t>
      </w:r>
      <w:r w:rsidRPr="00201DB6">
        <w:t xml:space="preserve"> resource object</w:t>
      </w:r>
      <w:r>
        <w:t>:</w:t>
      </w:r>
    </w:p>
    <w:tbl>
      <w:tblPr>
        <w:tblStyle w:val="TableGrid"/>
        <w:tblW w:w="0" w:type="auto"/>
        <w:tblLook w:val="04A0" w:firstRow="1" w:lastRow="0" w:firstColumn="1" w:lastColumn="0" w:noHBand="0" w:noVBand="1"/>
      </w:tblPr>
      <w:tblGrid>
        <w:gridCol w:w="9350"/>
      </w:tblGrid>
      <w:tr w:rsidR="000E1594" w14:paraId="58034EF0" w14:textId="77777777" w:rsidTr="00572E2E">
        <w:tc>
          <w:tcPr>
            <w:tcW w:w="9350" w:type="dxa"/>
            <w:tcBorders>
              <w:top w:val="nil"/>
              <w:left w:val="nil"/>
              <w:bottom w:val="nil"/>
              <w:right w:val="nil"/>
            </w:tcBorders>
            <w:shd w:val="clear" w:color="auto" w:fill="F2F2F2" w:themeFill="background1" w:themeFillShade="F2"/>
          </w:tcPr>
          <w:p w14:paraId="791B52A8" w14:textId="77777777" w:rsidR="000E1594" w:rsidRPr="00CD2645" w:rsidRDefault="000E1594" w:rsidP="00572E2E">
            <w:pPr>
              <w:pStyle w:val="Code"/>
            </w:pPr>
            <w:r w:rsidRPr="00CD2645">
              <w:t>{</w:t>
            </w:r>
          </w:p>
          <w:p w14:paraId="283EF104" w14:textId="77777777" w:rsidR="000E1594" w:rsidRPr="00CD2645" w:rsidRDefault="000E1594" w:rsidP="00572E2E">
            <w:pPr>
              <w:pStyle w:val="Code"/>
            </w:pPr>
            <w:r w:rsidRPr="00CD2645">
              <w:t xml:space="preserve">  "id":"456",</w:t>
            </w:r>
          </w:p>
          <w:p w14:paraId="11B0F535" w14:textId="77777777" w:rsidR="000E1594" w:rsidRPr="00CD2645" w:rsidRDefault="000E1594" w:rsidP="00572E2E">
            <w:pPr>
              <w:pStyle w:val="Code"/>
            </w:pPr>
            <w:r w:rsidRPr="00CD2645">
              <w:t xml:space="preserve">  "name":"Orange Plano",</w:t>
            </w:r>
          </w:p>
          <w:p w14:paraId="4CBBA20F" w14:textId="77777777" w:rsidR="000E1594" w:rsidRPr="00CD2645" w:rsidRDefault="000E1594" w:rsidP="00572E2E">
            <w:pPr>
              <w:pStyle w:val="Code"/>
            </w:pPr>
            <w:r w:rsidRPr="00CD2645">
              <w:t xml:space="preserve">  "description":"Orange equipment in Plano, TX",</w:t>
            </w:r>
          </w:p>
          <w:p w14:paraId="5544EEF1" w14:textId="77777777" w:rsidR="000E1594" w:rsidRPr="00CD2645" w:rsidRDefault="000E1594" w:rsidP="00572E2E">
            <w:pPr>
              <w:pStyle w:val="Code"/>
            </w:pPr>
            <w:r w:rsidRPr="00CD2645">
              <w:t xml:space="preserve">  "status":"Existing",</w:t>
            </w:r>
          </w:p>
          <w:p w14:paraId="508F770E" w14:textId="77777777" w:rsidR="000E1594" w:rsidRPr="00CD2645" w:rsidRDefault="000E1594" w:rsidP="00572E2E">
            <w:pPr>
              <w:pStyle w:val="Code"/>
            </w:pPr>
            <w:r w:rsidRPr="00CD2645">
              <w:t xml:space="preserve">  "geographicAddress":{</w:t>
            </w:r>
          </w:p>
          <w:p w14:paraId="2AD73652" w14:textId="77777777" w:rsidR="000E1594" w:rsidRPr="00CD2645" w:rsidRDefault="000E1594" w:rsidP="00572E2E">
            <w:pPr>
              <w:pStyle w:val="Code"/>
            </w:pPr>
            <w:r w:rsidRPr="00CD2645">
              <w:t xml:space="preserve">    "id":"123",</w:t>
            </w:r>
          </w:p>
          <w:p w14:paraId="1D4BA04A" w14:textId="77777777" w:rsidR="000E1594" w:rsidRPr="00CD2645" w:rsidRDefault="000E1594" w:rsidP="00572E2E">
            <w:pPr>
              <w:pStyle w:val="Code"/>
            </w:pPr>
            <w:r w:rsidRPr="00CD2645">
              <w:t xml:space="preserve">    "streetNr":"45",</w:t>
            </w:r>
          </w:p>
          <w:p w14:paraId="7950E8B5" w14:textId="77777777" w:rsidR="000E1594" w:rsidRPr="00CD2645" w:rsidRDefault="000E1594" w:rsidP="00572E2E">
            <w:pPr>
              <w:pStyle w:val="Code"/>
            </w:pPr>
            <w:r w:rsidRPr="00CD2645">
              <w:t xml:space="preserve">    "streetName":"Powell",</w:t>
            </w:r>
          </w:p>
          <w:p w14:paraId="2FFC5FF1" w14:textId="77777777" w:rsidR="000E1594" w:rsidRPr="00CD2645" w:rsidRDefault="000E1594" w:rsidP="00572E2E">
            <w:pPr>
              <w:pStyle w:val="Code"/>
            </w:pPr>
            <w:r w:rsidRPr="00CD2645">
              <w:t xml:space="preserve">    "streetType":"Avenue",</w:t>
            </w:r>
          </w:p>
          <w:p w14:paraId="7FF96183" w14:textId="77777777" w:rsidR="000E1594" w:rsidRPr="00CD2645" w:rsidRDefault="000E1594" w:rsidP="00572E2E">
            <w:pPr>
              <w:pStyle w:val="Code"/>
            </w:pPr>
            <w:r w:rsidRPr="00CD2645">
              <w:t xml:space="preserve">    "city":"Plano",</w:t>
            </w:r>
          </w:p>
          <w:p w14:paraId="1D1ECAF0" w14:textId="77777777" w:rsidR="000E1594" w:rsidRPr="00CD2645" w:rsidRDefault="000E1594" w:rsidP="00572E2E">
            <w:pPr>
              <w:pStyle w:val="Code"/>
            </w:pPr>
            <w:r w:rsidRPr="00CD2645">
              <w:t xml:space="preserve">    "postcode":"54369",</w:t>
            </w:r>
          </w:p>
          <w:p w14:paraId="415C25D7" w14:textId="77777777" w:rsidR="000E1594" w:rsidRPr="00CD2645" w:rsidRDefault="000E1594" w:rsidP="00572E2E">
            <w:pPr>
              <w:pStyle w:val="Code"/>
            </w:pPr>
            <w:r w:rsidRPr="00CD2645">
              <w:t xml:space="preserve">    "stateOrProvince":"TX",</w:t>
            </w:r>
          </w:p>
          <w:p w14:paraId="07247BFB" w14:textId="77777777" w:rsidR="000E1594" w:rsidRPr="00CD2645" w:rsidRDefault="000E1594" w:rsidP="00572E2E">
            <w:pPr>
              <w:pStyle w:val="Code"/>
            </w:pPr>
            <w:r w:rsidRPr="00CD2645">
              <w:t xml:space="preserve">    "country":"US",</w:t>
            </w:r>
          </w:p>
          <w:p w14:paraId="1DB4FB9E" w14:textId="77777777" w:rsidR="000E1594" w:rsidRPr="00CD2645" w:rsidRDefault="000E1594" w:rsidP="00572E2E">
            <w:pPr>
              <w:pStyle w:val="Code"/>
            </w:pPr>
            <w:r w:rsidRPr="00CD2645">
              <w:t xml:space="preserve">    "geographicSubAddress":{</w:t>
            </w:r>
          </w:p>
          <w:p w14:paraId="43258F0D" w14:textId="77777777" w:rsidR="000E1594" w:rsidRPr="00CD2645" w:rsidRDefault="000E1594" w:rsidP="00572E2E">
            <w:pPr>
              <w:pStyle w:val="Code"/>
            </w:pPr>
            <w:r w:rsidRPr="00CD2645">
              <w:t xml:space="preserve">      "id":"17",</w:t>
            </w:r>
          </w:p>
          <w:p w14:paraId="12EDB779" w14:textId="77777777" w:rsidR="000E1594" w:rsidRPr="00CD2645" w:rsidRDefault="000E1594" w:rsidP="00572E2E">
            <w:pPr>
              <w:pStyle w:val="Code"/>
            </w:pPr>
            <w:r w:rsidRPr="00CD2645">
              <w:t xml:space="preserve">      "levelNumber":"17",</w:t>
            </w:r>
          </w:p>
          <w:p w14:paraId="44A456F4" w14:textId="77777777" w:rsidR="000E1594" w:rsidRPr="00CD2645" w:rsidRDefault="000E1594" w:rsidP="00572E2E">
            <w:pPr>
              <w:pStyle w:val="Code"/>
            </w:pPr>
            <w:r>
              <w:t xml:space="preserve"> </w:t>
            </w:r>
            <w:r w:rsidRPr="00CD2645">
              <w:t xml:space="preserve">     "buildingName":"Beltre Building"</w:t>
            </w:r>
          </w:p>
          <w:p w14:paraId="6FA898BE" w14:textId="77777777" w:rsidR="000E1594" w:rsidRPr="00CD2645" w:rsidRDefault="000E1594" w:rsidP="00572E2E">
            <w:pPr>
              <w:pStyle w:val="Code"/>
            </w:pPr>
            <w:r w:rsidRPr="00CD2645">
              <w:t xml:space="preserve">    },</w:t>
            </w:r>
          </w:p>
          <w:p w14:paraId="31F8A384" w14:textId="559A50C5" w:rsidR="000E1594" w:rsidRPr="00CD2645" w:rsidDel="00625A5E" w:rsidRDefault="00625A5E" w:rsidP="00572E2E">
            <w:pPr>
              <w:pStyle w:val="Code"/>
              <w:rPr>
                <w:del w:id="493" w:author="ROBERT Ludovic IMT/IBNF" w:date="2018-07-09T14:43:00Z"/>
              </w:rPr>
            </w:pPr>
            <w:ins w:id="494" w:author="ROBERT Ludovic IMT/IBNF" w:date="2018-07-09T14:43:00Z">
              <w:r>
                <w:t xml:space="preserve">  </w:t>
              </w:r>
            </w:ins>
            <w:del w:id="495" w:author="ROBERT Ludovic IMT/IBNF" w:date="2018-07-09T14:43:00Z">
              <w:r w:rsidR="000E1594" w:rsidRPr="00CD2645" w:rsidDel="00625A5E">
                <w:delText xml:space="preserve">    "postCodeExtension":"77"</w:delText>
              </w:r>
            </w:del>
          </w:p>
          <w:p w14:paraId="3701E9EA" w14:textId="77777777" w:rsidR="00625A5E" w:rsidRPr="00B31ABB" w:rsidRDefault="00625A5E" w:rsidP="00625A5E">
            <w:pPr>
              <w:pStyle w:val="Code"/>
              <w:rPr>
                <w:ins w:id="496" w:author="ROBERT Ludovic IMT/IBNF" w:date="2018-07-09T14:43:00Z"/>
              </w:rPr>
            </w:pPr>
            <w:ins w:id="497" w:author="ROBERT Ludovic IMT/IBNF" w:date="2018-07-09T14:43:00Z">
              <w:r w:rsidRPr="00B31ABB">
                <w:t xml:space="preserve">  "@type": "</w:t>
              </w:r>
              <w:r w:rsidRPr="00A354A2">
                <w:t>FieldedAddress</w:t>
              </w:r>
              <w:r w:rsidRPr="00B31ABB">
                <w:t>",</w:t>
              </w:r>
            </w:ins>
          </w:p>
          <w:p w14:paraId="2AA5C769" w14:textId="0D5CDBEA" w:rsidR="000E1594" w:rsidRPr="00CD2645" w:rsidRDefault="00625A5E" w:rsidP="00625A5E">
            <w:pPr>
              <w:pStyle w:val="Code"/>
            </w:pPr>
            <w:ins w:id="498" w:author="ROBERT Ludovic IMT/IBNF" w:date="2018-07-09T14:43:00Z">
              <w:r w:rsidRPr="00B31ABB">
                <w:t xml:space="preserve"> </w:t>
              </w:r>
              <w:r>
                <w:t xml:space="preserve">  </w:t>
              </w:r>
              <w:r w:rsidRPr="00B31ABB">
                <w:t xml:space="preserve"> "@schemaLocation": " http://wiki.mef.net/pages/..."</w:t>
              </w:r>
              <w:r w:rsidRPr="00B31ABB">
                <w:br/>
              </w:r>
            </w:ins>
            <w:r w:rsidR="000E1594" w:rsidRPr="00CD2645">
              <w:t xml:space="preserve">  },</w:t>
            </w:r>
          </w:p>
          <w:p w14:paraId="34DFD36C" w14:textId="77777777" w:rsidR="000E1594" w:rsidRPr="00CD2645" w:rsidRDefault="000E1594" w:rsidP="00572E2E">
            <w:pPr>
              <w:pStyle w:val="Code"/>
            </w:pPr>
            <w:r w:rsidRPr="00CD2645">
              <w:t xml:space="preserve">  "siteCompanyName":"A&amp;M Lease Company",</w:t>
            </w:r>
          </w:p>
          <w:p w14:paraId="09BEACA1" w14:textId="77777777" w:rsidR="000E1594" w:rsidRPr="00CD2645" w:rsidRDefault="000E1594" w:rsidP="00572E2E">
            <w:pPr>
              <w:pStyle w:val="Code"/>
            </w:pPr>
            <w:r w:rsidRPr="00CD2645">
              <w:t xml:space="preserve">  "siteCustomerName":"Air France",</w:t>
            </w:r>
          </w:p>
          <w:p w14:paraId="72F16085" w14:textId="77777777" w:rsidR="000E1594" w:rsidRPr="00CD2645" w:rsidRDefault="000E1594" w:rsidP="00572E2E">
            <w:pPr>
              <w:pStyle w:val="Code"/>
            </w:pPr>
            <w:r w:rsidRPr="00CD2645">
              <w:t xml:space="preserve">  "additionnalSiteInformation":"No comment",</w:t>
            </w:r>
          </w:p>
          <w:p w14:paraId="3110CBD3" w14:textId="4E968DB2" w:rsidR="000E1594" w:rsidRPr="00CD2645" w:rsidRDefault="000E1594" w:rsidP="00572E2E">
            <w:pPr>
              <w:pStyle w:val="Code"/>
            </w:pPr>
            <w:r w:rsidRPr="00CD2645">
              <w:t xml:space="preserve">  "@type":"</w:t>
            </w:r>
            <w:del w:id="499" w:author="ROBERT Ludovic IMT/IBNF" w:date="2018-07-09T14:43:00Z">
              <w:r w:rsidRPr="00CD2645" w:rsidDel="00625A5E">
                <w:delText>MEF</w:delText>
              </w:r>
            </w:del>
            <w:r w:rsidRPr="00CD2645">
              <w:t>Site",</w:t>
            </w:r>
          </w:p>
          <w:p w14:paraId="6C681AB7" w14:textId="77777777" w:rsidR="000E1594" w:rsidRPr="00CD2645" w:rsidRDefault="000E1594" w:rsidP="00572E2E">
            <w:pPr>
              <w:pStyle w:val="Code"/>
            </w:pPr>
            <w:r w:rsidRPr="00CD2645">
              <w:t xml:space="preserve">  "@schemaLocation":" http</w:t>
            </w:r>
            <w:r>
              <w:t>s</w:t>
            </w:r>
            <w:r w:rsidRPr="00CD2645">
              <w:t>://wiki.mef.net/pages/...."</w:t>
            </w:r>
          </w:p>
          <w:p w14:paraId="70D5E01B" w14:textId="77777777" w:rsidR="000E1594" w:rsidRDefault="000E1594" w:rsidP="00572E2E">
            <w:pPr>
              <w:pStyle w:val="Code"/>
            </w:pPr>
            <w:r w:rsidRPr="00CD2645">
              <w:t>}</w:t>
            </w:r>
          </w:p>
        </w:tc>
      </w:tr>
    </w:tbl>
    <w:p w14:paraId="5BF3348F" w14:textId="6635EAF1" w:rsidR="000E1594" w:rsidRPr="00201DB6" w:rsidRDefault="000E1594" w:rsidP="000E1594">
      <w:pPr>
        <w:pStyle w:val="Heading2"/>
      </w:pPr>
      <w:bookmarkStart w:id="500" w:name="_Toc507495485"/>
      <w:r>
        <w:t>Product Offering Qualification</w:t>
      </w:r>
      <w:bookmarkEnd w:id="500"/>
    </w:p>
    <w:p w14:paraId="1C343D40" w14:textId="77777777" w:rsidR="000E1594" w:rsidRPr="00201DB6" w:rsidRDefault="000E1594" w:rsidP="000E1594">
      <w:pPr>
        <w:pStyle w:val="Body"/>
      </w:pPr>
      <w:r w:rsidRPr="00D57E5E">
        <w:t>We provide below the JSON representation of an example of a ProductOfferingQualification resource object</w:t>
      </w:r>
      <w:r>
        <w:t>:</w:t>
      </w:r>
    </w:p>
    <w:tbl>
      <w:tblPr>
        <w:tblW w:w="0" w:type="auto"/>
        <w:shd w:val="clear" w:color="auto" w:fill="D9D9D9" w:themeFill="background1" w:themeFillShade="D9"/>
        <w:tblLook w:val="04A0" w:firstRow="1" w:lastRow="0" w:firstColumn="1" w:lastColumn="0" w:noHBand="0" w:noVBand="1"/>
      </w:tblPr>
      <w:tblGrid>
        <w:gridCol w:w="9360"/>
      </w:tblGrid>
      <w:tr w:rsidR="000E1594" w:rsidRPr="00201DB6" w14:paraId="53CFAE4F" w14:textId="77777777" w:rsidTr="00572E2E">
        <w:tc>
          <w:tcPr>
            <w:tcW w:w="9360" w:type="dxa"/>
            <w:shd w:val="clear" w:color="auto" w:fill="F2F2F2" w:themeFill="background1" w:themeFillShade="F2"/>
          </w:tcPr>
          <w:p w14:paraId="1B1E77ED" w14:textId="77777777" w:rsidR="000E1594" w:rsidRDefault="000E1594" w:rsidP="00572E2E">
            <w:pPr>
              <w:pStyle w:val="Code"/>
            </w:pPr>
            <w:r>
              <w:t>{</w:t>
            </w:r>
          </w:p>
          <w:p w14:paraId="7AEB70FF" w14:textId="77777777" w:rsidR="000E1594" w:rsidRDefault="000E1594" w:rsidP="00572E2E">
            <w:pPr>
              <w:pStyle w:val="Code"/>
              <w:rPr>
                <w:ins w:id="501" w:author="ROBERT Ludovic IMT/IBNF" w:date="2018-07-09T14:56:00Z"/>
              </w:rPr>
            </w:pPr>
            <w:r>
              <w:t xml:space="preserve">  "id":"12",</w:t>
            </w:r>
          </w:p>
          <w:p w14:paraId="24688E73" w14:textId="64835216" w:rsidR="00F3235D" w:rsidRDefault="00F3235D" w:rsidP="00572E2E">
            <w:pPr>
              <w:pStyle w:val="Code"/>
            </w:pPr>
            <w:ins w:id="502" w:author="ROBERT Ludovic IMT/IBNF" w:date="2018-07-09T14:56:00Z">
              <w:r>
                <w:t xml:space="preserve">  "href":"</w:t>
              </w:r>
              <w:r w:rsidRPr="00F3235D">
                <w:rPr>
                  <w:rPrChange w:id="503" w:author="ROBERT Ludovic IMT/IBNF" w:date="2018-07-09T14:56:00Z">
                    <w:rPr>
                      <w:lang w:val="fr-FR"/>
                    </w:rPr>
                  </w:rPrChange>
                </w:rPr>
                <w:t xml:space="preserve"> http://api.xxx.com/</w:t>
              </w:r>
              <w:r>
                <w:t>productOfferingQualification</w:t>
              </w:r>
              <w:r w:rsidRPr="00F3235D">
                <w:rPr>
                  <w:rPrChange w:id="504" w:author="ROBERT Ludovic IMT/IBNF" w:date="2018-07-09T14:56:00Z">
                    <w:rPr>
                      <w:lang w:val="fr-FR"/>
                    </w:rPr>
                  </w:rPrChange>
                </w:rPr>
                <w:t>/</w:t>
              </w:r>
              <w:r>
                <w:t>12",</w:t>
              </w:r>
            </w:ins>
          </w:p>
          <w:p w14:paraId="355AE5CA" w14:textId="77777777" w:rsidR="000E1594" w:rsidRDefault="000E1594" w:rsidP="00572E2E">
            <w:pPr>
              <w:pStyle w:val="Code"/>
            </w:pPr>
            <w:r>
              <w:t xml:space="preserve">  "state":"COMPLETED",</w:t>
            </w:r>
          </w:p>
          <w:p w14:paraId="7B2E59A9" w14:textId="77777777" w:rsidR="000E1594" w:rsidRDefault="000E1594" w:rsidP="00572E2E">
            <w:pPr>
              <w:pStyle w:val="Code"/>
            </w:pPr>
            <w:r>
              <w:t xml:space="preserve">  "provideAlternative":false,</w:t>
            </w:r>
          </w:p>
          <w:p w14:paraId="3C329C16" w14:textId="77777777" w:rsidR="000E1594" w:rsidRDefault="000E1594" w:rsidP="00572E2E">
            <w:pPr>
              <w:pStyle w:val="Code"/>
            </w:pPr>
            <w:r>
              <w:t xml:space="preserve">  "expectedResponseDate":"2017-07-21",</w:t>
            </w:r>
          </w:p>
          <w:p w14:paraId="7C9ABCD9" w14:textId="77777777" w:rsidR="000E1594" w:rsidRDefault="000E1594" w:rsidP="00572E2E">
            <w:pPr>
              <w:pStyle w:val="Code"/>
            </w:pPr>
            <w:r>
              <w:t xml:space="preserve">  "projectId":"12-123-2017",</w:t>
            </w:r>
          </w:p>
          <w:p w14:paraId="574BCE43" w14:textId="77777777" w:rsidR="000E1594" w:rsidRDefault="000E1594" w:rsidP="00572E2E">
            <w:pPr>
              <w:pStyle w:val="Code"/>
            </w:pPr>
            <w:r>
              <w:t xml:space="preserve">  "expirationDate":"2017-08-19",</w:t>
            </w:r>
          </w:p>
          <w:p w14:paraId="1234BCE1" w14:textId="690D7A9C" w:rsidR="000E1594" w:rsidDel="006E76F5" w:rsidRDefault="000E1594" w:rsidP="00572E2E">
            <w:pPr>
              <w:pStyle w:val="Code"/>
              <w:rPr>
                <w:del w:id="505" w:author="ROBERT Ludovic IMT/IBNF" w:date="2018-07-09T14:44:00Z"/>
              </w:rPr>
            </w:pPr>
            <w:del w:id="506" w:author="ROBERT Ludovic IMT/IBNF" w:date="2018-07-09T14:44:00Z">
              <w:r w:rsidDel="006E76F5">
                <w:delText xml:space="preserve">  "@type":"MEFProductOfferingQualification",</w:delText>
              </w:r>
            </w:del>
          </w:p>
          <w:p w14:paraId="0C3EC3BB" w14:textId="4E583A92" w:rsidR="000E1594" w:rsidDel="006E76F5" w:rsidRDefault="000E1594" w:rsidP="00572E2E">
            <w:pPr>
              <w:pStyle w:val="Code"/>
              <w:rPr>
                <w:del w:id="507" w:author="ROBERT Ludovic IMT/IBNF" w:date="2018-07-09T14:44:00Z"/>
              </w:rPr>
            </w:pPr>
            <w:del w:id="508" w:author="ROBERT Ludovic IMT/IBNF" w:date="2018-07-09T14:44:00Z">
              <w:r w:rsidDel="006E76F5">
                <w:delText xml:space="preserve">  "@schemaLocation":" http://wiki.mef.net/pages/....",</w:delText>
              </w:r>
            </w:del>
          </w:p>
          <w:p w14:paraId="5EE7950E" w14:textId="77777777" w:rsidR="000E1594" w:rsidRDefault="000E1594" w:rsidP="00572E2E">
            <w:pPr>
              <w:pStyle w:val="Code"/>
            </w:pPr>
            <w:r>
              <w:t xml:space="preserve">  "relatedParty":[</w:t>
            </w:r>
          </w:p>
          <w:p w14:paraId="754E15CC" w14:textId="77777777" w:rsidR="000E1594" w:rsidRDefault="000E1594" w:rsidP="00572E2E">
            <w:pPr>
              <w:pStyle w:val="Code"/>
            </w:pPr>
            <w:r>
              <w:t xml:space="preserve">    {</w:t>
            </w:r>
          </w:p>
          <w:p w14:paraId="4FA71989" w14:textId="77777777" w:rsidR="000E1594" w:rsidRDefault="000E1594" w:rsidP="00572E2E">
            <w:pPr>
              <w:pStyle w:val="Code"/>
            </w:pPr>
            <w:r>
              <w:t xml:space="preserve">      "id":"100",</w:t>
            </w:r>
          </w:p>
          <w:p w14:paraId="588B824C" w14:textId="77777777" w:rsidR="000E1594" w:rsidRDefault="000E1594" w:rsidP="00572E2E">
            <w:pPr>
              <w:pStyle w:val="Code"/>
            </w:pPr>
            <w:r>
              <w:t xml:space="preserve">      "name":"Orange France",</w:t>
            </w:r>
          </w:p>
          <w:p w14:paraId="7B127C2A" w14:textId="77777777" w:rsidR="000E1594" w:rsidRDefault="000E1594" w:rsidP="00572E2E">
            <w:pPr>
              <w:pStyle w:val="Code"/>
            </w:pPr>
            <w:r>
              <w:t xml:space="preserve">      "role":"buyer",</w:t>
            </w:r>
          </w:p>
          <w:p w14:paraId="0F32604E" w14:textId="77777777" w:rsidR="000E1594" w:rsidRDefault="000E1594" w:rsidP="00572E2E">
            <w:pPr>
              <w:pStyle w:val="Code"/>
            </w:pPr>
            <w:r>
              <w:lastRenderedPageBreak/>
              <w:t xml:space="preserve">      "number":"973-3-9775555"</w:t>
            </w:r>
          </w:p>
          <w:p w14:paraId="1AA54C5B" w14:textId="77777777" w:rsidR="000E1594" w:rsidRDefault="000E1594" w:rsidP="00572E2E">
            <w:pPr>
              <w:pStyle w:val="Code"/>
            </w:pPr>
            <w:r>
              <w:t xml:space="preserve">    },</w:t>
            </w:r>
          </w:p>
          <w:p w14:paraId="526F057E" w14:textId="77777777" w:rsidR="000E1594" w:rsidRDefault="000E1594" w:rsidP="00572E2E">
            <w:pPr>
              <w:pStyle w:val="Code"/>
            </w:pPr>
            <w:r>
              <w:t xml:space="preserve">    {</w:t>
            </w:r>
          </w:p>
          <w:p w14:paraId="083282BA" w14:textId="77777777" w:rsidR="000E1594" w:rsidRDefault="000E1594" w:rsidP="00572E2E">
            <w:pPr>
              <w:pStyle w:val="Code"/>
            </w:pPr>
            <w:r>
              <w:t xml:space="preserve">      "id":"1",</w:t>
            </w:r>
          </w:p>
          <w:p w14:paraId="14CDC5C8" w14:textId="77777777" w:rsidR="000E1594" w:rsidRDefault="000E1594" w:rsidP="00572E2E">
            <w:pPr>
              <w:pStyle w:val="Code"/>
            </w:pPr>
            <w:r>
              <w:t xml:space="preserve">      "name":"ECITele",</w:t>
            </w:r>
          </w:p>
          <w:p w14:paraId="35294394" w14:textId="77777777" w:rsidR="000E1594" w:rsidRDefault="000E1594" w:rsidP="00572E2E">
            <w:pPr>
              <w:pStyle w:val="Code"/>
            </w:pPr>
            <w:r>
              <w:t xml:space="preserve">      "role":"seller",</w:t>
            </w:r>
          </w:p>
          <w:p w14:paraId="0B1247E8" w14:textId="77777777" w:rsidR="000E1594" w:rsidRDefault="000E1594" w:rsidP="00572E2E">
            <w:pPr>
              <w:pStyle w:val="Code"/>
            </w:pPr>
            <w:r>
              <w:t xml:space="preserve">      "number":"973-3-926-2222"</w:t>
            </w:r>
          </w:p>
          <w:p w14:paraId="575D392A" w14:textId="77777777" w:rsidR="000E1594" w:rsidRDefault="000E1594" w:rsidP="00572E2E">
            <w:pPr>
              <w:pStyle w:val="Code"/>
            </w:pPr>
            <w:r>
              <w:t xml:space="preserve">    }</w:t>
            </w:r>
          </w:p>
          <w:p w14:paraId="2E66EEB4" w14:textId="77777777" w:rsidR="000E1594" w:rsidRDefault="000E1594" w:rsidP="00572E2E">
            <w:pPr>
              <w:pStyle w:val="Code"/>
            </w:pPr>
            <w:r>
              <w:t xml:space="preserve">  ],</w:t>
            </w:r>
          </w:p>
          <w:p w14:paraId="3DE03F31" w14:textId="77777777" w:rsidR="000E1594" w:rsidRDefault="000E1594" w:rsidP="00572E2E">
            <w:pPr>
              <w:pStyle w:val="Code"/>
            </w:pPr>
            <w:r>
              <w:t xml:space="preserve">  "productOfferingQualificationItem":[</w:t>
            </w:r>
          </w:p>
          <w:p w14:paraId="5EE4FF6F" w14:textId="77777777" w:rsidR="000E1594" w:rsidRDefault="000E1594" w:rsidP="00572E2E">
            <w:pPr>
              <w:pStyle w:val="Code"/>
            </w:pPr>
            <w:r>
              <w:t xml:space="preserve">    {</w:t>
            </w:r>
          </w:p>
          <w:p w14:paraId="12282DDA" w14:textId="77777777" w:rsidR="000E1594" w:rsidRDefault="000E1594" w:rsidP="00572E2E">
            <w:pPr>
              <w:pStyle w:val="Code"/>
            </w:pPr>
            <w:r>
              <w:t xml:space="preserve">      "id":"1",</w:t>
            </w:r>
          </w:p>
          <w:p w14:paraId="2A73C695" w14:textId="77777777" w:rsidR="000E1594" w:rsidRDefault="000E1594" w:rsidP="00572E2E">
            <w:pPr>
              <w:pStyle w:val="Code"/>
            </w:pPr>
            <w:r>
              <w:t xml:space="preserve">      "desiredActivationDate":"2017-07-20",</w:t>
            </w:r>
          </w:p>
          <w:p w14:paraId="3696196C" w14:textId="77777777" w:rsidR="000E1594" w:rsidRDefault="000E1594" w:rsidP="00572E2E">
            <w:pPr>
              <w:pStyle w:val="Code"/>
            </w:pPr>
            <w:r>
              <w:t xml:space="preserve">      "state":"COMPLETED",</w:t>
            </w:r>
          </w:p>
          <w:p w14:paraId="375A0F2A" w14:textId="77777777" w:rsidR="000E1594" w:rsidRDefault="000E1594" w:rsidP="00572E2E">
            <w:pPr>
              <w:pStyle w:val="Code"/>
            </w:pPr>
            <w:r>
              <w:t xml:space="preserve">      "serviceabilityConfidence":"GREEN",</w:t>
            </w:r>
          </w:p>
          <w:p w14:paraId="15048A50" w14:textId="77777777" w:rsidR="000E1594" w:rsidRDefault="000E1594" w:rsidP="00572E2E">
            <w:pPr>
              <w:pStyle w:val="Code"/>
            </w:pPr>
            <w:r>
              <w:t xml:space="preserve">      "estimatedResponseDate":"2017-07-20",</w:t>
            </w:r>
          </w:p>
          <w:p w14:paraId="6A3AE08C" w14:textId="77777777" w:rsidR="000E1594" w:rsidRDefault="000E1594" w:rsidP="00572E2E">
            <w:pPr>
              <w:pStyle w:val="Code"/>
            </w:pPr>
            <w:r>
              <w:t xml:space="preserve">      "serviceConfidenceReason":"checked by Siva himself",</w:t>
            </w:r>
          </w:p>
          <w:p w14:paraId="6FC5519E" w14:textId="77777777" w:rsidR="000E1594" w:rsidRDefault="000E1594" w:rsidP="00572E2E">
            <w:pPr>
              <w:pStyle w:val="Code"/>
            </w:pPr>
            <w:r>
              <w:t xml:space="preserve">      "installationInterval":{</w:t>
            </w:r>
          </w:p>
          <w:p w14:paraId="7FD916C7" w14:textId="77777777" w:rsidR="000E1594" w:rsidRDefault="000E1594" w:rsidP="00572E2E">
            <w:pPr>
              <w:pStyle w:val="Code"/>
            </w:pPr>
            <w:r>
              <w:t xml:space="preserve">        "amount":5,</w:t>
            </w:r>
          </w:p>
          <w:p w14:paraId="464BBE36" w14:textId="0DDFF39E" w:rsidR="000E1594" w:rsidRDefault="000E1594" w:rsidP="00572E2E">
            <w:pPr>
              <w:pStyle w:val="Code"/>
            </w:pPr>
            <w:r>
              <w:t xml:space="preserve">        "timeUnit":"</w:t>
            </w:r>
            <w:del w:id="509" w:author="ROBERT Ludovic IMT/IBNF" w:date="2018-07-09T14:58:00Z">
              <w:r w:rsidDel="00F3235D">
                <w:delText>DAYS</w:delText>
              </w:r>
            </w:del>
            <w:ins w:id="510" w:author="ROBERT Ludovic IMT/IBNF" w:date="2018-07-09T14:58:00Z">
              <w:r w:rsidR="00F3235D">
                <w:t>HOURS</w:t>
              </w:r>
            </w:ins>
            <w:r>
              <w:t>"</w:t>
            </w:r>
          </w:p>
          <w:p w14:paraId="62CD0970" w14:textId="77777777" w:rsidR="000E1594" w:rsidRDefault="000E1594" w:rsidP="00572E2E">
            <w:pPr>
              <w:pStyle w:val="Code"/>
            </w:pPr>
            <w:r>
              <w:t xml:space="preserve">      },</w:t>
            </w:r>
          </w:p>
          <w:p w14:paraId="6EEFF623" w14:textId="77777777" w:rsidR="000E1594" w:rsidRDefault="000E1594" w:rsidP="00572E2E">
            <w:pPr>
              <w:pStyle w:val="Code"/>
            </w:pPr>
            <w:r>
              <w:t xml:space="preserve">      "MPOE":true,</w:t>
            </w:r>
          </w:p>
          <w:p w14:paraId="06C27E80" w14:textId="77777777" w:rsidR="000E1594" w:rsidRDefault="000E1594" w:rsidP="00572E2E">
            <w:pPr>
              <w:pStyle w:val="Code"/>
            </w:pPr>
            <w:r>
              <w:t xml:space="preserve">      "product":{</w:t>
            </w:r>
          </w:p>
          <w:p w14:paraId="6E7BA99F" w14:textId="77777777" w:rsidR="000E1594" w:rsidRDefault="000E1594" w:rsidP="00572E2E">
            <w:pPr>
              <w:pStyle w:val="Code"/>
            </w:pPr>
            <w:r>
              <w:t xml:space="preserve">        "productSpecificationRef":{</w:t>
            </w:r>
          </w:p>
          <w:p w14:paraId="192730A6" w14:textId="77777777" w:rsidR="000E1594" w:rsidRDefault="000E1594" w:rsidP="00572E2E">
            <w:pPr>
              <w:pStyle w:val="Code"/>
            </w:pPr>
            <w:r>
              <w:t xml:space="preserve">          "id":" UNISpec ",</w:t>
            </w:r>
          </w:p>
          <w:p w14:paraId="0F821BC3" w14:textId="77777777" w:rsidR="000E1594" w:rsidRDefault="000E1594" w:rsidP="00572E2E">
            <w:pPr>
              <w:pStyle w:val="Code"/>
            </w:pPr>
            <w:r>
              <w:t xml:space="preserve">          "describing":{</w:t>
            </w:r>
          </w:p>
          <w:p w14:paraId="0D6FB7F2" w14:textId="77777777" w:rsidR="000E1594" w:rsidRDefault="000E1594" w:rsidP="00572E2E">
            <w:pPr>
              <w:pStyle w:val="Code"/>
            </w:pPr>
            <w:r>
              <w:t xml:space="preserve">            "@type":"UNISPEC",</w:t>
            </w:r>
          </w:p>
          <w:p w14:paraId="11F089EC" w14:textId="77777777" w:rsidR="000E1594" w:rsidRDefault="000E1594" w:rsidP="00572E2E">
            <w:pPr>
              <w:pStyle w:val="Code"/>
            </w:pPr>
            <w:r>
              <w:t xml:space="preserve">            "@schemaLocation":" http://mef/productSpec/qualification/UNISpec "</w:t>
            </w:r>
          </w:p>
          <w:p w14:paraId="53E7CF64" w14:textId="77777777" w:rsidR="000E1594" w:rsidRDefault="000E1594" w:rsidP="00572E2E">
            <w:pPr>
              <w:pStyle w:val="Code"/>
            </w:pPr>
            <w:r>
              <w:t xml:space="preserve">          },</w:t>
            </w:r>
          </w:p>
          <w:p w14:paraId="7F0C130E" w14:textId="3FAF49C1" w:rsidR="000E1594" w:rsidDel="006E76F5" w:rsidRDefault="000E1594" w:rsidP="00572E2E">
            <w:pPr>
              <w:pStyle w:val="Code"/>
              <w:rPr>
                <w:del w:id="511" w:author="ROBERT Ludovic IMT/IBNF" w:date="2018-07-09T14:44:00Z"/>
              </w:rPr>
            </w:pPr>
            <w:del w:id="512" w:author="ROBERT Ludovic IMT/IBNF" w:date="2018-07-09T14:44:00Z">
              <w:r w:rsidDel="006E76F5">
                <w:delText xml:space="preserve">          "portSpeed":{</w:delText>
              </w:r>
            </w:del>
          </w:p>
          <w:p w14:paraId="0D43F73A" w14:textId="09D42A57" w:rsidR="000E1594" w:rsidDel="006E76F5" w:rsidRDefault="000E1594" w:rsidP="00572E2E">
            <w:pPr>
              <w:pStyle w:val="Code"/>
              <w:rPr>
                <w:del w:id="513" w:author="ROBERT Ludovic IMT/IBNF" w:date="2018-07-09T14:44:00Z"/>
              </w:rPr>
            </w:pPr>
            <w:del w:id="514" w:author="ROBERT Ludovic IMT/IBNF" w:date="2018-07-09T14:44:00Z">
              <w:r w:rsidDel="006E76F5">
                <w:delText xml:space="preserve">            "amount":10,</w:delText>
              </w:r>
            </w:del>
          </w:p>
          <w:p w14:paraId="0370185B" w14:textId="739636C0" w:rsidR="000E1594" w:rsidDel="006E76F5" w:rsidRDefault="000E1594" w:rsidP="00572E2E">
            <w:pPr>
              <w:pStyle w:val="Code"/>
              <w:rPr>
                <w:del w:id="515" w:author="ROBERT Ludovic IMT/IBNF" w:date="2018-07-09T14:44:00Z"/>
              </w:rPr>
            </w:pPr>
            <w:del w:id="516" w:author="ROBERT Ludovic IMT/IBNF" w:date="2018-07-09T14:44:00Z">
              <w:r w:rsidDel="006E76F5">
                <w:delText xml:space="preserve">            "unit":"Mbps"</w:delText>
              </w:r>
            </w:del>
          </w:p>
          <w:p w14:paraId="7E631BF1" w14:textId="1B3CB27B" w:rsidR="000E1594" w:rsidDel="006E76F5" w:rsidRDefault="000E1594" w:rsidP="00572E2E">
            <w:pPr>
              <w:pStyle w:val="Code"/>
              <w:rPr>
                <w:del w:id="517" w:author="ROBERT Ludovic IMT/IBNF" w:date="2018-07-09T14:44:00Z"/>
              </w:rPr>
            </w:pPr>
            <w:del w:id="518" w:author="ROBERT Ludovic IMT/IBNF" w:date="2018-07-09T14:44:00Z">
              <w:r w:rsidDel="006E76F5">
                <w:delText xml:space="preserve">          },</w:delText>
              </w:r>
            </w:del>
          </w:p>
          <w:p w14:paraId="3B33F84B" w14:textId="37B52F86" w:rsidR="000E1594" w:rsidDel="006E76F5" w:rsidRDefault="000E1594" w:rsidP="00572E2E">
            <w:pPr>
              <w:pStyle w:val="Code"/>
              <w:rPr>
                <w:del w:id="519" w:author="ROBERT Ludovic IMT/IBNF" w:date="2018-07-09T14:45:00Z"/>
              </w:rPr>
            </w:pPr>
            <w:del w:id="520" w:author="ROBERT Ludovic IMT/IBNF" w:date="2018-07-09T14:44:00Z">
              <w:r w:rsidDel="006E76F5">
                <w:delText xml:space="preserve">          "accessTechnology</w:delText>
              </w:r>
            </w:del>
            <w:del w:id="521" w:author="ROBERT Ludovic IMT/IBNF" w:date="2018-07-09T14:45:00Z">
              <w:r w:rsidDel="006E76F5">
                <w:delText>":"DIRECT_FIBER",</w:delText>
              </w:r>
            </w:del>
          </w:p>
          <w:p w14:paraId="53C925F1" w14:textId="679D284F" w:rsidR="000E1594" w:rsidDel="006E76F5" w:rsidRDefault="000E1594" w:rsidP="00572E2E">
            <w:pPr>
              <w:pStyle w:val="Code"/>
              <w:rPr>
                <w:del w:id="522" w:author="ROBERT Ludovic IMT/IBNF" w:date="2018-07-09T14:45:00Z"/>
              </w:rPr>
            </w:pPr>
            <w:del w:id="523" w:author="ROBERT Ludovic IMT/IBNF" w:date="2018-07-09T14:45:00Z">
              <w:r w:rsidDel="006E76F5">
                <w:delText xml:space="preserve">          "interfaceType":"ELECTRICAL",</w:delText>
              </w:r>
            </w:del>
          </w:p>
          <w:p w14:paraId="66C18071" w14:textId="5BC03745" w:rsidR="000E1594" w:rsidDel="006E76F5" w:rsidRDefault="000E1594" w:rsidP="00572E2E">
            <w:pPr>
              <w:pStyle w:val="Code"/>
              <w:rPr>
                <w:del w:id="524" w:author="ROBERT Ludovic IMT/IBNF" w:date="2018-07-09T14:45:00Z"/>
              </w:rPr>
            </w:pPr>
            <w:del w:id="525" w:author="ROBERT Ludovic IMT/IBNF" w:date="2018-07-09T14:45:00Z">
              <w:r w:rsidDel="006E76F5">
                <w:delText xml:space="preserve">          "accessMedium":"FIBER",</w:delText>
              </w:r>
            </w:del>
          </w:p>
          <w:p w14:paraId="28694C7D" w14:textId="5EB07513" w:rsidR="000E1594" w:rsidRPr="006E76F5" w:rsidRDefault="000E1594" w:rsidP="00572E2E">
            <w:pPr>
              <w:pStyle w:val="Code"/>
              <w:rPr>
                <w:b/>
                <w:rPrChange w:id="526" w:author="ROBERT Ludovic IMT/IBNF" w:date="2018-07-09T14:48:00Z">
                  <w:rPr/>
                </w:rPrChange>
              </w:rPr>
            </w:pPr>
            <w:del w:id="527" w:author="ROBERT Ludovic IMT/IBNF" w:date="2018-07-09T14:45:00Z">
              <w:r w:rsidDel="006E76F5">
                <w:delText xml:space="preserve">          "physicalLayer":"10BASE-TX"</w:delText>
              </w:r>
            </w:del>
            <w:ins w:id="528" w:author="ROBERT Ludovic IMT/IBNF" w:date="2018-07-09T14:45:00Z">
              <w:r w:rsidR="006E76F5">
                <w:t xml:space="preserve">    </w:t>
              </w:r>
              <w:r w:rsidR="006E76F5" w:rsidRPr="006E76F5">
                <w:rPr>
                  <w:b/>
                  <w:rPrChange w:id="529" w:author="ROBERT Ludovic IMT/IBNF" w:date="2018-07-09T14:48:00Z">
                    <w:rPr/>
                  </w:rPrChange>
                </w:rPr>
                <w:t>&lt;&lt;Produ</w:t>
              </w:r>
              <w:r w:rsidR="006E76F5">
                <w:rPr>
                  <w:b/>
                </w:rPr>
                <w:t>ct Spec instanciation payload</w:t>
              </w:r>
              <w:r w:rsidR="006E76F5" w:rsidRPr="006E76F5">
                <w:rPr>
                  <w:b/>
                  <w:rPrChange w:id="530" w:author="ROBERT Ludovic IMT/IBNF" w:date="2018-07-09T14:48:00Z">
                    <w:rPr/>
                  </w:rPrChange>
                </w:rPr>
                <w:t>&gt;&gt;</w:t>
              </w:r>
            </w:ins>
          </w:p>
          <w:p w14:paraId="6AA81E4A" w14:textId="77777777" w:rsidR="000E1594" w:rsidRDefault="000E1594" w:rsidP="00572E2E">
            <w:pPr>
              <w:pStyle w:val="Code"/>
            </w:pPr>
            <w:r>
              <w:t xml:space="preserve">        }</w:t>
            </w:r>
          </w:p>
          <w:p w14:paraId="4E9EF6A4" w14:textId="77777777" w:rsidR="000E1594" w:rsidRDefault="000E1594" w:rsidP="00572E2E">
            <w:pPr>
              <w:pStyle w:val="Code"/>
            </w:pPr>
            <w:r>
              <w:t xml:space="preserve">      },</w:t>
            </w:r>
          </w:p>
          <w:p w14:paraId="4368D1C9" w14:textId="77777777" w:rsidR="000E1594" w:rsidRDefault="000E1594" w:rsidP="00572E2E">
            <w:pPr>
              <w:pStyle w:val="Code"/>
            </w:pPr>
            <w:r>
              <w:t xml:space="preserve">      "relatedParty":[</w:t>
            </w:r>
          </w:p>
          <w:p w14:paraId="2744EE8D" w14:textId="77777777" w:rsidR="000E1594" w:rsidRDefault="000E1594" w:rsidP="00572E2E">
            <w:pPr>
              <w:pStyle w:val="Code"/>
            </w:pPr>
            <w:r>
              <w:t xml:space="preserve">        {</w:t>
            </w:r>
          </w:p>
          <w:p w14:paraId="1A806B98" w14:textId="77777777" w:rsidR="000E1594" w:rsidRDefault="000E1594" w:rsidP="00572E2E">
            <w:pPr>
              <w:pStyle w:val="Code"/>
            </w:pPr>
            <w:r>
              <w:t xml:space="preserve">          "name":"Jessie",</w:t>
            </w:r>
          </w:p>
          <w:p w14:paraId="4BAC6DED" w14:textId="77777777" w:rsidR="000E1594" w:rsidRPr="00CA0135" w:rsidRDefault="000E1594" w:rsidP="00572E2E">
            <w:pPr>
              <w:pStyle w:val="Code"/>
              <w:rPr>
                <w:lang w:val="fr-FR"/>
                <w:rPrChange w:id="531" w:author="ROBERT Ludovic IMT/IBNF" w:date="2018-07-16T15:10:00Z">
                  <w:rPr/>
                </w:rPrChange>
              </w:rPr>
            </w:pPr>
            <w:r>
              <w:t xml:space="preserve">          </w:t>
            </w:r>
            <w:r w:rsidRPr="00CA0135">
              <w:rPr>
                <w:lang w:val="fr-FR"/>
                <w:rPrChange w:id="532" w:author="ROBERT Ludovic IMT/IBNF" w:date="2018-07-16T15:10:00Z">
                  <w:rPr/>
                </w:rPrChange>
              </w:rPr>
              <w:t>"role":"UNI Site Contact",</w:t>
            </w:r>
          </w:p>
          <w:p w14:paraId="3101F06B" w14:textId="77777777" w:rsidR="000E1594" w:rsidRPr="00CA0135" w:rsidRDefault="000E1594" w:rsidP="00572E2E">
            <w:pPr>
              <w:pStyle w:val="Code"/>
              <w:rPr>
                <w:lang w:val="fr-FR"/>
                <w:rPrChange w:id="533" w:author="ROBERT Ludovic IMT/IBNF" w:date="2018-07-16T15:10:00Z">
                  <w:rPr/>
                </w:rPrChange>
              </w:rPr>
            </w:pPr>
            <w:r w:rsidRPr="00CA0135">
              <w:rPr>
                <w:lang w:val="fr-FR"/>
                <w:rPrChange w:id="534" w:author="ROBERT Ludovic IMT/IBNF" w:date="2018-07-16T15:10:00Z">
                  <w:rPr/>
                </w:rPrChange>
              </w:rPr>
              <w:t xml:space="preserve">          "numberExtension":"+972",</w:t>
            </w:r>
          </w:p>
          <w:p w14:paraId="3271121D" w14:textId="77777777" w:rsidR="000E1594" w:rsidRDefault="000E1594" w:rsidP="00572E2E">
            <w:pPr>
              <w:pStyle w:val="Code"/>
            </w:pPr>
            <w:r w:rsidRPr="00CA0135">
              <w:rPr>
                <w:lang w:val="fr-FR"/>
                <w:rPrChange w:id="535" w:author="ROBERT Ludovic IMT/IBNF" w:date="2018-07-16T15:10:00Z">
                  <w:rPr/>
                </w:rPrChange>
              </w:rPr>
              <w:t xml:space="preserve">          </w:t>
            </w:r>
            <w:r>
              <w:t>"number":"4758978555",</w:t>
            </w:r>
          </w:p>
          <w:p w14:paraId="36D0A2D3" w14:textId="77777777" w:rsidR="000E1594" w:rsidRDefault="000E1594" w:rsidP="00572E2E">
            <w:pPr>
              <w:pStyle w:val="Code"/>
            </w:pPr>
            <w:r>
              <w:t xml:space="preserve">          "emailAddress":"Jessie@ airfrance.com"</w:t>
            </w:r>
          </w:p>
          <w:p w14:paraId="7D034CA5" w14:textId="77777777" w:rsidR="000E1594" w:rsidRDefault="000E1594" w:rsidP="00572E2E">
            <w:pPr>
              <w:pStyle w:val="Code"/>
            </w:pPr>
            <w:r>
              <w:t xml:space="preserve">        }</w:t>
            </w:r>
          </w:p>
          <w:p w14:paraId="02A04789" w14:textId="77777777" w:rsidR="000E1594" w:rsidRDefault="000E1594" w:rsidP="00572E2E">
            <w:pPr>
              <w:pStyle w:val="Code"/>
            </w:pPr>
            <w:r>
              <w:t xml:space="preserve">      ],</w:t>
            </w:r>
          </w:p>
          <w:p w14:paraId="59E51455" w14:textId="77777777" w:rsidR="000E1594" w:rsidRDefault="000E1594" w:rsidP="00572E2E">
            <w:pPr>
              <w:pStyle w:val="Code"/>
            </w:pPr>
            <w:r>
              <w:t xml:space="preserve">      "geographicAddress":[</w:t>
            </w:r>
          </w:p>
          <w:p w14:paraId="4449D83F" w14:textId="77777777" w:rsidR="000E1594" w:rsidRDefault="000E1594" w:rsidP="00572E2E">
            <w:pPr>
              <w:pStyle w:val="Code"/>
            </w:pPr>
            <w:r>
              <w:t xml:space="preserve">        {</w:t>
            </w:r>
          </w:p>
          <w:p w14:paraId="5FF9D1C9" w14:textId="0716BAF4" w:rsidR="000E1594" w:rsidRPr="00CA0135" w:rsidRDefault="000E1594" w:rsidP="00572E2E">
            <w:pPr>
              <w:pStyle w:val="Code"/>
              <w:rPr>
                <w:ins w:id="536" w:author="ROBERT Ludovic IMT/IBNF" w:date="2018-07-09T14:47:00Z"/>
                <w:rPrChange w:id="537" w:author="ROBERT Ludovic IMT/IBNF" w:date="2018-07-16T15:10:00Z">
                  <w:rPr>
                    <w:ins w:id="538" w:author="ROBERT Ludovic IMT/IBNF" w:date="2018-07-09T14:47:00Z"/>
                    <w:lang w:val="fr-FR"/>
                  </w:rPr>
                </w:rPrChange>
              </w:rPr>
            </w:pPr>
            <w:r w:rsidRPr="00CA0135">
              <w:t xml:space="preserve">          "</w:t>
            </w:r>
            <w:del w:id="539" w:author="ROBERT Ludovic IMT/IBNF" w:date="2018-07-09T14:45:00Z">
              <w:r w:rsidRPr="00CA0135" w:rsidDel="006E76F5">
                <w:delText>role</w:delText>
              </w:r>
            </w:del>
            <w:ins w:id="540" w:author="ROBERT Ludovic IMT/IBNF" w:date="2018-07-09T14:45:00Z">
              <w:r w:rsidR="006E76F5" w:rsidRPr="00CA0135">
                <w:rPr>
                  <w:rPrChange w:id="541" w:author="ROBERT Ludovic IMT/IBNF" w:date="2018-07-16T15:10:00Z">
                    <w:rPr/>
                  </w:rPrChange>
                </w:rPr>
                <w:t>id</w:t>
              </w:r>
            </w:ins>
            <w:r w:rsidRPr="00CA0135">
              <w:rPr>
                <w:rPrChange w:id="542" w:author="ROBERT Ludovic IMT/IBNF" w:date="2018-07-16T15:10:00Z">
                  <w:rPr/>
                </w:rPrChange>
              </w:rPr>
              <w:t>":"</w:t>
            </w:r>
            <w:del w:id="543" w:author="ROBERT Ludovic IMT/IBNF" w:date="2018-07-09T14:45:00Z">
              <w:r w:rsidRPr="00CA0135" w:rsidDel="006E76F5">
                <w:rPr>
                  <w:rPrChange w:id="544" w:author="ROBERT Ludovic IMT/IBNF" w:date="2018-07-16T15:10:00Z">
                    <w:rPr/>
                  </w:rPrChange>
                </w:rPr>
                <w:delText>UNI Site</w:delText>
              </w:r>
            </w:del>
            <w:ins w:id="545" w:author="ROBERT Ludovic IMT/IBNF" w:date="2018-07-09T14:45:00Z">
              <w:r w:rsidR="006E76F5" w:rsidRPr="00CA0135">
                <w:rPr>
                  <w:rPrChange w:id="546" w:author="ROBERT Ludovic IMT/IBNF" w:date="2018-07-16T15:10:00Z">
                    <w:rPr/>
                  </w:rPrChange>
                </w:rPr>
                <w:t>12fd-d556-98jki</w:t>
              </w:r>
            </w:ins>
            <w:r w:rsidRPr="00CA0135">
              <w:rPr>
                <w:rPrChange w:id="547" w:author="ROBERT Ludovic IMT/IBNF" w:date="2018-07-16T15:10:00Z">
                  <w:rPr/>
                </w:rPrChange>
              </w:rPr>
              <w:t>",</w:t>
            </w:r>
          </w:p>
          <w:p w14:paraId="5251D80B" w14:textId="44CD4BEE" w:rsidR="006E76F5" w:rsidRPr="00CA0135" w:rsidRDefault="006E76F5" w:rsidP="00572E2E">
            <w:pPr>
              <w:pStyle w:val="Code"/>
            </w:pPr>
            <w:ins w:id="548" w:author="ROBERT Ludovic IMT/IBNF" w:date="2018-07-09T14:47:00Z">
              <w:r w:rsidRPr="00CA0135">
                <w:rPr>
                  <w:rPrChange w:id="549" w:author="ROBERT Ludovic IMT/IBNF" w:date="2018-07-16T15:10:00Z">
                    <w:rPr>
                      <w:lang w:val="fr-FR"/>
                    </w:rPr>
                  </w:rPrChange>
                </w:rPr>
                <w:t xml:space="preserve">          "href":"</w:t>
              </w:r>
            </w:ins>
            <w:ins w:id="550" w:author="ROBERT Ludovic IMT/IBNF" w:date="2018-07-09T14:51:00Z">
              <w:r w:rsidR="002B7A60" w:rsidRPr="00CA0135">
                <w:rPr>
                  <w:rPrChange w:id="551" w:author="ROBERT Ludovic IMT/IBNF" w:date="2018-07-16T15:10:00Z">
                    <w:rPr>
                      <w:lang w:val="fr-FR"/>
                    </w:rPr>
                  </w:rPrChange>
                </w:rPr>
                <w:t>http://api.xxx.com/address/45698</w:t>
              </w:r>
            </w:ins>
            <w:ins w:id="552" w:author="ROBERT Ludovic IMT/IBNF" w:date="2018-07-09T14:47:00Z">
              <w:r w:rsidRPr="00CA0135">
                <w:rPr>
                  <w:rPrChange w:id="553" w:author="ROBERT Ludovic IMT/IBNF" w:date="2018-07-16T15:10:00Z">
                    <w:rPr>
                      <w:lang w:val="fr-FR"/>
                    </w:rPr>
                  </w:rPrChange>
                </w:rPr>
                <w:t>12fd-d556-98jki",</w:t>
              </w:r>
            </w:ins>
          </w:p>
          <w:p w14:paraId="0DF1F140" w14:textId="70E21846" w:rsidR="000E1594" w:rsidRPr="006E76F5" w:rsidRDefault="000E1594" w:rsidP="00572E2E">
            <w:pPr>
              <w:pStyle w:val="Code"/>
              <w:rPr>
                <w:lang w:val="fr-FR"/>
                <w:rPrChange w:id="554" w:author="ROBERT Ludovic IMT/IBNF" w:date="2018-07-09T14:46:00Z">
                  <w:rPr/>
                </w:rPrChange>
              </w:rPr>
            </w:pPr>
            <w:r w:rsidRPr="00CA0135">
              <w:rPr>
                <w:rPrChange w:id="555" w:author="ROBERT Ludovic IMT/IBNF" w:date="2018-07-16T15:10:00Z">
                  <w:rPr/>
                </w:rPrChange>
              </w:rPr>
              <w:t xml:space="preserve">          </w:t>
            </w:r>
            <w:r w:rsidRPr="006E76F5">
              <w:rPr>
                <w:lang w:val="fr-FR"/>
                <w:rPrChange w:id="556" w:author="ROBERT Ludovic IMT/IBNF" w:date="2018-07-09T14:46:00Z">
                  <w:rPr/>
                </w:rPrChange>
              </w:rPr>
              <w:t>"</w:t>
            </w:r>
            <w:del w:id="557" w:author="ROBERT Ludovic IMT/IBNF" w:date="2018-07-09T14:46:00Z">
              <w:r w:rsidRPr="006E76F5" w:rsidDel="006E76F5">
                <w:rPr>
                  <w:lang w:val="fr-FR"/>
                  <w:rPrChange w:id="558" w:author="ROBERT Ludovic IMT/IBNF" w:date="2018-07-09T14:46:00Z">
                    <w:rPr/>
                  </w:rPrChange>
                </w:rPr>
                <w:delText>type</w:delText>
              </w:r>
            </w:del>
            <w:ins w:id="559" w:author="ROBERT Ludovic IMT/IBNF" w:date="2018-07-09T14:46:00Z">
              <w:r w:rsidR="006E76F5" w:rsidRPr="006E76F5">
                <w:rPr>
                  <w:lang w:val="fr-FR"/>
                  <w:rPrChange w:id="560" w:author="ROBERT Ludovic IMT/IBNF" w:date="2018-07-09T14:46:00Z">
                    <w:rPr/>
                  </w:rPrChange>
                </w:rPr>
                <w:t>role</w:t>
              </w:r>
            </w:ins>
            <w:r w:rsidRPr="006E76F5">
              <w:rPr>
                <w:lang w:val="fr-FR"/>
                <w:rPrChange w:id="561" w:author="ROBERT Ludovic IMT/IBNF" w:date="2018-07-09T14:46:00Z">
                  <w:rPr/>
                </w:rPrChange>
              </w:rPr>
              <w:t>":"</w:t>
            </w:r>
            <w:ins w:id="562" w:author="ROBERT Ludovic IMT/IBNF" w:date="2018-07-09T14:46:00Z">
              <w:r w:rsidR="006E76F5" w:rsidRPr="006E76F5">
                <w:rPr>
                  <w:lang w:val="fr-FR"/>
                  <w:rPrChange w:id="563" w:author="ROBERT Ludovic IMT/IBNF" w:date="2018-07-09T14:46:00Z">
                    <w:rPr/>
                  </w:rPrChange>
                </w:rPr>
                <w:t xml:space="preserve">UNI </w:t>
              </w:r>
            </w:ins>
            <w:del w:id="564" w:author="ROBERT Ludovic IMT/IBNF" w:date="2018-07-09T14:46:00Z">
              <w:r w:rsidRPr="006E76F5" w:rsidDel="006E76F5">
                <w:rPr>
                  <w:lang w:val="fr-FR"/>
                  <w:rPrChange w:id="565" w:author="ROBERT Ludovic IMT/IBNF" w:date="2018-07-09T14:46:00Z">
                    <w:rPr/>
                  </w:rPrChange>
                </w:rPr>
                <w:delText>FIELDED</w:delText>
              </w:r>
            </w:del>
            <w:ins w:id="566" w:author="ROBERT Ludovic IMT/IBNF" w:date="2018-07-09T14:46:00Z">
              <w:r w:rsidR="006E76F5" w:rsidRPr="006E76F5">
                <w:rPr>
                  <w:lang w:val="fr-FR"/>
                  <w:rPrChange w:id="567" w:author="ROBERT Ludovic IMT/IBNF" w:date="2018-07-09T14:46:00Z">
                    <w:rPr/>
                  </w:rPrChange>
                </w:rPr>
                <w:t>Site</w:t>
              </w:r>
            </w:ins>
            <w:r w:rsidRPr="006E76F5">
              <w:rPr>
                <w:lang w:val="fr-FR"/>
                <w:rPrChange w:id="568" w:author="ROBERT Ludovic IMT/IBNF" w:date="2018-07-09T14:46:00Z">
                  <w:rPr/>
                </w:rPrChange>
              </w:rPr>
              <w:t>",</w:t>
            </w:r>
          </w:p>
          <w:p w14:paraId="15C0E6F0" w14:textId="79A854B8" w:rsidR="000E1594" w:rsidRPr="00CA0135" w:rsidRDefault="000E1594" w:rsidP="00572E2E">
            <w:pPr>
              <w:pStyle w:val="Code"/>
              <w:rPr>
                <w:lang w:val="fr-FR"/>
                <w:rPrChange w:id="569" w:author="ROBERT Ludovic IMT/IBNF" w:date="2018-07-16T15:10:00Z">
                  <w:rPr/>
                </w:rPrChange>
              </w:rPr>
            </w:pPr>
            <w:r w:rsidRPr="006E76F5">
              <w:rPr>
                <w:lang w:val="fr-FR"/>
                <w:rPrChange w:id="570" w:author="ROBERT Ludovic IMT/IBNF" w:date="2018-07-09T14:46:00Z">
                  <w:rPr/>
                </w:rPrChange>
              </w:rPr>
              <w:t xml:space="preserve">          </w:t>
            </w:r>
            <w:r w:rsidRPr="00CA0135">
              <w:rPr>
                <w:lang w:val="fr-FR"/>
                <w:rPrChange w:id="571" w:author="ROBERT Ludovic IMT/IBNF" w:date="2018-07-16T15:10:00Z">
                  <w:rPr/>
                </w:rPrChange>
              </w:rPr>
              <w:t>"</w:t>
            </w:r>
            <w:del w:id="572" w:author="ROBERT Ludovic IMT/IBNF" w:date="2018-07-09T14:46:00Z">
              <w:r w:rsidRPr="00CA0135" w:rsidDel="006E76F5">
                <w:rPr>
                  <w:lang w:val="fr-FR"/>
                  <w:rPrChange w:id="573" w:author="ROBERT Ludovic IMT/IBNF" w:date="2018-07-16T15:10:00Z">
                    <w:rPr/>
                  </w:rPrChange>
                </w:rPr>
                <w:delText>streetNr</w:delText>
              </w:r>
            </w:del>
            <w:ins w:id="574" w:author="ROBERT Ludovic IMT/IBNF" w:date="2018-07-09T14:46:00Z">
              <w:r w:rsidR="006E76F5" w:rsidRPr="00CA0135">
                <w:rPr>
                  <w:lang w:val="fr-FR"/>
                  <w:rPrChange w:id="575" w:author="ROBERT Ludovic IMT/IBNF" w:date="2018-07-16T15:10:00Z">
                    <w:rPr/>
                  </w:rPrChange>
                </w:rPr>
                <w:t>@referredType</w:t>
              </w:r>
            </w:ins>
            <w:r w:rsidRPr="00CA0135">
              <w:rPr>
                <w:lang w:val="fr-FR"/>
                <w:rPrChange w:id="576" w:author="ROBERT Ludovic IMT/IBNF" w:date="2018-07-16T15:10:00Z">
                  <w:rPr/>
                </w:rPrChange>
              </w:rPr>
              <w:t>":"</w:t>
            </w:r>
            <w:del w:id="577" w:author="ROBERT Ludovic IMT/IBNF" w:date="2018-07-09T14:46:00Z">
              <w:r w:rsidRPr="00CA0135" w:rsidDel="006E76F5">
                <w:rPr>
                  <w:lang w:val="fr-FR"/>
                  <w:rPrChange w:id="578" w:author="ROBERT Ludovic IMT/IBNF" w:date="2018-07-16T15:10:00Z">
                    <w:rPr/>
                  </w:rPrChange>
                </w:rPr>
                <w:delText>60</w:delText>
              </w:r>
            </w:del>
            <w:ins w:id="579" w:author="ROBERT Ludovic IMT/IBNF" w:date="2018-07-09T14:46:00Z">
              <w:r w:rsidR="006E76F5" w:rsidRPr="00CA0135">
                <w:rPr>
                  <w:lang w:val="fr-FR"/>
                  <w:rPrChange w:id="580" w:author="ROBERT Ludovic IMT/IBNF" w:date="2018-07-16T15:10:00Z">
                    <w:rPr/>
                  </w:rPrChange>
                </w:rPr>
                <w:t>FieldedAddress</w:t>
              </w:r>
            </w:ins>
            <w:r w:rsidRPr="00CA0135">
              <w:rPr>
                <w:lang w:val="fr-FR"/>
                <w:rPrChange w:id="581" w:author="ROBERT Ludovic IMT/IBNF" w:date="2018-07-16T15:10:00Z">
                  <w:rPr/>
                </w:rPrChange>
              </w:rPr>
              <w:t>"</w:t>
            </w:r>
            <w:del w:id="582" w:author="ROBERT Ludovic IMT/IBNF" w:date="2018-07-09T14:47:00Z">
              <w:r w:rsidRPr="00CA0135" w:rsidDel="006E76F5">
                <w:rPr>
                  <w:lang w:val="fr-FR"/>
                  <w:rPrChange w:id="583" w:author="ROBERT Ludovic IMT/IBNF" w:date="2018-07-16T15:10:00Z">
                    <w:rPr/>
                  </w:rPrChange>
                </w:rPr>
                <w:delText>,</w:delText>
              </w:r>
            </w:del>
          </w:p>
          <w:p w14:paraId="246851FE" w14:textId="2CDFE90F" w:rsidR="000E1594" w:rsidRPr="00CA0135" w:rsidDel="006E76F5" w:rsidRDefault="000E1594" w:rsidP="00572E2E">
            <w:pPr>
              <w:pStyle w:val="Code"/>
              <w:rPr>
                <w:del w:id="584" w:author="ROBERT Ludovic IMT/IBNF" w:date="2018-07-09T14:47:00Z"/>
                <w:lang w:val="fr-FR"/>
                <w:rPrChange w:id="585" w:author="ROBERT Ludovic IMT/IBNF" w:date="2018-07-16T15:10:00Z">
                  <w:rPr>
                    <w:del w:id="586" w:author="ROBERT Ludovic IMT/IBNF" w:date="2018-07-09T14:47:00Z"/>
                  </w:rPr>
                </w:rPrChange>
              </w:rPr>
            </w:pPr>
            <w:del w:id="587" w:author="ROBERT Ludovic IMT/IBNF" w:date="2018-07-09T14:47:00Z">
              <w:r w:rsidRPr="00CA0135" w:rsidDel="006E76F5">
                <w:rPr>
                  <w:lang w:val="fr-FR"/>
                  <w:rPrChange w:id="588" w:author="ROBERT Ludovic IMT/IBNF" w:date="2018-07-16T15:10:00Z">
                    <w:rPr/>
                  </w:rPrChange>
                </w:rPr>
                <w:delText xml:space="preserve">          "streetName":"Ha-Yarkon",</w:delText>
              </w:r>
            </w:del>
          </w:p>
          <w:p w14:paraId="511E37B7" w14:textId="0E36F8E7" w:rsidR="000E1594" w:rsidRPr="00CA0135" w:rsidDel="006E76F5" w:rsidRDefault="000E1594" w:rsidP="00572E2E">
            <w:pPr>
              <w:pStyle w:val="Code"/>
              <w:rPr>
                <w:del w:id="589" w:author="ROBERT Ludovic IMT/IBNF" w:date="2018-07-09T14:47:00Z"/>
                <w:lang w:val="fr-FR"/>
                <w:rPrChange w:id="590" w:author="ROBERT Ludovic IMT/IBNF" w:date="2018-07-16T15:10:00Z">
                  <w:rPr>
                    <w:del w:id="591" w:author="ROBERT Ludovic IMT/IBNF" w:date="2018-07-09T14:47:00Z"/>
                  </w:rPr>
                </w:rPrChange>
              </w:rPr>
            </w:pPr>
            <w:del w:id="592" w:author="ROBERT Ludovic IMT/IBNF" w:date="2018-07-09T14:47:00Z">
              <w:r w:rsidRPr="00CA0135" w:rsidDel="006E76F5">
                <w:rPr>
                  <w:lang w:val="fr-FR"/>
                  <w:rPrChange w:id="593" w:author="ROBERT Ludovic IMT/IBNF" w:date="2018-07-16T15:10:00Z">
                    <w:rPr/>
                  </w:rPrChange>
                </w:rPr>
                <w:delText xml:space="preserve">          "streetType":"Street",</w:delText>
              </w:r>
            </w:del>
          </w:p>
          <w:p w14:paraId="0F4C5B66" w14:textId="4AEBB2D3" w:rsidR="000E1594" w:rsidRPr="00CA0135" w:rsidDel="006E76F5" w:rsidRDefault="000E1594" w:rsidP="00572E2E">
            <w:pPr>
              <w:pStyle w:val="Code"/>
              <w:rPr>
                <w:del w:id="594" w:author="ROBERT Ludovic IMT/IBNF" w:date="2018-07-09T14:47:00Z"/>
                <w:lang w:val="fr-FR"/>
                <w:rPrChange w:id="595" w:author="ROBERT Ludovic IMT/IBNF" w:date="2018-07-16T15:10:00Z">
                  <w:rPr>
                    <w:del w:id="596" w:author="ROBERT Ludovic IMT/IBNF" w:date="2018-07-09T14:47:00Z"/>
                  </w:rPr>
                </w:rPrChange>
              </w:rPr>
            </w:pPr>
            <w:del w:id="597" w:author="ROBERT Ludovic IMT/IBNF" w:date="2018-07-09T14:47:00Z">
              <w:r w:rsidRPr="00CA0135" w:rsidDel="006E76F5">
                <w:rPr>
                  <w:lang w:val="fr-FR"/>
                  <w:rPrChange w:id="598" w:author="ROBERT Ludovic IMT/IBNF" w:date="2018-07-16T15:10:00Z">
                    <w:rPr/>
                  </w:rPrChange>
                </w:rPr>
                <w:delText xml:space="preserve">          "streetSuffix":"A",</w:delText>
              </w:r>
            </w:del>
          </w:p>
          <w:p w14:paraId="7F5B0B74" w14:textId="376D8EFF" w:rsidR="000E1594" w:rsidRPr="00CA0135" w:rsidDel="006E76F5" w:rsidRDefault="000E1594" w:rsidP="00572E2E">
            <w:pPr>
              <w:pStyle w:val="Code"/>
              <w:rPr>
                <w:del w:id="599" w:author="ROBERT Ludovic IMT/IBNF" w:date="2018-07-09T14:47:00Z"/>
                <w:lang w:val="fr-FR"/>
                <w:rPrChange w:id="600" w:author="ROBERT Ludovic IMT/IBNF" w:date="2018-07-16T15:10:00Z">
                  <w:rPr>
                    <w:del w:id="601" w:author="ROBERT Ludovic IMT/IBNF" w:date="2018-07-09T14:47:00Z"/>
                  </w:rPr>
                </w:rPrChange>
              </w:rPr>
            </w:pPr>
            <w:del w:id="602" w:author="ROBERT Ludovic IMT/IBNF" w:date="2018-07-09T14:47:00Z">
              <w:r w:rsidRPr="00CA0135" w:rsidDel="006E76F5">
                <w:rPr>
                  <w:lang w:val="fr-FR"/>
                  <w:rPrChange w:id="603" w:author="ROBERT Ludovic IMT/IBNF" w:date="2018-07-16T15:10:00Z">
                    <w:rPr/>
                  </w:rPrChange>
                </w:rPr>
                <w:delText xml:space="preserve">          "city":"Tel Aviv-Yafo",</w:delText>
              </w:r>
            </w:del>
          </w:p>
          <w:p w14:paraId="62D35235" w14:textId="723F1123" w:rsidR="000E1594" w:rsidRPr="00CA0135" w:rsidDel="006E76F5" w:rsidRDefault="000E1594" w:rsidP="00572E2E">
            <w:pPr>
              <w:pStyle w:val="Code"/>
              <w:rPr>
                <w:del w:id="604" w:author="ROBERT Ludovic IMT/IBNF" w:date="2018-07-09T14:47:00Z"/>
                <w:lang w:val="fr-FR"/>
                <w:rPrChange w:id="605" w:author="ROBERT Ludovic IMT/IBNF" w:date="2018-07-16T15:10:00Z">
                  <w:rPr>
                    <w:del w:id="606" w:author="ROBERT Ludovic IMT/IBNF" w:date="2018-07-09T14:47:00Z"/>
                  </w:rPr>
                </w:rPrChange>
              </w:rPr>
            </w:pPr>
            <w:del w:id="607" w:author="ROBERT Ludovic IMT/IBNF" w:date="2018-07-09T14:47:00Z">
              <w:r w:rsidRPr="00CA0135" w:rsidDel="006E76F5">
                <w:rPr>
                  <w:lang w:val="fr-FR"/>
                  <w:rPrChange w:id="608" w:author="ROBERT Ludovic IMT/IBNF" w:date="2018-07-16T15:10:00Z">
                    <w:rPr/>
                  </w:rPrChange>
                </w:rPr>
                <w:delText xml:space="preserve">          "postcode":"78963",</w:delText>
              </w:r>
            </w:del>
          </w:p>
          <w:p w14:paraId="600598D6" w14:textId="148990FD" w:rsidR="000E1594" w:rsidRPr="00CA0135" w:rsidDel="006E76F5" w:rsidRDefault="000E1594" w:rsidP="00572E2E">
            <w:pPr>
              <w:pStyle w:val="Code"/>
              <w:rPr>
                <w:del w:id="609" w:author="ROBERT Ludovic IMT/IBNF" w:date="2018-07-09T14:47:00Z"/>
                <w:lang w:val="fr-FR"/>
                <w:rPrChange w:id="610" w:author="ROBERT Ludovic IMT/IBNF" w:date="2018-07-16T15:10:00Z">
                  <w:rPr>
                    <w:del w:id="611" w:author="ROBERT Ludovic IMT/IBNF" w:date="2018-07-09T14:47:00Z"/>
                  </w:rPr>
                </w:rPrChange>
              </w:rPr>
            </w:pPr>
            <w:del w:id="612" w:author="ROBERT Ludovic IMT/IBNF" w:date="2018-07-09T14:47:00Z">
              <w:r w:rsidRPr="00CA0135" w:rsidDel="006E76F5">
                <w:rPr>
                  <w:lang w:val="fr-FR"/>
                  <w:rPrChange w:id="613" w:author="ROBERT Ludovic IMT/IBNF" w:date="2018-07-16T15:10:00Z">
                    <w:rPr/>
                  </w:rPrChange>
                </w:rPr>
                <w:delText xml:space="preserve">          "stateOrProvince":"Tel Aviv Area",</w:delText>
              </w:r>
            </w:del>
          </w:p>
          <w:p w14:paraId="51C544EC" w14:textId="1FCB38E1" w:rsidR="000E1594" w:rsidRPr="00CA0135" w:rsidDel="006E76F5" w:rsidRDefault="000E1594" w:rsidP="00572E2E">
            <w:pPr>
              <w:pStyle w:val="Code"/>
              <w:rPr>
                <w:del w:id="614" w:author="ROBERT Ludovic IMT/IBNF" w:date="2018-07-09T14:47:00Z"/>
                <w:lang w:val="fr-FR"/>
                <w:rPrChange w:id="615" w:author="ROBERT Ludovic IMT/IBNF" w:date="2018-07-16T15:10:00Z">
                  <w:rPr>
                    <w:del w:id="616" w:author="ROBERT Ludovic IMT/IBNF" w:date="2018-07-09T14:47:00Z"/>
                  </w:rPr>
                </w:rPrChange>
              </w:rPr>
            </w:pPr>
            <w:del w:id="617" w:author="ROBERT Ludovic IMT/IBNF" w:date="2018-07-09T14:47:00Z">
              <w:r w:rsidRPr="00CA0135" w:rsidDel="006E76F5">
                <w:rPr>
                  <w:lang w:val="fr-FR"/>
                  <w:rPrChange w:id="618" w:author="ROBERT Ludovic IMT/IBNF" w:date="2018-07-16T15:10:00Z">
                    <w:rPr/>
                  </w:rPrChange>
                </w:rPr>
                <w:delText xml:space="preserve">          "country":"Israel",</w:delText>
              </w:r>
            </w:del>
          </w:p>
          <w:p w14:paraId="17F20341" w14:textId="73C69062" w:rsidR="000E1594" w:rsidRPr="00CA0135" w:rsidDel="006E76F5" w:rsidRDefault="000E1594" w:rsidP="00572E2E">
            <w:pPr>
              <w:pStyle w:val="Code"/>
              <w:rPr>
                <w:del w:id="619" w:author="ROBERT Ludovic IMT/IBNF" w:date="2018-07-09T14:46:00Z"/>
                <w:lang w:val="fr-FR"/>
                <w:rPrChange w:id="620" w:author="ROBERT Ludovic IMT/IBNF" w:date="2018-07-16T15:10:00Z">
                  <w:rPr>
                    <w:del w:id="621" w:author="ROBERT Ludovic IMT/IBNF" w:date="2018-07-09T14:46:00Z"/>
                  </w:rPr>
                </w:rPrChange>
              </w:rPr>
            </w:pPr>
            <w:del w:id="622" w:author="ROBERT Ludovic IMT/IBNF" w:date="2018-07-09T14:46:00Z">
              <w:r w:rsidRPr="00CA0135" w:rsidDel="006E76F5">
                <w:rPr>
                  <w:lang w:val="fr-FR"/>
                  <w:rPrChange w:id="623" w:author="ROBERT Ludovic IMT/IBNF" w:date="2018-07-16T15:10:00Z">
                    <w:rPr/>
                  </w:rPrChange>
                </w:rPr>
                <w:delText xml:space="preserve">          "geographicSubAddress":{</w:delText>
              </w:r>
            </w:del>
          </w:p>
          <w:p w14:paraId="3A738F35" w14:textId="7C941439" w:rsidR="000E1594" w:rsidRPr="00CA0135" w:rsidDel="006E76F5" w:rsidRDefault="000E1594" w:rsidP="00572E2E">
            <w:pPr>
              <w:pStyle w:val="Code"/>
              <w:rPr>
                <w:del w:id="624" w:author="ROBERT Ludovic IMT/IBNF" w:date="2018-07-09T14:46:00Z"/>
                <w:lang w:val="fr-FR"/>
                <w:rPrChange w:id="625" w:author="ROBERT Ludovic IMT/IBNF" w:date="2018-07-16T15:10:00Z">
                  <w:rPr>
                    <w:del w:id="626" w:author="ROBERT Ludovic IMT/IBNF" w:date="2018-07-09T14:46:00Z"/>
                  </w:rPr>
                </w:rPrChange>
              </w:rPr>
            </w:pPr>
            <w:del w:id="627" w:author="ROBERT Ludovic IMT/IBNF" w:date="2018-07-09T14:46:00Z">
              <w:r w:rsidRPr="00CA0135" w:rsidDel="006E76F5">
                <w:rPr>
                  <w:lang w:val="fr-FR"/>
                  <w:rPrChange w:id="628" w:author="ROBERT Ludovic IMT/IBNF" w:date="2018-07-16T15:10:00Z">
                    <w:rPr/>
                  </w:rPrChange>
                </w:rPr>
                <w:delText xml:space="preserve">            "type":"Level",</w:delText>
              </w:r>
            </w:del>
          </w:p>
          <w:p w14:paraId="7E49BFBD" w14:textId="347AE753" w:rsidR="000E1594" w:rsidRPr="00CA0135" w:rsidDel="006E76F5" w:rsidRDefault="000E1594" w:rsidP="00572E2E">
            <w:pPr>
              <w:pStyle w:val="Code"/>
              <w:rPr>
                <w:del w:id="629" w:author="ROBERT Ludovic IMT/IBNF" w:date="2018-07-09T14:46:00Z"/>
                <w:lang w:val="fr-FR"/>
                <w:rPrChange w:id="630" w:author="ROBERT Ludovic IMT/IBNF" w:date="2018-07-16T15:10:00Z">
                  <w:rPr>
                    <w:del w:id="631" w:author="ROBERT Ludovic IMT/IBNF" w:date="2018-07-09T14:46:00Z"/>
                  </w:rPr>
                </w:rPrChange>
              </w:rPr>
            </w:pPr>
            <w:del w:id="632" w:author="ROBERT Ludovic IMT/IBNF" w:date="2018-07-09T14:46:00Z">
              <w:r w:rsidRPr="00CA0135" w:rsidDel="006E76F5">
                <w:rPr>
                  <w:lang w:val="fr-FR"/>
                  <w:rPrChange w:id="633" w:author="ROBERT Ludovic IMT/IBNF" w:date="2018-07-16T15:10:00Z">
                    <w:rPr/>
                  </w:rPrChange>
                </w:rPr>
                <w:delText xml:space="preserve">            "name":"Air France Office",</w:delText>
              </w:r>
            </w:del>
          </w:p>
          <w:p w14:paraId="6E4DAD8B" w14:textId="7D70EF62" w:rsidR="000E1594" w:rsidRPr="00CA0135" w:rsidDel="006E76F5" w:rsidRDefault="000E1594" w:rsidP="00572E2E">
            <w:pPr>
              <w:pStyle w:val="Code"/>
              <w:rPr>
                <w:del w:id="634" w:author="ROBERT Ludovic IMT/IBNF" w:date="2018-07-09T14:46:00Z"/>
                <w:lang w:val="fr-FR"/>
                <w:rPrChange w:id="635" w:author="ROBERT Ludovic IMT/IBNF" w:date="2018-07-16T15:10:00Z">
                  <w:rPr>
                    <w:del w:id="636" w:author="ROBERT Ludovic IMT/IBNF" w:date="2018-07-09T14:46:00Z"/>
                  </w:rPr>
                </w:rPrChange>
              </w:rPr>
            </w:pPr>
            <w:del w:id="637" w:author="ROBERT Ludovic IMT/IBNF" w:date="2018-07-09T14:46:00Z">
              <w:r w:rsidRPr="00CA0135" w:rsidDel="006E76F5">
                <w:rPr>
                  <w:lang w:val="fr-FR"/>
                  <w:rPrChange w:id="638" w:author="ROBERT Ludovic IMT/IBNF" w:date="2018-07-16T15:10:00Z">
                    <w:rPr/>
                  </w:rPrChange>
                </w:rPr>
                <w:delText xml:space="preserve">            "levelType":"Floor",</w:delText>
              </w:r>
            </w:del>
          </w:p>
          <w:p w14:paraId="35079F50" w14:textId="3E58D5C2" w:rsidR="000E1594" w:rsidRPr="00CA0135" w:rsidDel="006E76F5" w:rsidRDefault="000E1594" w:rsidP="00572E2E">
            <w:pPr>
              <w:pStyle w:val="Code"/>
              <w:rPr>
                <w:del w:id="639" w:author="ROBERT Ludovic IMT/IBNF" w:date="2018-07-09T14:46:00Z"/>
                <w:lang w:val="fr-FR"/>
                <w:rPrChange w:id="640" w:author="ROBERT Ludovic IMT/IBNF" w:date="2018-07-16T15:10:00Z">
                  <w:rPr>
                    <w:del w:id="641" w:author="ROBERT Ludovic IMT/IBNF" w:date="2018-07-09T14:46:00Z"/>
                  </w:rPr>
                </w:rPrChange>
              </w:rPr>
            </w:pPr>
            <w:del w:id="642" w:author="ROBERT Ludovic IMT/IBNF" w:date="2018-07-09T14:46:00Z">
              <w:r w:rsidRPr="00CA0135" w:rsidDel="006E76F5">
                <w:rPr>
                  <w:lang w:val="fr-FR"/>
                  <w:rPrChange w:id="643" w:author="ROBERT Ludovic IMT/IBNF" w:date="2018-07-16T15:10:00Z">
                    <w:rPr/>
                  </w:rPrChange>
                </w:rPr>
                <w:delText xml:space="preserve">            "levelNumber":"11"</w:delText>
              </w:r>
            </w:del>
          </w:p>
          <w:p w14:paraId="0077969C" w14:textId="284A57DB" w:rsidR="000E1594" w:rsidRPr="00CA0135" w:rsidDel="006E76F5" w:rsidRDefault="000E1594" w:rsidP="00572E2E">
            <w:pPr>
              <w:pStyle w:val="Code"/>
              <w:rPr>
                <w:del w:id="644" w:author="ROBERT Ludovic IMT/IBNF" w:date="2018-07-09T14:46:00Z"/>
                <w:lang w:val="fr-FR"/>
                <w:rPrChange w:id="645" w:author="ROBERT Ludovic IMT/IBNF" w:date="2018-07-16T15:10:00Z">
                  <w:rPr>
                    <w:del w:id="646" w:author="ROBERT Ludovic IMT/IBNF" w:date="2018-07-09T14:46:00Z"/>
                  </w:rPr>
                </w:rPrChange>
              </w:rPr>
            </w:pPr>
            <w:del w:id="647" w:author="ROBERT Ludovic IMT/IBNF" w:date="2018-07-09T14:46:00Z">
              <w:r w:rsidRPr="00CA0135" w:rsidDel="006E76F5">
                <w:rPr>
                  <w:lang w:val="fr-FR"/>
                  <w:rPrChange w:id="648" w:author="ROBERT Ludovic IMT/IBNF" w:date="2018-07-16T15:10:00Z">
                    <w:rPr/>
                  </w:rPrChange>
                </w:rPr>
                <w:delText xml:space="preserve">          }</w:delText>
              </w:r>
            </w:del>
          </w:p>
          <w:p w14:paraId="06D98A49" w14:textId="77777777" w:rsidR="000E1594" w:rsidRDefault="000E1594" w:rsidP="00572E2E">
            <w:pPr>
              <w:pStyle w:val="Code"/>
            </w:pPr>
            <w:r w:rsidRPr="00CA0135">
              <w:rPr>
                <w:lang w:val="fr-FR"/>
                <w:rPrChange w:id="649" w:author="ROBERT Ludovic IMT/IBNF" w:date="2018-07-16T15:10:00Z">
                  <w:rPr/>
                </w:rPrChange>
              </w:rPr>
              <w:t xml:space="preserve">        </w:t>
            </w:r>
            <w:r>
              <w:t>}</w:t>
            </w:r>
          </w:p>
          <w:p w14:paraId="629ABB0E" w14:textId="77777777" w:rsidR="000E1594" w:rsidRDefault="000E1594" w:rsidP="00572E2E">
            <w:pPr>
              <w:pStyle w:val="Code"/>
            </w:pPr>
            <w:r>
              <w:t xml:space="preserve">      ]</w:t>
            </w:r>
          </w:p>
          <w:p w14:paraId="6506F7B1" w14:textId="77777777" w:rsidR="000E1594" w:rsidRDefault="000E1594" w:rsidP="00572E2E">
            <w:pPr>
              <w:pStyle w:val="Code"/>
            </w:pPr>
            <w:r>
              <w:t xml:space="preserve">    },</w:t>
            </w:r>
          </w:p>
          <w:p w14:paraId="57591D29" w14:textId="77777777" w:rsidR="000E1594" w:rsidRDefault="000E1594" w:rsidP="00572E2E">
            <w:pPr>
              <w:pStyle w:val="Code"/>
            </w:pPr>
            <w:r>
              <w:t xml:space="preserve">    {</w:t>
            </w:r>
          </w:p>
          <w:p w14:paraId="10C0A243" w14:textId="77777777" w:rsidR="000E1594" w:rsidRDefault="000E1594" w:rsidP="00572E2E">
            <w:pPr>
              <w:pStyle w:val="Code"/>
            </w:pPr>
            <w:r>
              <w:lastRenderedPageBreak/>
              <w:t xml:space="preserve">      "id":"2",</w:t>
            </w:r>
          </w:p>
          <w:p w14:paraId="491D9B30" w14:textId="77777777" w:rsidR="000E1594" w:rsidRDefault="000E1594" w:rsidP="00572E2E">
            <w:pPr>
              <w:pStyle w:val="Code"/>
            </w:pPr>
            <w:r>
              <w:t xml:space="preserve">      "desiredActivationDate":"2017-07-20",</w:t>
            </w:r>
          </w:p>
          <w:p w14:paraId="0FD758C8" w14:textId="77777777" w:rsidR="000E1594" w:rsidRDefault="000E1594" w:rsidP="00572E2E">
            <w:pPr>
              <w:pStyle w:val="Code"/>
            </w:pPr>
            <w:r>
              <w:t xml:space="preserve">      "state":"COMPLETED",</w:t>
            </w:r>
          </w:p>
          <w:p w14:paraId="5375AA0D" w14:textId="77777777" w:rsidR="000E1594" w:rsidRDefault="000E1594" w:rsidP="00572E2E">
            <w:pPr>
              <w:pStyle w:val="Code"/>
            </w:pPr>
            <w:r>
              <w:t xml:space="preserve">      "serviceabilityConfidence":"YELLOW",</w:t>
            </w:r>
          </w:p>
          <w:p w14:paraId="640993CE" w14:textId="77777777" w:rsidR="000E1594" w:rsidRDefault="000E1594" w:rsidP="00572E2E">
            <w:pPr>
              <w:pStyle w:val="Code"/>
            </w:pPr>
            <w:r>
              <w:t xml:space="preserve">      "estimatedResponseDate":"2017-07-20",</w:t>
            </w:r>
          </w:p>
          <w:p w14:paraId="5E7832EE" w14:textId="77777777" w:rsidR="000E1594" w:rsidRDefault="000E1594" w:rsidP="00572E2E">
            <w:pPr>
              <w:pStyle w:val="Code"/>
            </w:pPr>
            <w:r>
              <w:t xml:space="preserve">      "serviceConfidenceReason":"UNICEendPoint needs to be checked",</w:t>
            </w:r>
          </w:p>
          <w:p w14:paraId="4446C048" w14:textId="77777777" w:rsidR="000E1594" w:rsidRDefault="000E1594" w:rsidP="00572E2E">
            <w:pPr>
              <w:pStyle w:val="Code"/>
            </w:pPr>
            <w:r>
              <w:t xml:space="preserve">      "installationInterval":{</w:t>
            </w:r>
          </w:p>
          <w:p w14:paraId="694B729B" w14:textId="539CBB3F" w:rsidR="000E1594" w:rsidRDefault="000E1594" w:rsidP="00572E2E">
            <w:pPr>
              <w:pStyle w:val="Code"/>
            </w:pPr>
            <w:r>
              <w:t xml:space="preserve">     </w:t>
            </w:r>
            <w:ins w:id="650" w:author="ROBERT Ludovic IMT/IBNF" w:date="2018-07-09T14:49:00Z">
              <w:r w:rsidR="006E76F5">
                <w:t xml:space="preserve">   </w:t>
              </w:r>
            </w:ins>
            <w:r>
              <w:t xml:space="preserve"> "amount":15,</w:t>
            </w:r>
          </w:p>
          <w:p w14:paraId="0E788618" w14:textId="3EC845CA" w:rsidR="000E1594" w:rsidRDefault="000E1594" w:rsidP="00572E2E">
            <w:pPr>
              <w:pStyle w:val="Code"/>
            </w:pPr>
            <w:r>
              <w:t xml:space="preserve">    </w:t>
            </w:r>
            <w:ins w:id="651" w:author="ROBERT Ludovic IMT/IBNF" w:date="2018-07-09T14:49:00Z">
              <w:r w:rsidR="006E76F5">
                <w:t xml:space="preserve">   </w:t>
              </w:r>
            </w:ins>
            <w:r>
              <w:t xml:space="preserve">  "timeUnit":"DAYS"</w:t>
            </w:r>
          </w:p>
          <w:p w14:paraId="40BCFBC5" w14:textId="01B6CA50" w:rsidR="000E1594" w:rsidRDefault="000E1594" w:rsidP="00572E2E">
            <w:pPr>
              <w:pStyle w:val="Code"/>
            </w:pPr>
            <w:r>
              <w:t xml:space="preserve">   </w:t>
            </w:r>
            <w:ins w:id="652" w:author="ROBERT Ludovic IMT/IBNF" w:date="2018-07-09T14:49:00Z">
              <w:r w:rsidR="006E76F5">
                <w:t xml:space="preserve">     </w:t>
              </w:r>
            </w:ins>
            <w:r>
              <w:t xml:space="preserve"> },</w:t>
            </w:r>
          </w:p>
          <w:p w14:paraId="2D137F1F" w14:textId="5C7C1CE0" w:rsidR="000E1594" w:rsidRDefault="000E1594" w:rsidP="00572E2E">
            <w:pPr>
              <w:pStyle w:val="Code"/>
            </w:pPr>
            <w:r>
              <w:t xml:space="preserve"> </w:t>
            </w:r>
            <w:ins w:id="653" w:author="ROBERT Ludovic IMT/IBNF" w:date="2018-07-09T14:49:00Z">
              <w:r w:rsidR="006E76F5">
                <w:t xml:space="preserve">  </w:t>
              </w:r>
            </w:ins>
            <w:r>
              <w:t xml:space="preserve">   "MPOE":true,</w:t>
            </w:r>
          </w:p>
          <w:p w14:paraId="600097D5" w14:textId="206CB7F6" w:rsidR="000E1594" w:rsidRDefault="000E1594" w:rsidP="00572E2E">
            <w:pPr>
              <w:pStyle w:val="Code"/>
            </w:pPr>
            <w:r>
              <w:t xml:space="preserve"> </w:t>
            </w:r>
            <w:ins w:id="654" w:author="ROBERT Ludovic IMT/IBNF" w:date="2018-07-09T14:49:00Z">
              <w:r w:rsidR="006E76F5">
                <w:t xml:space="preserve">  </w:t>
              </w:r>
            </w:ins>
            <w:r>
              <w:t xml:space="preserve">   "product":{</w:t>
            </w:r>
          </w:p>
          <w:p w14:paraId="11CDC2D7" w14:textId="05DA2925" w:rsidR="000E1594" w:rsidRDefault="000E1594" w:rsidP="00572E2E">
            <w:pPr>
              <w:pStyle w:val="Code"/>
            </w:pPr>
            <w:r>
              <w:t xml:space="preserve">  </w:t>
            </w:r>
            <w:ins w:id="655" w:author="ROBERT Ludovic IMT/IBNF" w:date="2018-07-09T14:49:00Z">
              <w:r w:rsidR="006E76F5">
                <w:t xml:space="preserve">  </w:t>
              </w:r>
            </w:ins>
            <w:r>
              <w:t xml:space="preserve">    "productSpecificationRef":{</w:t>
            </w:r>
          </w:p>
          <w:p w14:paraId="1DB85A45" w14:textId="1D691C94" w:rsidR="000E1594" w:rsidRDefault="000E1594" w:rsidP="00572E2E">
            <w:pPr>
              <w:pStyle w:val="Code"/>
            </w:pPr>
            <w:r>
              <w:t xml:space="preserve">  </w:t>
            </w:r>
            <w:ins w:id="656" w:author="ROBERT Ludovic IMT/IBNF" w:date="2018-07-09T14:49:00Z">
              <w:r w:rsidR="006E76F5">
                <w:t xml:space="preserve">  </w:t>
              </w:r>
            </w:ins>
            <w:r>
              <w:t xml:space="preserve">      "id":" accessELineSpec ",</w:t>
            </w:r>
          </w:p>
          <w:p w14:paraId="446BCA54" w14:textId="647A0CB7" w:rsidR="000E1594" w:rsidRDefault="000E1594" w:rsidP="00572E2E">
            <w:pPr>
              <w:pStyle w:val="Code"/>
            </w:pPr>
            <w:r>
              <w:t xml:space="preserve"> </w:t>
            </w:r>
            <w:ins w:id="657" w:author="ROBERT Ludovic IMT/IBNF" w:date="2018-07-09T14:49:00Z">
              <w:r w:rsidR="006E76F5">
                <w:t xml:space="preserve">  </w:t>
              </w:r>
            </w:ins>
            <w:r>
              <w:t xml:space="preserve">       "describing":{</w:t>
            </w:r>
          </w:p>
          <w:p w14:paraId="763DDA5E" w14:textId="3946B61A" w:rsidR="000E1594" w:rsidRDefault="000E1594" w:rsidP="00572E2E">
            <w:pPr>
              <w:pStyle w:val="Code"/>
            </w:pPr>
            <w:r>
              <w:t xml:space="preserve">  </w:t>
            </w:r>
            <w:ins w:id="658" w:author="ROBERT Ludovic IMT/IBNF" w:date="2018-07-09T14:49:00Z">
              <w:r w:rsidR="006E76F5">
                <w:t xml:space="preserve">  </w:t>
              </w:r>
            </w:ins>
            <w:r>
              <w:t xml:space="preserve">        "@type":"UNISPEC",</w:t>
            </w:r>
          </w:p>
          <w:p w14:paraId="3DEF50E5" w14:textId="68C4D351" w:rsidR="000E1594" w:rsidRDefault="000E1594" w:rsidP="00572E2E">
            <w:pPr>
              <w:pStyle w:val="Code"/>
            </w:pPr>
            <w:r>
              <w:t xml:space="preserve">  </w:t>
            </w:r>
            <w:ins w:id="659" w:author="ROBERT Ludovic IMT/IBNF" w:date="2018-07-09T14:49:00Z">
              <w:r w:rsidR="006E76F5">
                <w:t xml:space="preserve">  </w:t>
              </w:r>
            </w:ins>
            <w:r>
              <w:t xml:space="preserve">        "@schemaLocation":" http://mef/productSpec/qualification/accessELineSpec "</w:t>
            </w:r>
          </w:p>
          <w:p w14:paraId="20FF27B3" w14:textId="61EBBC64" w:rsidR="000E1594" w:rsidRDefault="000E1594" w:rsidP="00572E2E">
            <w:pPr>
              <w:pStyle w:val="Code"/>
            </w:pPr>
            <w:r>
              <w:t xml:space="preserve">  </w:t>
            </w:r>
            <w:ins w:id="660" w:author="ROBERT Ludovic IMT/IBNF" w:date="2018-07-09T14:49:00Z">
              <w:r w:rsidR="006E76F5">
                <w:t xml:space="preserve">  </w:t>
              </w:r>
            </w:ins>
            <w:r>
              <w:t xml:space="preserve">      },</w:t>
            </w:r>
          </w:p>
          <w:p w14:paraId="0BFD1FD6" w14:textId="77777777" w:rsidR="006E76F5" w:rsidRPr="005B6531" w:rsidRDefault="006E76F5" w:rsidP="006E76F5">
            <w:pPr>
              <w:pStyle w:val="Code"/>
              <w:rPr>
                <w:ins w:id="661" w:author="ROBERT Ludovic IMT/IBNF" w:date="2018-07-09T14:49:00Z"/>
                <w:b/>
              </w:rPr>
            </w:pPr>
            <w:ins w:id="662" w:author="ROBERT Ludovic IMT/IBNF" w:date="2018-07-09T14:49:00Z">
              <w:r>
                <w:t xml:space="preserve">    </w:t>
              </w:r>
              <w:r w:rsidRPr="005B6531">
                <w:rPr>
                  <w:b/>
                </w:rPr>
                <w:t>&lt;&lt;Product Spec instanciation payload&gt;&gt;</w:t>
              </w:r>
            </w:ins>
          </w:p>
          <w:p w14:paraId="77A2D4F1" w14:textId="476BEB0F" w:rsidR="000E1594" w:rsidDel="006E76F5" w:rsidRDefault="000E1594" w:rsidP="00572E2E">
            <w:pPr>
              <w:pStyle w:val="Code"/>
              <w:rPr>
                <w:del w:id="663" w:author="ROBERT Ludovic IMT/IBNF" w:date="2018-07-09T14:49:00Z"/>
              </w:rPr>
            </w:pPr>
            <w:del w:id="664" w:author="ROBERT Ludovic IMT/IBNF" w:date="2018-07-09T14:49:00Z">
              <w:r w:rsidDel="006E76F5">
                <w:delText xml:space="preserve">        "mtuSize":1456,</w:delText>
              </w:r>
            </w:del>
          </w:p>
          <w:p w14:paraId="3CD0165D" w14:textId="419BAB08" w:rsidR="000E1594" w:rsidDel="006E76F5" w:rsidRDefault="000E1594" w:rsidP="00572E2E">
            <w:pPr>
              <w:pStyle w:val="Code"/>
              <w:rPr>
                <w:del w:id="665" w:author="ROBERT Ludovic IMT/IBNF" w:date="2018-07-09T14:49:00Z"/>
              </w:rPr>
            </w:pPr>
            <w:del w:id="666" w:author="ROBERT Ludovic IMT/IBNF" w:date="2018-07-09T14:49:00Z">
              <w:r w:rsidDel="006E76F5">
                <w:delText xml:space="preserve">        "colorForwardingEnabled":true</w:delText>
              </w:r>
            </w:del>
          </w:p>
          <w:p w14:paraId="15F6CE85" w14:textId="77777777" w:rsidR="000E1594" w:rsidRDefault="000E1594" w:rsidP="00572E2E">
            <w:pPr>
              <w:pStyle w:val="Code"/>
            </w:pPr>
            <w:r>
              <w:t xml:space="preserve">      }</w:t>
            </w:r>
          </w:p>
          <w:p w14:paraId="385D8AE6" w14:textId="77777777" w:rsidR="000E1594" w:rsidRDefault="000E1594" w:rsidP="00572E2E">
            <w:pPr>
              <w:pStyle w:val="Code"/>
            </w:pPr>
            <w:r>
              <w:t xml:space="preserve">    },</w:t>
            </w:r>
          </w:p>
          <w:p w14:paraId="77A67770" w14:textId="77777777" w:rsidR="000E1594" w:rsidRDefault="000E1594" w:rsidP="00572E2E">
            <w:pPr>
              <w:pStyle w:val="Code"/>
            </w:pPr>
            <w:r>
              <w:t xml:space="preserve">    "relatedParty":[</w:t>
            </w:r>
          </w:p>
          <w:p w14:paraId="4840F461" w14:textId="77777777" w:rsidR="000E1594" w:rsidRDefault="000E1594" w:rsidP="00572E2E">
            <w:pPr>
              <w:pStyle w:val="Code"/>
            </w:pPr>
            <w:r>
              <w:t xml:space="preserve">      {</w:t>
            </w:r>
          </w:p>
          <w:p w14:paraId="7EEC0E44" w14:textId="77777777" w:rsidR="000E1594" w:rsidRDefault="000E1594" w:rsidP="00572E2E">
            <w:pPr>
              <w:pStyle w:val="Code"/>
            </w:pPr>
            <w:r>
              <w:t xml:space="preserve">        "name":"Fahim",</w:t>
            </w:r>
          </w:p>
          <w:p w14:paraId="40EC4F86" w14:textId="77777777" w:rsidR="000E1594" w:rsidRDefault="000E1594" w:rsidP="00572E2E">
            <w:pPr>
              <w:pStyle w:val="Code"/>
            </w:pPr>
            <w:r>
              <w:t xml:space="preserve">        "role":"ENNI Site Contact",</w:t>
            </w:r>
          </w:p>
          <w:p w14:paraId="44B3953B" w14:textId="77777777" w:rsidR="000E1594" w:rsidRDefault="000E1594" w:rsidP="00572E2E">
            <w:pPr>
              <w:pStyle w:val="Code"/>
            </w:pPr>
            <w:r>
              <w:t xml:space="preserve">        "numberExtension":"+972",</w:t>
            </w:r>
          </w:p>
          <w:p w14:paraId="3870D233" w14:textId="77777777" w:rsidR="000E1594" w:rsidRDefault="000E1594" w:rsidP="00572E2E">
            <w:pPr>
              <w:pStyle w:val="Code"/>
            </w:pPr>
            <w:r>
              <w:t xml:space="preserve">        "number":"4758978dsr",</w:t>
            </w:r>
          </w:p>
          <w:p w14:paraId="5B3CB93B" w14:textId="77777777" w:rsidR="000E1594" w:rsidRDefault="000E1594" w:rsidP="00572E2E">
            <w:pPr>
              <w:pStyle w:val="Code"/>
            </w:pPr>
            <w:r>
              <w:t xml:space="preserve">        "emailAddress":"Fahim@ airfrance.com"</w:t>
            </w:r>
          </w:p>
          <w:p w14:paraId="439AE9F2" w14:textId="77777777" w:rsidR="000E1594" w:rsidRDefault="000E1594" w:rsidP="00572E2E">
            <w:pPr>
              <w:pStyle w:val="Code"/>
            </w:pPr>
            <w:r>
              <w:t xml:space="preserve">      }</w:t>
            </w:r>
          </w:p>
          <w:p w14:paraId="290DB6C4" w14:textId="77777777" w:rsidR="000E1594" w:rsidRDefault="000E1594" w:rsidP="00572E2E">
            <w:pPr>
              <w:pStyle w:val="Code"/>
            </w:pPr>
            <w:r>
              <w:t xml:space="preserve">    ]</w:t>
            </w:r>
          </w:p>
          <w:p w14:paraId="0E294C7B" w14:textId="77777777" w:rsidR="000E1594" w:rsidRDefault="000E1594" w:rsidP="00572E2E">
            <w:pPr>
              <w:pStyle w:val="Code"/>
            </w:pPr>
            <w:r>
              <w:t xml:space="preserve">  },</w:t>
            </w:r>
          </w:p>
          <w:p w14:paraId="6167C4E7" w14:textId="77777777" w:rsidR="000E1594" w:rsidRDefault="000E1594" w:rsidP="00572E2E">
            <w:pPr>
              <w:pStyle w:val="Code"/>
            </w:pPr>
            <w:r>
              <w:t xml:space="preserve">    {</w:t>
            </w:r>
          </w:p>
          <w:p w14:paraId="64F9B0ED" w14:textId="77777777" w:rsidR="000E1594" w:rsidRDefault="000E1594" w:rsidP="00572E2E">
            <w:pPr>
              <w:pStyle w:val="Code"/>
            </w:pPr>
            <w:r>
              <w:t xml:space="preserve">      "id":"3",</w:t>
            </w:r>
          </w:p>
          <w:p w14:paraId="5A055A39" w14:textId="77777777" w:rsidR="000E1594" w:rsidRDefault="000E1594" w:rsidP="00572E2E">
            <w:pPr>
              <w:pStyle w:val="Code"/>
            </w:pPr>
            <w:r>
              <w:t xml:space="preserve">      "desiredActivationDate":"2017-07-20",</w:t>
            </w:r>
          </w:p>
          <w:p w14:paraId="1A632CA7" w14:textId="77777777" w:rsidR="000E1594" w:rsidRDefault="000E1594" w:rsidP="00572E2E">
            <w:pPr>
              <w:pStyle w:val="Code"/>
            </w:pPr>
            <w:r>
              <w:t xml:space="preserve">      "state":"COMPLETED",</w:t>
            </w:r>
          </w:p>
          <w:p w14:paraId="69B4C461" w14:textId="77777777" w:rsidR="000E1594" w:rsidRDefault="000E1594" w:rsidP="00572E2E">
            <w:pPr>
              <w:pStyle w:val="Code"/>
            </w:pPr>
            <w:r>
              <w:t xml:space="preserve">      "serviceabilityConfidence":"GREEN",</w:t>
            </w:r>
          </w:p>
          <w:p w14:paraId="56DEA28A" w14:textId="77777777" w:rsidR="000E1594" w:rsidRDefault="000E1594" w:rsidP="00572E2E">
            <w:pPr>
              <w:pStyle w:val="Code"/>
            </w:pPr>
            <w:r>
              <w:t xml:space="preserve">      "estimatedResponseDate":"2017-07-20",</w:t>
            </w:r>
          </w:p>
          <w:p w14:paraId="360E7827" w14:textId="77777777" w:rsidR="000E1594" w:rsidRDefault="000E1594" w:rsidP="00572E2E">
            <w:pPr>
              <w:pStyle w:val="Code"/>
            </w:pPr>
            <w:r>
              <w:t xml:space="preserve">      "serviceConfidenceReason":"Automatic processing",</w:t>
            </w:r>
          </w:p>
          <w:p w14:paraId="642438D9" w14:textId="77777777" w:rsidR="000E1594" w:rsidRDefault="000E1594" w:rsidP="00572E2E">
            <w:pPr>
              <w:pStyle w:val="Code"/>
            </w:pPr>
            <w:r>
              <w:t xml:space="preserve">      "installationInterval":{</w:t>
            </w:r>
          </w:p>
          <w:p w14:paraId="5CA5BE03" w14:textId="77777777" w:rsidR="000E1594" w:rsidRDefault="000E1594" w:rsidP="00572E2E">
            <w:pPr>
              <w:pStyle w:val="Code"/>
            </w:pPr>
            <w:r>
              <w:t xml:space="preserve">        "amount":1,</w:t>
            </w:r>
          </w:p>
          <w:p w14:paraId="5D77697B" w14:textId="77777777" w:rsidR="000E1594" w:rsidRDefault="000E1594" w:rsidP="00572E2E">
            <w:pPr>
              <w:pStyle w:val="Code"/>
            </w:pPr>
            <w:r>
              <w:t xml:space="preserve">        "timeUnit":"DAYS"</w:t>
            </w:r>
          </w:p>
          <w:p w14:paraId="49167F35" w14:textId="77777777" w:rsidR="000E1594" w:rsidRDefault="000E1594" w:rsidP="00572E2E">
            <w:pPr>
              <w:pStyle w:val="Code"/>
            </w:pPr>
            <w:r>
              <w:t xml:space="preserve">      },</w:t>
            </w:r>
          </w:p>
          <w:p w14:paraId="7F1AE0D4" w14:textId="77777777" w:rsidR="000E1594" w:rsidRDefault="000E1594" w:rsidP="00572E2E">
            <w:pPr>
              <w:pStyle w:val="Code"/>
            </w:pPr>
            <w:r>
              <w:t xml:space="preserve">      "MPOE":true,</w:t>
            </w:r>
          </w:p>
          <w:p w14:paraId="45301748" w14:textId="77777777" w:rsidR="000E1594" w:rsidRDefault="000E1594" w:rsidP="00572E2E">
            <w:pPr>
              <w:pStyle w:val="Code"/>
            </w:pPr>
            <w:r>
              <w:t xml:space="preserve">      "product":{</w:t>
            </w:r>
          </w:p>
          <w:p w14:paraId="60F9FF25" w14:textId="77777777" w:rsidR="000E1594" w:rsidRDefault="000E1594" w:rsidP="00572E2E">
            <w:pPr>
              <w:pStyle w:val="Code"/>
            </w:pPr>
            <w:r>
              <w:t xml:space="preserve">        "productSpecificationRef":{</w:t>
            </w:r>
          </w:p>
          <w:p w14:paraId="71BE0E0C" w14:textId="77777777" w:rsidR="000E1594" w:rsidRDefault="000E1594" w:rsidP="00572E2E">
            <w:pPr>
              <w:pStyle w:val="Code"/>
            </w:pPr>
            <w:r>
              <w:t xml:space="preserve">          "id":" ENNICeEndpointSpec ",</w:t>
            </w:r>
          </w:p>
          <w:p w14:paraId="232DD9DF" w14:textId="77777777" w:rsidR="000E1594" w:rsidRDefault="000E1594" w:rsidP="00572E2E">
            <w:pPr>
              <w:pStyle w:val="Code"/>
            </w:pPr>
            <w:r>
              <w:t xml:space="preserve">          "describing":{</w:t>
            </w:r>
          </w:p>
          <w:p w14:paraId="310C0F10" w14:textId="77777777" w:rsidR="000E1594" w:rsidRDefault="000E1594" w:rsidP="00572E2E">
            <w:pPr>
              <w:pStyle w:val="Code"/>
            </w:pPr>
            <w:r>
              <w:t xml:space="preserve">            "@type":" ENNICeEndpointSpec ",</w:t>
            </w:r>
          </w:p>
          <w:p w14:paraId="36AAA47E" w14:textId="77777777" w:rsidR="000E1594" w:rsidRDefault="000E1594" w:rsidP="00572E2E">
            <w:pPr>
              <w:pStyle w:val="Code"/>
            </w:pPr>
            <w:r>
              <w:t xml:space="preserve">            "@schemaLocation":</w:t>
            </w:r>
          </w:p>
          <w:p w14:paraId="4B753AC8" w14:textId="77777777" w:rsidR="000E1594" w:rsidRDefault="000E1594" w:rsidP="00572E2E">
            <w:pPr>
              <w:pStyle w:val="Code"/>
            </w:pPr>
            <w:r>
              <w:t xml:space="preserve">              "http://mef/productSpec/qualification/ENNICeEndpointSpec"</w:t>
            </w:r>
          </w:p>
          <w:p w14:paraId="6B5CEFA8" w14:textId="77777777" w:rsidR="000E1594" w:rsidRDefault="000E1594" w:rsidP="00572E2E">
            <w:pPr>
              <w:pStyle w:val="Code"/>
            </w:pPr>
            <w:r>
              <w:t xml:space="preserve">          },</w:t>
            </w:r>
          </w:p>
          <w:p w14:paraId="6762FA89" w14:textId="77777777" w:rsidR="000E1594" w:rsidRDefault="000E1594" w:rsidP="00572E2E">
            <w:pPr>
              <w:pStyle w:val="Code"/>
            </w:pPr>
            <w:r>
              <w:t xml:space="preserve">        "productRelationship":[</w:t>
            </w:r>
          </w:p>
          <w:p w14:paraId="5B32595F" w14:textId="77777777" w:rsidR="000E1594" w:rsidRDefault="000E1594" w:rsidP="00572E2E">
            <w:pPr>
              <w:pStyle w:val="Code"/>
            </w:pPr>
            <w:r>
              <w:t xml:space="preserve">          {</w:t>
            </w:r>
          </w:p>
          <w:p w14:paraId="359B782A" w14:textId="77777777" w:rsidR="000E1594" w:rsidRDefault="000E1594" w:rsidP="00572E2E">
            <w:pPr>
              <w:pStyle w:val="Code"/>
            </w:pPr>
            <w:r>
              <w:t xml:space="preserve">             "type":"reliesOn",</w:t>
            </w:r>
          </w:p>
          <w:p w14:paraId="285DB741" w14:textId="77777777" w:rsidR="000E1594" w:rsidRDefault="000E1594" w:rsidP="00572E2E">
            <w:pPr>
              <w:pStyle w:val="Code"/>
            </w:pPr>
            <w:r>
              <w:t xml:space="preserve">             "id":"1217"</w:t>
            </w:r>
          </w:p>
          <w:p w14:paraId="2E4C03D8" w14:textId="77777777" w:rsidR="000E1594" w:rsidRDefault="000E1594" w:rsidP="00572E2E">
            <w:pPr>
              <w:pStyle w:val="Code"/>
            </w:pPr>
            <w:r>
              <w:t xml:space="preserve">          }</w:t>
            </w:r>
          </w:p>
          <w:p w14:paraId="353C3708" w14:textId="77777777" w:rsidR="000E1594" w:rsidRDefault="000E1594" w:rsidP="00572E2E">
            <w:pPr>
              <w:pStyle w:val="Code"/>
            </w:pPr>
            <w:r>
              <w:t xml:space="preserve">        ],</w:t>
            </w:r>
          </w:p>
          <w:p w14:paraId="0E4910E7" w14:textId="77777777" w:rsidR="006E76F5" w:rsidRPr="005B6531" w:rsidRDefault="006E76F5" w:rsidP="006E76F5">
            <w:pPr>
              <w:pStyle w:val="Code"/>
              <w:rPr>
                <w:ins w:id="667" w:author="ROBERT Ludovic IMT/IBNF" w:date="2018-07-09T14:50:00Z"/>
                <w:b/>
              </w:rPr>
            </w:pPr>
            <w:ins w:id="668" w:author="ROBERT Ludovic IMT/IBNF" w:date="2018-07-09T14:50:00Z">
              <w:r>
                <w:t xml:space="preserve">    </w:t>
              </w:r>
              <w:r w:rsidRPr="005B6531">
                <w:rPr>
                  <w:b/>
                </w:rPr>
                <w:t>&lt;&lt;Product Spec instanciation payload&gt;&gt;</w:t>
              </w:r>
            </w:ins>
          </w:p>
          <w:p w14:paraId="62180545" w14:textId="09AD243A" w:rsidR="000E1594" w:rsidDel="006E76F5" w:rsidRDefault="000E1594" w:rsidP="00572E2E">
            <w:pPr>
              <w:pStyle w:val="Code"/>
              <w:rPr>
                <w:del w:id="669" w:author="ROBERT Ludovic IMT/IBNF" w:date="2018-07-09T14:50:00Z"/>
              </w:rPr>
            </w:pPr>
            <w:del w:id="670" w:author="ROBERT Ludovic IMT/IBNF" w:date="2018-07-09T14:50:00Z">
              <w:r w:rsidDel="006E76F5">
                <w:delText xml:space="preserve">        "ingressBWProfile":[</w:delText>
              </w:r>
            </w:del>
          </w:p>
          <w:p w14:paraId="4E8F2053" w14:textId="68191AF5" w:rsidR="000E1594" w:rsidDel="006E76F5" w:rsidRDefault="000E1594" w:rsidP="00572E2E">
            <w:pPr>
              <w:pStyle w:val="Code"/>
              <w:rPr>
                <w:del w:id="671" w:author="ROBERT Ludovic IMT/IBNF" w:date="2018-07-09T14:50:00Z"/>
              </w:rPr>
            </w:pPr>
            <w:del w:id="672" w:author="ROBERT Ludovic IMT/IBNF" w:date="2018-07-09T14:50:00Z">
              <w:r w:rsidDel="006E76F5">
                <w:delText xml:space="preserve">          {</w:delText>
              </w:r>
            </w:del>
          </w:p>
          <w:p w14:paraId="63D7FE72" w14:textId="4DF84E4D" w:rsidR="000E1594" w:rsidDel="006E76F5" w:rsidRDefault="000E1594" w:rsidP="00572E2E">
            <w:pPr>
              <w:pStyle w:val="Code"/>
              <w:rPr>
                <w:del w:id="673" w:author="ROBERT Ludovic IMT/IBNF" w:date="2018-07-09T14:50:00Z"/>
              </w:rPr>
            </w:pPr>
            <w:del w:id="674" w:author="ROBERT Ludovic IMT/IBNF" w:date="2018-07-09T14:50:00Z">
              <w:r w:rsidDel="006E76F5">
                <w:delText xml:space="preserve">            "cosId":"Medium",</w:delText>
              </w:r>
            </w:del>
          </w:p>
          <w:p w14:paraId="704943A3" w14:textId="4CA71959" w:rsidR="000E1594" w:rsidDel="006E76F5" w:rsidRDefault="000E1594" w:rsidP="00572E2E">
            <w:pPr>
              <w:pStyle w:val="Code"/>
              <w:rPr>
                <w:del w:id="675" w:author="ROBERT Ludovic IMT/IBNF" w:date="2018-07-09T14:50:00Z"/>
              </w:rPr>
            </w:pPr>
            <w:del w:id="676" w:author="ROBERT Ludovic IMT/IBNF" w:date="2018-07-09T14:50:00Z">
              <w:r w:rsidDel="006E76F5">
                <w:delText xml:space="preserve">            "cir":{</w:delText>
              </w:r>
            </w:del>
          </w:p>
          <w:p w14:paraId="45B4B774" w14:textId="09C62184" w:rsidR="000E1594" w:rsidDel="006E76F5" w:rsidRDefault="000E1594" w:rsidP="00572E2E">
            <w:pPr>
              <w:pStyle w:val="Code"/>
              <w:rPr>
                <w:del w:id="677" w:author="ROBERT Ludovic IMT/IBNF" w:date="2018-07-09T14:50:00Z"/>
              </w:rPr>
            </w:pPr>
            <w:del w:id="678" w:author="ROBERT Ludovic IMT/IBNF" w:date="2018-07-09T14:50:00Z">
              <w:r w:rsidDel="006E76F5">
                <w:delText xml:space="preserve">              "amount":10,</w:delText>
              </w:r>
            </w:del>
          </w:p>
          <w:p w14:paraId="40EEC511" w14:textId="58445AB6" w:rsidR="000E1594" w:rsidDel="006E76F5" w:rsidRDefault="000E1594" w:rsidP="00572E2E">
            <w:pPr>
              <w:pStyle w:val="Code"/>
              <w:rPr>
                <w:del w:id="679" w:author="ROBERT Ludovic IMT/IBNF" w:date="2018-07-09T14:50:00Z"/>
              </w:rPr>
            </w:pPr>
            <w:del w:id="680" w:author="ROBERT Ludovic IMT/IBNF" w:date="2018-07-09T14:50:00Z">
              <w:r w:rsidDel="006E76F5">
                <w:delText xml:space="preserve">              "unit":"Mbps"</w:delText>
              </w:r>
            </w:del>
          </w:p>
          <w:p w14:paraId="230AF48B" w14:textId="5A5874B2" w:rsidR="000E1594" w:rsidDel="006E76F5" w:rsidRDefault="000E1594" w:rsidP="00572E2E">
            <w:pPr>
              <w:pStyle w:val="Code"/>
              <w:rPr>
                <w:del w:id="681" w:author="ROBERT Ludovic IMT/IBNF" w:date="2018-07-09T14:50:00Z"/>
              </w:rPr>
            </w:pPr>
            <w:del w:id="682" w:author="ROBERT Ludovic IMT/IBNF" w:date="2018-07-09T14:50:00Z">
              <w:r w:rsidDel="006E76F5">
                <w:delText xml:space="preserve">            },</w:delText>
              </w:r>
            </w:del>
          </w:p>
          <w:p w14:paraId="76544A64" w14:textId="22E3A118" w:rsidR="000E1594" w:rsidDel="006E76F5" w:rsidRDefault="000E1594" w:rsidP="00572E2E">
            <w:pPr>
              <w:pStyle w:val="Code"/>
              <w:rPr>
                <w:del w:id="683" w:author="ROBERT Ludovic IMT/IBNF" w:date="2018-07-09T14:50:00Z"/>
              </w:rPr>
            </w:pPr>
            <w:del w:id="684" w:author="ROBERT Ludovic IMT/IBNF" w:date="2018-07-09T14:50:00Z">
              <w:r w:rsidDel="006E76F5">
                <w:delText xml:space="preserve">            "sellerCosName":"Silver"</w:delText>
              </w:r>
            </w:del>
          </w:p>
          <w:p w14:paraId="1AB6CCA0" w14:textId="6E28E5F6" w:rsidR="000E1594" w:rsidDel="006E76F5" w:rsidRDefault="000E1594" w:rsidP="00572E2E">
            <w:pPr>
              <w:pStyle w:val="Code"/>
              <w:rPr>
                <w:del w:id="685" w:author="ROBERT Ludovic IMT/IBNF" w:date="2018-07-09T14:50:00Z"/>
              </w:rPr>
            </w:pPr>
            <w:del w:id="686" w:author="ROBERT Ludovic IMT/IBNF" w:date="2018-07-09T14:50:00Z">
              <w:r w:rsidDel="006E76F5">
                <w:delText xml:space="preserve">          }</w:delText>
              </w:r>
            </w:del>
          </w:p>
          <w:p w14:paraId="71D4D7FC" w14:textId="6B2140E4" w:rsidR="000E1594" w:rsidDel="006E76F5" w:rsidRDefault="000E1594" w:rsidP="00572E2E">
            <w:pPr>
              <w:pStyle w:val="Code"/>
              <w:rPr>
                <w:del w:id="687" w:author="ROBERT Ludovic IMT/IBNF" w:date="2018-07-09T14:50:00Z"/>
              </w:rPr>
            </w:pPr>
            <w:del w:id="688" w:author="ROBERT Ludovic IMT/IBNF" w:date="2018-07-09T14:50:00Z">
              <w:r w:rsidDel="006E76F5">
                <w:delText xml:space="preserve">        ],</w:delText>
              </w:r>
            </w:del>
          </w:p>
          <w:p w14:paraId="0D6ED1CA" w14:textId="655DFE88" w:rsidR="000E1594" w:rsidDel="006E76F5" w:rsidRDefault="000E1594" w:rsidP="00572E2E">
            <w:pPr>
              <w:pStyle w:val="Code"/>
              <w:rPr>
                <w:del w:id="689" w:author="ROBERT Ludovic IMT/IBNF" w:date="2018-07-09T14:50:00Z"/>
              </w:rPr>
            </w:pPr>
            <w:del w:id="690" w:author="ROBERT Ludovic IMT/IBNF" w:date="2018-07-09T14:50:00Z">
              <w:r w:rsidDel="006E76F5">
                <w:delText xml:space="preserve">        "egressBWProfile":[</w:delText>
              </w:r>
            </w:del>
          </w:p>
          <w:p w14:paraId="6F72F3F1" w14:textId="66D7AA88" w:rsidR="000E1594" w:rsidDel="006E76F5" w:rsidRDefault="000E1594" w:rsidP="00572E2E">
            <w:pPr>
              <w:pStyle w:val="Code"/>
              <w:rPr>
                <w:del w:id="691" w:author="ROBERT Ludovic IMT/IBNF" w:date="2018-07-09T14:50:00Z"/>
              </w:rPr>
            </w:pPr>
            <w:del w:id="692" w:author="ROBERT Ludovic IMT/IBNF" w:date="2018-07-09T14:50:00Z">
              <w:r w:rsidDel="006E76F5">
                <w:lastRenderedPageBreak/>
                <w:delText xml:space="preserve">          {</w:delText>
              </w:r>
            </w:del>
          </w:p>
          <w:p w14:paraId="28056248" w14:textId="38306CF7" w:rsidR="000E1594" w:rsidDel="006E76F5" w:rsidRDefault="000E1594" w:rsidP="00572E2E">
            <w:pPr>
              <w:pStyle w:val="Code"/>
              <w:rPr>
                <w:del w:id="693" w:author="ROBERT Ludovic IMT/IBNF" w:date="2018-07-09T14:50:00Z"/>
              </w:rPr>
            </w:pPr>
            <w:del w:id="694" w:author="ROBERT Ludovic IMT/IBNF" w:date="2018-07-09T14:50:00Z">
              <w:r w:rsidDel="006E76F5">
                <w:delText xml:space="preserve">            "cosId":"Medium",</w:delText>
              </w:r>
            </w:del>
          </w:p>
          <w:p w14:paraId="71983633" w14:textId="3F4396BA" w:rsidR="000E1594" w:rsidDel="006E76F5" w:rsidRDefault="000E1594" w:rsidP="00572E2E">
            <w:pPr>
              <w:pStyle w:val="Code"/>
              <w:rPr>
                <w:del w:id="695" w:author="ROBERT Ludovic IMT/IBNF" w:date="2018-07-09T14:50:00Z"/>
              </w:rPr>
            </w:pPr>
            <w:del w:id="696" w:author="ROBERT Ludovic IMT/IBNF" w:date="2018-07-09T14:50:00Z">
              <w:r w:rsidDel="006E76F5">
                <w:delText xml:space="preserve">            "cir":{</w:delText>
              </w:r>
            </w:del>
          </w:p>
          <w:p w14:paraId="77643EC1" w14:textId="7E523E27" w:rsidR="000E1594" w:rsidDel="006E76F5" w:rsidRDefault="000E1594" w:rsidP="00572E2E">
            <w:pPr>
              <w:pStyle w:val="Code"/>
              <w:rPr>
                <w:del w:id="697" w:author="ROBERT Ludovic IMT/IBNF" w:date="2018-07-09T14:50:00Z"/>
              </w:rPr>
            </w:pPr>
            <w:del w:id="698" w:author="ROBERT Ludovic IMT/IBNF" w:date="2018-07-09T14:50:00Z">
              <w:r w:rsidDel="006E76F5">
                <w:delText xml:space="preserve">              "amount":10,</w:delText>
              </w:r>
            </w:del>
          </w:p>
          <w:p w14:paraId="5BC8789C" w14:textId="63B5A731" w:rsidR="000E1594" w:rsidDel="006E76F5" w:rsidRDefault="000E1594" w:rsidP="00572E2E">
            <w:pPr>
              <w:pStyle w:val="Code"/>
              <w:rPr>
                <w:del w:id="699" w:author="ROBERT Ludovic IMT/IBNF" w:date="2018-07-09T14:50:00Z"/>
              </w:rPr>
            </w:pPr>
            <w:del w:id="700" w:author="ROBERT Ludovic IMT/IBNF" w:date="2018-07-09T14:50:00Z">
              <w:r w:rsidDel="006E76F5">
                <w:delText xml:space="preserve">              "unit":"Mbps"</w:delText>
              </w:r>
            </w:del>
          </w:p>
          <w:p w14:paraId="34C7D44F" w14:textId="74273DA5" w:rsidR="000E1594" w:rsidDel="006E76F5" w:rsidRDefault="000E1594" w:rsidP="00572E2E">
            <w:pPr>
              <w:pStyle w:val="Code"/>
              <w:rPr>
                <w:del w:id="701" w:author="ROBERT Ludovic IMT/IBNF" w:date="2018-07-09T14:50:00Z"/>
              </w:rPr>
            </w:pPr>
            <w:del w:id="702" w:author="ROBERT Ludovic IMT/IBNF" w:date="2018-07-09T14:50:00Z">
              <w:r w:rsidDel="006E76F5">
                <w:delText xml:space="preserve">            },</w:delText>
              </w:r>
            </w:del>
          </w:p>
          <w:p w14:paraId="7128BA28" w14:textId="3FF5ABB5" w:rsidR="000E1594" w:rsidDel="006E76F5" w:rsidRDefault="000E1594" w:rsidP="00572E2E">
            <w:pPr>
              <w:pStyle w:val="Code"/>
              <w:rPr>
                <w:del w:id="703" w:author="ROBERT Ludovic IMT/IBNF" w:date="2018-07-09T14:50:00Z"/>
              </w:rPr>
            </w:pPr>
            <w:del w:id="704" w:author="ROBERT Ludovic IMT/IBNF" w:date="2018-07-09T14:50:00Z">
              <w:r w:rsidDel="006E76F5">
                <w:delText xml:space="preserve">            "sellerCosName":"Silver"</w:delText>
              </w:r>
            </w:del>
          </w:p>
          <w:p w14:paraId="427A7A1B" w14:textId="13C9F081" w:rsidR="000E1594" w:rsidDel="006E76F5" w:rsidRDefault="000E1594" w:rsidP="00572E2E">
            <w:pPr>
              <w:pStyle w:val="Code"/>
              <w:rPr>
                <w:del w:id="705" w:author="ROBERT Ludovic IMT/IBNF" w:date="2018-07-09T14:50:00Z"/>
              </w:rPr>
            </w:pPr>
            <w:del w:id="706" w:author="ROBERT Ludovic IMT/IBNF" w:date="2018-07-09T14:50:00Z">
              <w:r w:rsidDel="006E76F5">
                <w:delText xml:space="preserve">          }</w:delText>
              </w:r>
            </w:del>
          </w:p>
          <w:p w14:paraId="6FAB3519" w14:textId="6A7E672D" w:rsidR="000E1594" w:rsidDel="006E76F5" w:rsidRDefault="000E1594" w:rsidP="00572E2E">
            <w:pPr>
              <w:pStyle w:val="Code"/>
              <w:rPr>
                <w:del w:id="707" w:author="ROBERT Ludovic IMT/IBNF" w:date="2018-07-09T14:50:00Z"/>
              </w:rPr>
            </w:pPr>
            <w:del w:id="708" w:author="ROBERT Ludovic IMT/IBNF" w:date="2018-07-09T14:50:00Z">
              <w:r w:rsidDel="006E76F5">
                <w:delText xml:space="preserve">        ]</w:delText>
              </w:r>
            </w:del>
          </w:p>
          <w:p w14:paraId="1620F160" w14:textId="77777777" w:rsidR="000E1594" w:rsidRDefault="000E1594" w:rsidP="00572E2E">
            <w:pPr>
              <w:pStyle w:val="Code"/>
            </w:pPr>
            <w:r>
              <w:t xml:space="preserve">      },</w:t>
            </w:r>
          </w:p>
          <w:p w14:paraId="08D8BBEE" w14:textId="77777777" w:rsidR="000E1594" w:rsidRDefault="000E1594" w:rsidP="00572E2E">
            <w:pPr>
              <w:pStyle w:val="Code"/>
            </w:pPr>
            <w:r>
              <w:t xml:space="preserve">      "productOfferingQualificationItemRelationship":[</w:t>
            </w:r>
          </w:p>
          <w:p w14:paraId="7DAE5AF2" w14:textId="77777777" w:rsidR="000E1594" w:rsidRDefault="000E1594" w:rsidP="00572E2E">
            <w:pPr>
              <w:pStyle w:val="Code"/>
            </w:pPr>
            <w:r>
              <w:t xml:space="preserve">        {</w:t>
            </w:r>
          </w:p>
          <w:p w14:paraId="24E3ECAD" w14:textId="77777777" w:rsidR="000E1594" w:rsidRDefault="000E1594" w:rsidP="00572E2E">
            <w:pPr>
              <w:pStyle w:val="Code"/>
            </w:pPr>
            <w:r>
              <w:t xml:space="preserve">          "type":"Relies",</w:t>
            </w:r>
          </w:p>
          <w:p w14:paraId="56FB7EF0" w14:textId="77777777" w:rsidR="000E1594" w:rsidRDefault="000E1594" w:rsidP="00572E2E">
            <w:pPr>
              <w:pStyle w:val="Code"/>
            </w:pPr>
            <w:r>
              <w:t xml:space="preserve">          "id":"2"</w:t>
            </w:r>
          </w:p>
          <w:p w14:paraId="0941B214" w14:textId="77777777" w:rsidR="000E1594" w:rsidRDefault="000E1594" w:rsidP="00572E2E">
            <w:pPr>
              <w:pStyle w:val="Code"/>
            </w:pPr>
            <w:r>
              <w:t xml:space="preserve">        }</w:t>
            </w:r>
          </w:p>
          <w:p w14:paraId="38596A87" w14:textId="77777777" w:rsidR="000E1594" w:rsidRDefault="000E1594" w:rsidP="00572E2E">
            <w:pPr>
              <w:pStyle w:val="Code"/>
            </w:pPr>
            <w:r>
              <w:t xml:space="preserve">      ]</w:t>
            </w:r>
          </w:p>
          <w:p w14:paraId="59589EE6" w14:textId="77777777" w:rsidR="000E1594" w:rsidRDefault="000E1594" w:rsidP="00572E2E">
            <w:pPr>
              <w:pStyle w:val="Code"/>
            </w:pPr>
            <w:r>
              <w:t xml:space="preserve">    }</w:t>
            </w:r>
          </w:p>
          <w:p w14:paraId="37D4BFF0" w14:textId="77777777" w:rsidR="000E1594" w:rsidRDefault="000E1594" w:rsidP="00572E2E">
            <w:pPr>
              <w:pStyle w:val="Code"/>
            </w:pPr>
            <w:r>
              <w:t xml:space="preserve">  },</w:t>
            </w:r>
          </w:p>
          <w:p w14:paraId="77D4209E" w14:textId="77777777" w:rsidR="000E1594" w:rsidRDefault="000E1594" w:rsidP="00572E2E">
            <w:pPr>
              <w:pStyle w:val="Code"/>
            </w:pPr>
            <w:r>
              <w:t xml:space="preserve">    {</w:t>
            </w:r>
          </w:p>
          <w:p w14:paraId="1FF443B6" w14:textId="77777777" w:rsidR="000E1594" w:rsidRDefault="000E1594" w:rsidP="00572E2E">
            <w:pPr>
              <w:pStyle w:val="Code"/>
            </w:pPr>
            <w:r>
              <w:t xml:space="preserve">      "id":"4",</w:t>
            </w:r>
          </w:p>
          <w:p w14:paraId="78D66FC3" w14:textId="77777777" w:rsidR="000E1594" w:rsidRDefault="000E1594" w:rsidP="00572E2E">
            <w:pPr>
              <w:pStyle w:val="Code"/>
            </w:pPr>
            <w:r>
              <w:t xml:space="preserve">      "desiredActivationDate":"2017-07-20",</w:t>
            </w:r>
          </w:p>
          <w:p w14:paraId="558A7317" w14:textId="77777777" w:rsidR="000E1594" w:rsidRDefault="000E1594" w:rsidP="00572E2E">
            <w:pPr>
              <w:pStyle w:val="Code"/>
            </w:pPr>
            <w:r>
              <w:t xml:space="preserve">      "state":"COMPLETED",</w:t>
            </w:r>
          </w:p>
          <w:p w14:paraId="3B6E1EE2" w14:textId="77777777" w:rsidR="000E1594" w:rsidRDefault="000E1594" w:rsidP="00572E2E">
            <w:pPr>
              <w:pStyle w:val="Code"/>
            </w:pPr>
            <w:r>
              <w:t xml:space="preserve">      "serviceabilityConfidence":"YELLOW",</w:t>
            </w:r>
          </w:p>
          <w:p w14:paraId="0AA3A2AA" w14:textId="77777777" w:rsidR="000E1594" w:rsidRDefault="000E1594" w:rsidP="00572E2E">
            <w:pPr>
              <w:pStyle w:val="Code"/>
            </w:pPr>
            <w:r>
              <w:t xml:space="preserve">      "estimatedResponseDate":"2017-07-20",</w:t>
            </w:r>
          </w:p>
          <w:p w14:paraId="42A41013" w14:textId="77777777" w:rsidR="000E1594" w:rsidRDefault="000E1594" w:rsidP="00572E2E">
            <w:pPr>
              <w:pStyle w:val="Code"/>
            </w:pPr>
            <w:r>
              <w:t xml:space="preserve">      "serviceConfidenceReason":"Failed to complete verification",</w:t>
            </w:r>
          </w:p>
          <w:p w14:paraId="2B098B36" w14:textId="77777777" w:rsidR="000E1594" w:rsidRDefault="000E1594" w:rsidP="00572E2E">
            <w:pPr>
              <w:pStyle w:val="Code"/>
            </w:pPr>
            <w:r>
              <w:t xml:space="preserve">      "installationInterval":{</w:t>
            </w:r>
          </w:p>
          <w:p w14:paraId="282E5615" w14:textId="77777777" w:rsidR="000E1594" w:rsidRDefault="000E1594" w:rsidP="00572E2E">
            <w:pPr>
              <w:pStyle w:val="Code"/>
            </w:pPr>
            <w:r>
              <w:t xml:space="preserve">        "amount":15,</w:t>
            </w:r>
          </w:p>
          <w:p w14:paraId="14A937B4" w14:textId="77777777" w:rsidR="000E1594" w:rsidRDefault="000E1594" w:rsidP="00572E2E">
            <w:pPr>
              <w:pStyle w:val="Code"/>
            </w:pPr>
            <w:r>
              <w:t xml:space="preserve">        "timeUnit":"DAYS"</w:t>
            </w:r>
          </w:p>
          <w:p w14:paraId="3ACAA039" w14:textId="77777777" w:rsidR="000E1594" w:rsidRDefault="000E1594" w:rsidP="00572E2E">
            <w:pPr>
              <w:pStyle w:val="Code"/>
            </w:pPr>
            <w:r>
              <w:t xml:space="preserve">      },</w:t>
            </w:r>
          </w:p>
          <w:p w14:paraId="0A718E84" w14:textId="77777777" w:rsidR="000E1594" w:rsidRDefault="000E1594" w:rsidP="00572E2E">
            <w:pPr>
              <w:pStyle w:val="Code"/>
            </w:pPr>
            <w:r>
              <w:t xml:space="preserve">      "MPOE":true,</w:t>
            </w:r>
          </w:p>
          <w:p w14:paraId="41750F55" w14:textId="77777777" w:rsidR="000E1594" w:rsidRDefault="000E1594" w:rsidP="00572E2E">
            <w:pPr>
              <w:pStyle w:val="Code"/>
            </w:pPr>
            <w:r>
              <w:t xml:space="preserve">      "product":{</w:t>
            </w:r>
          </w:p>
          <w:p w14:paraId="42D9FE41" w14:textId="77777777" w:rsidR="000E1594" w:rsidRDefault="000E1594" w:rsidP="00572E2E">
            <w:pPr>
              <w:pStyle w:val="Code"/>
            </w:pPr>
            <w:r>
              <w:t xml:space="preserve">        "productSpecificationRef":{</w:t>
            </w:r>
          </w:p>
          <w:p w14:paraId="3FFBDD4E" w14:textId="77777777" w:rsidR="000E1594" w:rsidRDefault="000E1594" w:rsidP="00572E2E">
            <w:pPr>
              <w:pStyle w:val="Code"/>
            </w:pPr>
            <w:r>
              <w:t xml:space="preserve">          "id":" UNICeEndpointSpec ",</w:t>
            </w:r>
          </w:p>
          <w:p w14:paraId="3C65BD12" w14:textId="77777777" w:rsidR="000E1594" w:rsidRDefault="000E1594" w:rsidP="00572E2E">
            <w:pPr>
              <w:pStyle w:val="Code"/>
            </w:pPr>
            <w:r>
              <w:t xml:space="preserve">          "describing":{</w:t>
            </w:r>
          </w:p>
          <w:p w14:paraId="26133D2C" w14:textId="77777777" w:rsidR="000E1594" w:rsidRDefault="000E1594" w:rsidP="00572E2E">
            <w:pPr>
              <w:pStyle w:val="Code"/>
            </w:pPr>
            <w:r>
              <w:t xml:space="preserve">            "@type": "UNICeEndpointSpec",</w:t>
            </w:r>
          </w:p>
          <w:p w14:paraId="4B1E8E76" w14:textId="77777777" w:rsidR="000E1594" w:rsidRDefault="000E1594" w:rsidP="00572E2E">
            <w:pPr>
              <w:pStyle w:val="Code"/>
            </w:pPr>
            <w:r>
              <w:t xml:space="preserve">            "@schemaLocation":</w:t>
            </w:r>
            <w:r>
              <w:br/>
              <w:t xml:space="preserve">               "http://mef/productSpec/qualification/UNICeEndpointSpec"</w:t>
            </w:r>
          </w:p>
          <w:p w14:paraId="6E4C17A9" w14:textId="77777777" w:rsidR="000E1594" w:rsidRDefault="000E1594" w:rsidP="00572E2E">
            <w:pPr>
              <w:pStyle w:val="Code"/>
            </w:pPr>
            <w:r>
              <w:t xml:space="preserve">          },</w:t>
            </w:r>
          </w:p>
          <w:p w14:paraId="46EC86D8" w14:textId="77777777" w:rsidR="006E76F5" w:rsidRPr="005B6531" w:rsidRDefault="006E76F5" w:rsidP="006E76F5">
            <w:pPr>
              <w:pStyle w:val="Code"/>
              <w:rPr>
                <w:ins w:id="709" w:author="ROBERT Ludovic IMT/IBNF" w:date="2018-07-09T14:50:00Z"/>
                <w:b/>
              </w:rPr>
            </w:pPr>
            <w:ins w:id="710" w:author="ROBERT Ludovic IMT/IBNF" w:date="2018-07-09T14:50:00Z">
              <w:r>
                <w:t xml:space="preserve">    </w:t>
              </w:r>
              <w:r w:rsidRPr="005B6531">
                <w:rPr>
                  <w:b/>
                </w:rPr>
                <w:t>&lt;&lt;Product Spec instanciation payload&gt;&gt;</w:t>
              </w:r>
            </w:ins>
          </w:p>
          <w:p w14:paraId="7834A394" w14:textId="19A82F8E" w:rsidR="000E1594" w:rsidDel="006E76F5" w:rsidRDefault="000E1594" w:rsidP="00572E2E">
            <w:pPr>
              <w:pStyle w:val="Code"/>
              <w:rPr>
                <w:del w:id="711" w:author="ROBERT Ludovic IMT/IBNF" w:date="2018-07-09T14:50:00Z"/>
              </w:rPr>
            </w:pPr>
            <w:del w:id="712" w:author="ROBERT Ludovic IMT/IBNF" w:date="2018-07-09T14:50:00Z">
              <w:r w:rsidDel="006E76F5">
                <w:delText xml:space="preserve">          "ingressBWProfile":[</w:delText>
              </w:r>
            </w:del>
          </w:p>
          <w:p w14:paraId="16746845" w14:textId="65322D69" w:rsidR="000E1594" w:rsidDel="006E76F5" w:rsidRDefault="000E1594" w:rsidP="00572E2E">
            <w:pPr>
              <w:pStyle w:val="Code"/>
              <w:rPr>
                <w:del w:id="713" w:author="ROBERT Ludovic IMT/IBNF" w:date="2018-07-09T14:50:00Z"/>
              </w:rPr>
            </w:pPr>
            <w:del w:id="714" w:author="ROBERT Ludovic IMT/IBNF" w:date="2018-07-09T14:50:00Z">
              <w:r w:rsidDel="006E76F5">
                <w:delText xml:space="preserve">            {</w:delText>
              </w:r>
            </w:del>
          </w:p>
          <w:p w14:paraId="0AD0CA27" w14:textId="4750B433" w:rsidR="000E1594" w:rsidDel="006E76F5" w:rsidRDefault="000E1594" w:rsidP="00572E2E">
            <w:pPr>
              <w:pStyle w:val="Code"/>
              <w:rPr>
                <w:del w:id="715" w:author="ROBERT Ludovic IMT/IBNF" w:date="2018-07-09T14:50:00Z"/>
              </w:rPr>
            </w:pPr>
            <w:del w:id="716" w:author="ROBERT Ludovic IMT/IBNF" w:date="2018-07-09T14:50:00Z">
              <w:r w:rsidDel="006E76F5">
                <w:delText xml:space="preserve">              "cosId":"Medium",</w:delText>
              </w:r>
            </w:del>
          </w:p>
          <w:p w14:paraId="06E7FEA8" w14:textId="5ABE8A9D" w:rsidR="000E1594" w:rsidDel="006E76F5" w:rsidRDefault="000E1594" w:rsidP="00572E2E">
            <w:pPr>
              <w:pStyle w:val="Code"/>
              <w:rPr>
                <w:del w:id="717" w:author="ROBERT Ludovic IMT/IBNF" w:date="2018-07-09T14:50:00Z"/>
              </w:rPr>
            </w:pPr>
            <w:del w:id="718" w:author="ROBERT Ludovic IMT/IBNF" w:date="2018-07-09T14:50:00Z">
              <w:r w:rsidDel="006E76F5">
                <w:delText xml:space="preserve">              "cir":{</w:delText>
              </w:r>
            </w:del>
          </w:p>
          <w:p w14:paraId="0D212742" w14:textId="40D0C9A6" w:rsidR="000E1594" w:rsidDel="006E76F5" w:rsidRDefault="000E1594" w:rsidP="00572E2E">
            <w:pPr>
              <w:pStyle w:val="Code"/>
              <w:rPr>
                <w:del w:id="719" w:author="ROBERT Ludovic IMT/IBNF" w:date="2018-07-09T14:50:00Z"/>
              </w:rPr>
            </w:pPr>
            <w:del w:id="720" w:author="ROBERT Ludovic IMT/IBNF" w:date="2018-07-09T14:50:00Z">
              <w:r w:rsidDel="006E76F5">
                <w:delText xml:space="preserve">                "amount":10,</w:delText>
              </w:r>
            </w:del>
          </w:p>
          <w:p w14:paraId="4BEBD99B" w14:textId="0FFDC865" w:rsidR="000E1594" w:rsidDel="006E76F5" w:rsidRDefault="000E1594" w:rsidP="00572E2E">
            <w:pPr>
              <w:pStyle w:val="Code"/>
              <w:rPr>
                <w:del w:id="721" w:author="ROBERT Ludovic IMT/IBNF" w:date="2018-07-09T14:50:00Z"/>
              </w:rPr>
            </w:pPr>
            <w:del w:id="722" w:author="ROBERT Ludovic IMT/IBNF" w:date="2018-07-09T14:50:00Z">
              <w:r w:rsidDel="006E76F5">
                <w:delText xml:space="preserve">                "unit":"Mbps"</w:delText>
              </w:r>
            </w:del>
          </w:p>
          <w:p w14:paraId="3207E5DA" w14:textId="3814D259" w:rsidR="000E1594" w:rsidDel="006E76F5" w:rsidRDefault="000E1594" w:rsidP="00572E2E">
            <w:pPr>
              <w:pStyle w:val="Code"/>
              <w:rPr>
                <w:del w:id="723" w:author="ROBERT Ludovic IMT/IBNF" w:date="2018-07-09T14:50:00Z"/>
              </w:rPr>
            </w:pPr>
            <w:del w:id="724" w:author="ROBERT Ludovic IMT/IBNF" w:date="2018-07-09T14:50:00Z">
              <w:r w:rsidDel="006E76F5">
                <w:delText xml:space="preserve">              },</w:delText>
              </w:r>
            </w:del>
          </w:p>
          <w:p w14:paraId="7409AE2A" w14:textId="69455C3E" w:rsidR="000E1594" w:rsidDel="006E76F5" w:rsidRDefault="000E1594" w:rsidP="00572E2E">
            <w:pPr>
              <w:pStyle w:val="Code"/>
              <w:rPr>
                <w:del w:id="725" w:author="ROBERT Ludovic IMT/IBNF" w:date="2018-07-09T14:50:00Z"/>
              </w:rPr>
            </w:pPr>
            <w:del w:id="726" w:author="ROBERT Ludovic IMT/IBNF" w:date="2018-07-09T14:50:00Z">
              <w:r w:rsidDel="006E76F5">
                <w:delText xml:space="preserve">              "sellerCosName":"Silver"</w:delText>
              </w:r>
            </w:del>
          </w:p>
          <w:p w14:paraId="326B7686" w14:textId="41F50B5D" w:rsidR="000E1594" w:rsidDel="006E76F5" w:rsidRDefault="000E1594" w:rsidP="00572E2E">
            <w:pPr>
              <w:pStyle w:val="Code"/>
              <w:rPr>
                <w:del w:id="727" w:author="ROBERT Ludovic IMT/IBNF" w:date="2018-07-09T14:50:00Z"/>
              </w:rPr>
            </w:pPr>
            <w:del w:id="728" w:author="ROBERT Ludovic IMT/IBNF" w:date="2018-07-09T14:50:00Z">
              <w:r w:rsidDel="006E76F5">
                <w:delText xml:space="preserve">            }</w:delText>
              </w:r>
            </w:del>
          </w:p>
          <w:p w14:paraId="5FAEB07E" w14:textId="53E18351" w:rsidR="000E1594" w:rsidDel="006E76F5" w:rsidRDefault="000E1594" w:rsidP="00572E2E">
            <w:pPr>
              <w:pStyle w:val="Code"/>
              <w:rPr>
                <w:del w:id="729" w:author="ROBERT Ludovic IMT/IBNF" w:date="2018-07-09T14:50:00Z"/>
              </w:rPr>
            </w:pPr>
            <w:del w:id="730" w:author="ROBERT Ludovic IMT/IBNF" w:date="2018-07-09T14:50:00Z">
              <w:r w:rsidDel="006E76F5">
                <w:delText xml:space="preserve">          ],</w:delText>
              </w:r>
            </w:del>
          </w:p>
          <w:p w14:paraId="4BB5CC5B" w14:textId="3ECD8E65" w:rsidR="000E1594" w:rsidDel="006E76F5" w:rsidRDefault="000E1594" w:rsidP="00572E2E">
            <w:pPr>
              <w:pStyle w:val="Code"/>
              <w:rPr>
                <w:del w:id="731" w:author="ROBERT Ludovic IMT/IBNF" w:date="2018-07-09T14:50:00Z"/>
              </w:rPr>
            </w:pPr>
            <w:del w:id="732" w:author="ROBERT Ludovic IMT/IBNF" w:date="2018-07-09T14:50:00Z">
              <w:r w:rsidDel="006E76F5">
                <w:delText xml:space="preserve">          "egressBWProfile":[</w:delText>
              </w:r>
            </w:del>
          </w:p>
          <w:p w14:paraId="186D9F32" w14:textId="1CE8D45C" w:rsidR="000E1594" w:rsidDel="006E76F5" w:rsidRDefault="000E1594" w:rsidP="00572E2E">
            <w:pPr>
              <w:pStyle w:val="Code"/>
              <w:rPr>
                <w:del w:id="733" w:author="ROBERT Ludovic IMT/IBNF" w:date="2018-07-09T14:50:00Z"/>
              </w:rPr>
            </w:pPr>
            <w:del w:id="734" w:author="ROBERT Ludovic IMT/IBNF" w:date="2018-07-09T14:50:00Z">
              <w:r w:rsidDel="006E76F5">
                <w:delText xml:space="preserve">            {</w:delText>
              </w:r>
            </w:del>
          </w:p>
          <w:p w14:paraId="4080F65D" w14:textId="2765F3C3" w:rsidR="000E1594" w:rsidDel="006E76F5" w:rsidRDefault="000E1594" w:rsidP="00572E2E">
            <w:pPr>
              <w:pStyle w:val="Code"/>
              <w:rPr>
                <w:del w:id="735" w:author="ROBERT Ludovic IMT/IBNF" w:date="2018-07-09T14:50:00Z"/>
              </w:rPr>
            </w:pPr>
            <w:del w:id="736" w:author="ROBERT Ludovic IMT/IBNF" w:date="2018-07-09T14:50:00Z">
              <w:r w:rsidDel="006E76F5">
                <w:delText xml:space="preserve">              "cosId":"Medium",</w:delText>
              </w:r>
            </w:del>
          </w:p>
          <w:p w14:paraId="2E782647" w14:textId="33B471C1" w:rsidR="000E1594" w:rsidDel="006E76F5" w:rsidRDefault="000E1594" w:rsidP="00572E2E">
            <w:pPr>
              <w:pStyle w:val="Code"/>
              <w:rPr>
                <w:del w:id="737" w:author="ROBERT Ludovic IMT/IBNF" w:date="2018-07-09T14:50:00Z"/>
              </w:rPr>
            </w:pPr>
            <w:del w:id="738" w:author="ROBERT Ludovic IMT/IBNF" w:date="2018-07-09T14:50:00Z">
              <w:r w:rsidDel="006E76F5">
                <w:delText xml:space="preserve">              "cir":{</w:delText>
              </w:r>
            </w:del>
          </w:p>
          <w:p w14:paraId="52613920" w14:textId="0A5C185A" w:rsidR="000E1594" w:rsidDel="006E76F5" w:rsidRDefault="000E1594" w:rsidP="00572E2E">
            <w:pPr>
              <w:pStyle w:val="Code"/>
              <w:rPr>
                <w:del w:id="739" w:author="ROBERT Ludovic IMT/IBNF" w:date="2018-07-09T14:50:00Z"/>
              </w:rPr>
            </w:pPr>
            <w:del w:id="740" w:author="ROBERT Ludovic IMT/IBNF" w:date="2018-07-09T14:50:00Z">
              <w:r w:rsidDel="006E76F5">
                <w:delText xml:space="preserve">                "amount":10,</w:delText>
              </w:r>
            </w:del>
          </w:p>
          <w:p w14:paraId="76D95777" w14:textId="5CD7E783" w:rsidR="000E1594" w:rsidDel="006E76F5" w:rsidRDefault="000E1594" w:rsidP="00572E2E">
            <w:pPr>
              <w:pStyle w:val="Code"/>
              <w:rPr>
                <w:del w:id="741" w:author="ROBERT Ludovic IMT/IBNF" w:date="2018-07-09T14:50:00Z"/>
              </w:rPr>
            </w:pPr>
            <w:del w:id="742" w:author="ROBERT Ludovic IMT/IBNF" w:date="2018-07-09T14:50:00Z">
              <w:r w:rsidDel="006E76F5">
                <w:delText xml:space="preserve">                "unit":"Mbps"</w:delText>
              </w:r>
            </w:del>
          </w:p>
          <w:p w14:paraId="0AFD5E14" w14:textId="6D0D3231" w:rsidR="000E1594" w:rsidDel="006E76F5" w:rsidRDefault="000E1594" w:rsidP="00572E2E">
            <w:pPr>
              <w:pStyle w:val="Code"/>
              <w:rPr>
                <w:del w:id="743" w:author="ROBERT Ludovic IMT/IBNF" w:date="2018-07-09T14:50:00Z"/>
              </w:rPr>
            </w:pPr>
            <w:del w:id="744" w:author="ROBERT Ludovic IMT/IBNF" w:date="2018-07-09T14:50:00Z">
              <w:r w:rsidDel="006E76F5">
                <w:delText xml:space="preserve">              },</w:delText>
              </w:r>
            </w:del>
          </w:p>
          <w:p w14:paraId="350EE3D5" w14:textId="1CDF0A8E" w:rsidR="000E1594" w:rsidDel="006E76F5" w:rsidRDefault="000E1594" w:rsidP="00572E2E">
            <w:pPr>
              <w:pStyle w:val="Code"/>
              <w:rPr>
                <w:del w:id="745" w:author="ROBERT Ludovic IMT/IBNF" w:date="2018-07-09T14:50:00Z"/>
              </w:rPr>
            </w:pPr>
            <w:del w:id="746" w:author="ROBERT Ludovic IMT/IBNF" w:date="2018-07-09T14:50:00Z">
              <w:r w:rsidDel="006E76F5">
                <w:delText xml:space="preserve">              "sellerCosName":"Silver"</w:delText>
              </w:r>
            </w:del>
          </w:p>
          <w:p w14:paraId="17472F8F" w14:textId="4CC5A503" w:rsidR="000E1594" w:rsidDel="006E76F5" w:rsidRDefault="000E1594" w:rsidP="00572E2E">
            <w:pPr>
              <w:pStyle w:val="Code"/>
              <w:rPr>
                <w:del w:id="747" w:author="ROBERT Ludovic IMT/IBNF" w:date="2018-07-09T14:50:00Z"/>
              </w:rPr>
            </w:pPr>
            <w:del w:id="748" w:author="ROBERT Ludovic IMT/IBNF" w:date="2018-07-09T14:50:00Z">
              <w:r w:rsidDel="006E76F5">
                <w:delText xml:space="preserve">            }</w:delText>
              </w:r>
            </w:del>
          </w:p>
          <w:p w14:paraId="20F837E0" w14:textId="33D9D5D1" w:rsidR="000E1594" w:rsidDel="006E76F5" w:rsidRDefault="000E1594" w:rsidP="00572E2E">
            <w:pPr>
              <w:pStyle w:val="Code"/>
              <w:rPr>
                <w:del w:id="749" w:author="ROBERT Ludovic IMT/IBNF" w:date="2018-07-09T14:50:00Z"/>
              </w:rPr>
            </w:pPr>
            <w:del w:id="750" w:author="ROBERT Ludovic IMT/IBNF" w:date="2018-07-09T14:50:00Z">
              <w:r w:rsidDel="006E76F5">
                <w:delText xml:space="preserve">          ]</w:delText>
              </w:r>
            </w:del>
          </w:p>
          <w:p w14:paraId="6D844551" w14:textId="77777777" w:rsidR="000E1594" w:rsidRDefault="000E1594" w:rsidP="00572E2E">
            <w:pPr>
              <w:pStyle w:val="Code"/>
            </w:pPr>
            <w:r>
              <w:t xml:space="preserve">        },</w:t>
            </w:r>
          </w:p>
          <w:p w14:paraId="0664366E" w14:textId="77777777" w:rsidR="000E1594" w:rsidRDefault="000E1594" w:rsidP="00572E2E">
            <w:pPr>
              <w:pStyle w:val="Code"/>
            </w:pPr>
            <w:r>
              <w:t xml:space="preserve">        "productOfferingQualificationItemRelationship":[</w:t>
            </w:r>
          </w:p>
          <w:p w14:paraId="4D88D321" w14:textId="77777777" w:rsidR="000E1594" w:rsidRDefault="000E1594" w:rsidP="00572E2E">
            <w:pPr>
              <w:pStyle w:val="Code"/>
            </w:pPr>
            <w:r>
              <w:t xml:space="preserve">          {</w:t>
            </w:r>
          </w:p>
          <w:p w14:paraId="15188989" w14:textId="77777777" w:rsidR="000E1594" w:rsidRDefault="000E1594" w:rsidP="00572E2E">
            <w:pPr>
              <w:pStyle w:val="Code"/>
            </w:pPr>
            <w:r>
              <w:t xml:space="preserve">            "type":"Relies",</w:t>
            </w:r>
          </w:p>
          <w:p w14:paraId="6960F980" w14:textId="77777777" w:rsidR="000E1594" w:rsidRDefault="000E1594" w:rsidP="00572E2E">
            <w:pPr>
              <w:pStyle w:val="Code"/>
            </w:pPr>
            <w:r>
              <w:t xml:space="preserve">            "id":"1"</w:t>
            </w:r>
          </w:p>
          <w:p w14:paraId="48508E33" w14:textId="77777777" w:rsidR="000E1594" w:rsidRDefault="000E1594" w:rsidP="00572E2E">
            <w:pPr>
              <w:pStyle w:val="Code"/>
            </w:pPr>
            <w:r>
              <w:t xml:space="preserve">          },</w:t>
            </w:r>
          </w:p>
          <w:p w14:paraId="556C072E" w14:textId="77777777" w:rsidR="000E1594" w:rsidRDefault="000E1594" w:rsidP="00572E2E">
            <w:pPr>
              <w:pStyle w:val="Code"/>
            </w:pPr>
            <w:r>
              <w:t xml:space="preserve">          {</w:t>
            </w:r>
          </w:p>
          <w:p w14:paraId="2C5C4295" w14:textId="77777777" w:rsidR="000E1594" w:rsidRDefault="000E1594" w:rsidP="00572E2E">
            <w:pPr>
              <w:pStyle w:val="Code"/>
            </w:pPr>
            <w:r>
              <w:t xml:space="preserve">            "type":"Relies",</w:t>
            </w:r>
          </w:p>
          <w:p w14:paraId="6A7323EB" w14:textId="77777777" w:rsidR="000E1594" w:rsidRDefault="000E1594" w:rsidP="00572E2E">
            <w:pPr>
              <w:pStyle w:val="Code"/>
            </w:pPr>
            <w:r>
              <w:t xml:space="preserve">            "id":"2"</w:t>
            </w:r>
          </w:p>
          <w:p w14:paraId="5E35EDBF" w14:textId="77777777" w:rsidR="000E1594" w:rsidRDefault="000E1594" w:rsidP="00572E2E">
            <w:pPr>
              <w:pStyle w:val="Code"/>
            </w:pPr>
            <w:r>
              <w:t xml:space="preserve">          }</w:t>
            </w:r>
          </w:p>
          <w:p w14:paraId="55EEB07F" w14:textId="77777777" w:rsidR="000E1594" w:rsidRDefault="000E1594" w:rsidP="00572E2E">
            <w:pPr>
              <w:pStyle w:val="Code"/>
            </w:pPr>
            <w:r>
              <w:t xml:space="preserve">        ]</w:t>
            </w:r>
          </w:p>
          <w:p w14:paraId="40F5D87F" w14:textId="77777777" w:rsidR="000E1594" w:rsidRDefault="000E1594" w:rsidP="00572E2E">
            <w:pPr>
              <w:pStyle w:val="Code"/>
            </w:pPr>
            <w:r>
              <w:t xml:space="preserve">      }</w:t>
            </w:r>
          </w:p>
          <w:p w14:paraId="327F4A3E" w14:textId="77777777" w:rsidR="000E1594" w:rsidRDefault="000E1594" w:rsidP="00572E2E">
            <w:pPr>
              <w:pStyle w:val="Code"/>
            </w:pPr>
            <w:r>
              <w:lastRenderedPageBreak/>
              <w:t xml:space="preserve">    }</w:t>
            </w:r>
          </w:p>
          <w:p w14:paraId="584FF8A6" w14:textId="77777777" w:rsidR="000E1594" w:rsidRDefault="000E1594" w:rsidP="00572E2E">
            <w:pPr>
              <w:pStyle w:val="Code"/>
            </w:pPr>
            <w:r>
              <w:t xml:space="preserve">  ]</w:t>
            </w:r>
          </w:p>
          <w:p w14:paraId="0F02E720" w14:textId="77777777" w:rsidR="000E1594" w:rsidRDefault="000E1594" w:rsidP="00572E2E">
            <w:pPr>
              <w:pStyle w:val="Code"/>
            </w:pPr>
            <w:r>
              <w:t>}</w:t>
            </w:r>
          </w:p>
          <w:p w14:paraId="7D6982E6" w14:textId="77777777" w:rsidR="000E1594" w:rsidRPr="00A828A5" w:rsidRDefault="000E1594" w:rsidP="00572E2E">
            <w:pPr>
              <w:pStyle w:val="Code"/>
            </w:pPr>
          </w:p>
        </w:tc>
      </w:tr>
    </w:tbl>
    <w:p w14:paraId="77AC9496" w14:textId="0D564BC9" w:rsidR="000E1594" w:rsidDel="002B7A60" w:rsidRDefault="000E1594" w:rsidP="000E1594">
      <w:pPr>
        <w:pStyle w:val="Body"/>
        <w:rPr>
          <w:del w:id="751" w:author="ROBERT Ludovic IMT/IBNF" w:date="2018-07-09T14:51:00Z"/>
        </w:rPr>
      </w:pPr>
    </w:p>
    <w:p w14:paraId="635DBAF0" w14:textId="77777777" w:rsidR="000E1594" w:rsidRDefault="000E1594">
      <w:pPr>
        <w:spacing w:before="0"/>
        <w:rPr>
          <w:rFonts w:ascii="Arial" w:hAnsi="Arial" w:cs="Arial"/>
          <w:b/>
          <w:bCs/>
          <w:kern w:val="32"/>
          <w:sz w:val="28"/>
          <w:szCs w:val="32"/>
        </w:rPr>
      </w:pPr>
      <w:r>
        <w:br w:type="page"/>
      </w:r>
    </w:p>
    <w:p w14:paraId="252B5753" w14:textId="6C9676F0" w:rsidR="00C62613" w:rsidRPr="000079B7" w:rsidRDefault="000079B7" w:rsidP="008A6B82">
      <w:pPr>
        <w:pStyle w:val="Heading1"/>
      </w:pPr>
      <w:bookmarkStart w:id="752" w:name="_Toc507495486"/>
      <w:r w:rsidRPr="000079B7">
        <w:lastRenderedPageBreak/>
        <w:t>API Operations</w:t>
      </w:r>
      <w:bookmarkEnd w:id="752"/>
    </w:p>
    <w:p w14:paraId="784C80AE" w14:textId="3DF231CF" w:rsidR="000079B7" w:rsidRDefault="00660288" w:rsidP="00511736">
      <w:pPr>
        <w:pStyle w:val="Body"/>
        <w:rPr>
          <w:lang w:eastAsia="it-IT"/>
        </w:rPr>
      </w:pPr>
      <w:r>
        <w:rPr>
          <w:lang w:eastAsia="it-IT"/>
        </w:rPr>
        <w:t>In the following table</w:t>
      </w:r>
      <w:r w:rsidR="007A602A">
        <w:rPr>
          <w:lang w:eastAsia="it-IT"/>
        </w:rPr>
        <w:t>s</w:t>
      </w:r>
      <w:r>
        <w:rPr>
          <w:lang w:eastAsia="it-IT"/>
        </w:rPr>
        <w:t>, the use cases and operations defined in this specification are mapped to the API operations</w:t>
      </w:r>
    </w:p>
    <w:p w14:paraId="5E71C936" w14:textId="31774376" w:rsidR="007A602A" w:rsidRPr="00511736" w:rsidRDefault="007A602A" w:rsidP="007A602A">
      <w:pPr>
        <w:pStyle w:val="Heading2"/>
        <w:rPr>
          <w:lang w:eastAsia="it-IT"/>
        </w:rPr>
      </w:pPr>
      <w:bookmarkStart w:id="753" w:name="_Toc507495487"/>
      <w:r>
        <w:rPr>
          <w:lang w:eastAsia="it-IT"/>
        </w:rPr>
        <w:t>Geographic Address API</w:t>
      </w:r>
      <w:bookmarkEnd w:id="753"/>
    </w:p>
    <w:tbl>
      <w:tblPr>
        <w:tblStyle w:val="Table-Tiny"/>
        <w:tblW w:w="10094" w:type="dxa"/>
        <w:tblLook w:val="04A0" w:firstRow="1" w:lastRow="0" w:firstColumn="1" w:lastColumn="0" w:noHBand="0" w:noVBand="1"/>
      </w:tblPr>
      <w:tblGrid>
        <w:gridCol w:w="3539"/>
        <w:gridCol w:w="1949"/>
        <w:gridCol w:w="2060"/>
        <w:gridCol w:w="2546"/>
      </w:tblGrid>
      <w:tr w:rsidR="00D73127" w:rsidRPr="00201DB6" w14:paraId="448E101E" w14:textId="77777777" w:rsidTr="00F63C1F">
        <w:trPr>
          <w:cnfStyle w:val="100000000000" w:firstRow="1" w:lastRow="0" w:firstColumn="0" w:lastColumn="0" w:oddVBand="0" w:evenVBand="0" w:oddHBand="0" w:evenHBand="0" w:firstRowFirstColumn="0" w:firstRowLastColumn="0" w:lastRowFirstColumn="0" w:lastRowLastColumn="0"/>
        </w:trPr>
        <w:tc>
          <w:tcPr>
            <w:tcW w:w="3539" w:type="dxa"/>
          </w:tcPr>
          <w:p w14:paraId="770AEC68" w14:textId="5533D1C0" w:rsidR="00660288" w:rsidRDefault="00660288" w:rsidP="00511736">
            <w:pPr>
              <w:pStyle w:val="TableHeader"/>
              <w:rPr>
                <w:lang w:eastAsia="it-IT"/>
              </w:rPr>
            </w:pPr>
            <w:r>
              <w:rPr>
                <w:lang w:eastAsia="it-IT"/>
              </w:rPr>
              <w:t>Use Case</w:t>
            </w:r>
          </w:p>
        </w:tc>
        <w:tc>
          <w:tcPr>
            <w:tcW w:w="1949" w:type="dxa"/>
          </w:tcPr>
          <w:p w14:paraId="366045F8" w14:textId="2F43B4E3" w:rsidR="00660288" w:rsidRPr="00201DB6" w:rsidRDefault="00660288" w:rsidP="00511736">
            <w:pPr>
              <w:pStyle w:val="TableHeader"/>
              <w:rPr>
                <w:lang w:eastAsia="it-IT"/>
              </w:rPr>
            </w:pPr>
            <w:r>
              <w:rPr>
                <w:lang w:eastAsia="it-IT"/>
              </w:rPr>
              <w:t xml:space="preserve">Operation </w:t>
            </w:r>
            <w:r w:rsidR="00B31ABB">
              <w:rPr>
                <w:lang w:eastAsia="it-IT"/>
              </w:rPr>
              <w:t>on Entities</w:t>
            </w:r>
          </w:p>
        </w:tc>
        <w:tc>
          <w:tcPr>
            <w:tcW w:w="2060" w:type="dxa"/>
          </w:tcPr>
          <w:p w14:paraId="266911CA" w14:textId="77777777" w:rsidR="00660288" w:rsidRPr="00201DB6" w:rsidRDefault="00660288" w:rsidP="00511736">
            <w:pPr>
              <w:pStyle w:val="TableHeader"/>
              <w:rPr>
                <w:lang w:eastAsia="it-IT"/>
              </w:rPr>
            </w:pPr>
            <w:r w:rsidRPr="00201DB6">
              <w:rPr>
                <w:lang w:eastAsia="it-IT"/>
              </w:rPr>
              <w:t>Uniform API Operation</w:t>
            </w:r>
          </w:p>
        </w:tc>
        <w:tc>
          <w:tcPr>
            <w:tcW w:w="2546" w:type="dxa"/>
          </w:tcPr>
          <w:p w14:paraId="27DC2BEE" w14:textId="77777777" w:rsidR="00660288" w:rsidRPr="00201DB6" w:rsidRDefault="00660288" w:rsidP="00511736">
            <w:pPr>
              <w:pStyle w:val="TableHeader"/>
              <w:rPr>
                <w:lang w:eastAsia="it-IT"/>
              </w:rPr>
            </w:pPr>
            <w:r w:rsidRPr="00201DB6">
              <w:rPr>
                <w:lang w:eastAsia="it-IT"/>
              </w:rPr>
              <w:t>Description</w:t>
            </w:r>
          </w:p>
        </w:tc>
      </w:tr>
      <w:tr w:rsidR="000E1594" w:rsidRPr="00201DB6" w14:paraId="5BF2473D" w14:textId="77777777" w:rsidTr="00F63C1F">
        <w:tc>
          <w:tcPr>
            <w:tcW w:w="3539" w:type="dxa"/>
          </w:tcPr>
          <w:p w14:paraId="4F67F7F2" w14:textId="396F7F70" w:rsidR="000E1594" w:rsidRPr="00511736" w:rsidRDefault="00120C07" w:rsidP="000E1594">
            <w:pPr>
              <w:pStyle w:val="TableText"/>
            </w:pPr>
            <w:hyperlink w:anchor="UC_SONATA_SERVICEABILITY_0003" w:history="1">
              <w:r w:rsidR="000E1594">
                <w:t>UC_SONATA_SERVICEABILITY_0003</w:t>
              </w:r>
            </w:hyperlink>
          </w:p>
        </w:tc>
        <w:tc>
          <w:tcPr>
            <w:tcW w:w="1949" w:type="dxa"/>
          </w:tcPr>
          <w:p w14:paraId="190D33C1" w14:textId="387825E6" w:rsidR="000E1594" w:rsidRPr="00511736" w:rsidRDefault="000E1594" w:rsidP="000E1594">
            <w:pPr>
              <w:pStyle w:val="TableText"/>
            </w:pPr>
            <w:proofErr w:type="spellStart"/>
            <w:r>
              <w:t>getAddress</w:t>
            </w:r>
            <w:proofErr w:type="spellEnd"/>
          </w:p>
        </w:tc>
        <w:tc>
          <w:tcPr>
            <w:tcW w:w="2060" w:type="dxa"/>
          </w:tcPr>
          <w:p w14:paraId="2A873953" w14:textId="77777777" w:rsidR="000E1594" w:rsidRPr="00511736" w:rsidRDefault="000E1594" w:rsidP="000E1594">
            <w:pPr>
              <w:pStyle w:val="TableText"/>
            </w:pPr>
            <w:r w:rsidRPr="00511736">
              <w:t>GET Resource</w:t>
            </w:r>
          </w:p>
        </w:tc>
        <w:tc>
          <w:tcPr>
            <w:tcW w:w="2546" w:type="dxa"/>
          </w:tcPr>
          <w:p w14:paraId="6FDBBD18" w14:textId="648BCFAC" w:rsidR="000E1594" w:rsidRPr="00511736" w:rsidRDefault="000E1594" w:rsidP="000E1594">
            <w:pPr>
              <w:pStyle w:val="TableText"/>
            </w:pPr>
            <w:r w:rsidRPr="00511736">
              <w:t>GET must be used to retrieve a representation of a resource.</w:t>
            </w:r>
          </w:p>
        </w:tc>
      </w:tr>
    </w:tbl>
    <w:p w14:paraId="7862E696" w14:textId="74FA1B6A" w:rsidR="00D73127" w:rsidRDefault="00D73127" w:rsidP="00A04012">
      <w:pPr>
        <w:pStyle w:val="TableCaption"/>
      </w:pPr>
      <w:bookmarkStart w:id="754" w:name="_Toc507495691"/>
      <w:r>
        <w:t xml:space="preserve">Table </w:t>
      </w:r>
      <w:fldSimple w:instr=" SEQ Table \* ARABIC ">
        <w:r w:rsidR="00336714">
          <w:rPr>
            <w:noProof/>
          </w:rPr>
          <w:t>3</w:t>
        </w:r>
      </w:fldSimple>
      <w:r>
        <w:t xml:space="preserve"> – </w:t>
      </w:r>
      <w:r w:rsidR="00D63A2A">
        <w:t xml:space="preserve">GeographicAddress </w:t>
      </w:r>
      <w:r w:rsidRPr="00B2415E">
        <w:t>API Operations</w:t>
      </w:r>
      <w:bookmarkEnd w:id="754"/>
    </w:p>
    <w:p w14:paraId="5463B1B9" w14:textId="77777777" w:rsidR="00744AD1" w:rsidRPr="00F63C1F" w:rsidRDefault="00744AD1" w:rsidP="00744AD1">
      <w:pPr>
        <w:pStyle w:val="HeadingNo"/>
      </w:pPr>
      <w:r w:rsidRPr="00F63C1F">
        <w:t>RETRIEVE A GEOGRAPHIC ADDRESS</w:t>
      </w:r>
    </w:p>
    <w:p w14:paraId="0FA5E033" w14:textId="77777777" w:rsidR="00744AD1" w:rsidRPr="00D73127" w:rsidRDefault="00744AD1" w:rsidP="00744AD1">
      <w:pPr>
        <w:pStyle w:val="CodeHeading"/>
      </w:pPr>
      <w:r w:rsidRPr="00D73127">
        <w:t>GET /</w:t>
      </w:r>
      <w:proofErr w:type="spellStart"/>
      <w:r>
        <w:t>geographicAddress</w:t>
      </w:r>
      <w:proofErr w:type="spellEnd"/>
      <w:proofErr w:type="gramStart"/>
      <w:r>
        <w:t>/{</w:t>
      </w:r>
      <w:proofErr w:type="gramEnd"/>
      <w:r>
        <w:t>id}</w:t>
      </w:r>
    </w:p>
    <w:p w14:paraId="6996BDC5" w14:textId="77777777" w:rsidR="00744AD1" w:rsidRPr="00201DB6" w:rsidRDefault="00744AD1" w:rsidP="00744AD1">
      <w:pPr>
        <w:pStyle w:val="BodyBold"/>
      </w:pPr>
      <w:r w:rsidRPr="00D73127">
        <w:t>Description</w:t>
      </w:r>
    </w:p>
    <w:p w14:paraId="56FB2613" w14:textId="77777777" w:rsidR="00744AD1" w:rsidRPr="00F63C1F" w:rsidRDefault="00744AD1" w:rsidP="00744AD1">
      <w:pPr>
        <w:pStyle w:val="Body"/>
      </w:pPr>
      <w:r w:rsidRPr="00F63C1F">
        <w:t>This operation is used to retrieve a geographic address entity</w:t>
      </w:r>
    </w:p>
    <w:p w14:paraId="7BF09C3D" w14:textId="77777777" w:rsidR="00744AD1" w:rsidRPr="0058535D" w:rsidRDefault="00744AD1" w:rsidP="00744AD1">
      <w:pPr>
        <w:pStyle w:val="BodyBold"/>
      </w:pPr>
      <w:r w:rsidRPr="0058535D">
        <w:t>Behavior</w:t>
      </w:r>
    </w:p>
    <w:p w14:paraId="58A6BB3B" w14:textId="77777777" w:rsidR="00744AD1" w:rsidRDefault="00744AD1" w:rsidP="005167ED">
      <w:pPr>
        <w:pStyle w:val="ListParagraph"/>
        <w:numPr>
          <w:ilvl w:val="0"/>
          <w:numId w:val="14"/>
        </w:numPr>
      </w:pPr>
      <w:r w:rsidRPr="0058535D">
        <w:t>Returns HTTP/1.1 status code 200 if the request was successful</w:t>
      </w:r>
    </w:p>
    <w:p w14:paraId="0F69B601" w14:textId="77777777" w:rsidR="00744AD1" w:rsidRDefault="00744AD1" w:rsidP="00744AD1">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744AD1" w14:paraId="4698E7C5" w14:textId="77777777" w:rsidTr="00572E2E">
        <w:tc>
          <w:tcPr>
            <w:tcW w:w="1199" w:type="dxa"/>
          </w:tcPr>
          <w:p w14:paraId="65780998" w14:textId="77777777" w:rsidR="00744AD1" w:rsidRPr="00F63C1F" w:rsidRDefault="00744AD1" w:rsidP="00572E2E">
            <w:pPr>
              <w:pStyle w:val="TableText"/>
            </w:pPr>
            <w:r w:rsidRPr="00F63C1F">
              <w:t>401</w:t>
            </w:r>
          </w:p>
        </w:tc>
        <w:tc>
          <w:tcPr>
            <w:tcW w:w="4649" w:type="dxa"/>
          </w:tcPr>
          <w:p w14:paraId="49150620" w14:textId="77777777" w:rsidR="00744AD1" w:rsidRPr="00F63C1F" w:rsidRDefault="00744AD1" w:rsidP="00572E2E">
            <w:pPr>
              <w:pStyle w:val="TableText"/>
            </w:pPr>
            <w:r w:rsidRPr="00F63C1F">
              <w:t>Unauthorized</w:t>
            </w:r>
          </w:p>
        </w:tc>
      </w:tr>
      <w:tr w:rsidR="00744AD1" w14:paraId="793C3BDF" w14:textId="77777777" w:rsidTr="00572E2E">
        <w:tc>
          <w:tcPr>
            <w:tcW w:w="1199" w:type="dxa"/>
          </w:tcPr>
          <w:p w14:paraId="73004ADA" w14:textId="77777777" w:rsidR="00744AD1" w:rsidRPr="00F63C1F" w:rsidRDefault="00744AD1" w:rsidP="00572E2E">
            <w:pPr>
              <w:pStyle w:val="TableText"/>
            </w:pPr>
            <w:r w:rsidRPr="00F63C1F">
              <w:t>403</w:t>
            </w:r>
          </w:p>
        </w:tc>
        <w:tc>
          <w:tcPr>
            <w:tcW w:w="4649" w:type="dxa"/>
          </w:tcPr>
          <w:p w14:paraId="6D4488AD" w14:textId="77777777" w:rsidR="00744AD1" w:rsidRPr="00F63C1F" w:rsidRDefault="00744AD1" w:rsidP="00572E2E">
            <w:pPr>
              <w:pStyle w:val="TableText"/>
            </w:pPr>
            <w:r w:rsidRPr="00F63C1F">
              <w:t>Forbidden</w:t>
            </w:r>
          </w:p>
        </w:tc>
      </w:tr>
      <w:tr w:rsidR="00744AD1" w14:paraId="26A4127D" w14:textId="77777777" w:rsidTr="00572E2E">
        <w:tc>
          <w:tcPr>
            <w:tcW w:w="1199" w:type="dxa"/>
          </w:tcPr>
          <w:p w14:paraId="16D1D0ED" w14:textId="77777777" w:rsidR="00744AD1" w:rsidRPr="00F63C1F" w:rsidRDefault="00744AD1" w:rsidP="00572E2E">
            <w:pPr>
              <w:pStyle w:val="TableText"/>
            </w:pPr>
            <w:r w:rsidRPr="00F63C1F">
              <w:t>404</w:t>
            </w:r>
          </w:p>
        </w:tc>
        <w:tc>
          <w:tcPr>
            <w:tcW w:w="4649" w:type="dxa"/>
          </w:tcPr>
          <w:p w14:paraId="0A48D1C4" w14:textId="77777777" w:rsidR="00744AD1" w:rsidRPr="00F63C1F" w:rsidRDefault="00744AD1" w:rsidP="00572E2E">
            <w:pPr>
              <w:pStyle w:val="TableText"/>
            </w:pPr>
            <w:r w:rsidRPr="00F63C1F">
              <w:t>Not Found</w:t>
            </w:r>
          </w:p>
        </w:tc>
      </w:tr>
      <w:tr w:rsidR="00744AD1" w14:paraId="575DCCE4" w14:textId="77777777" w:rsidTr="00572E2E">
        <w:tc>
          <w:tcPr>
            <w:tcW w:w="1199" w:type="dxa"/>
          </w:tcPr>
          <w:p w14:paraId="7F66076B" w14:textId="77777777" w:rsidR="00744AD1" w:rsidRPr="00F63C1F" w:rsidRDefault="00744AD1" w:rsidP="00572E2E">
            <w:pPr>
              <w:pStyle w:val="TableText"/>
            </w:pPr>
            <w:r w:rsidRPr="00F63C1F">
              <w:t>405</w:t>
            </w:r>
          </w:p>
        </w:tc>
        <w:tc>
          <w:tcPr>
            <w:tcW w:w="4649" w:type="dxa"/>
          </w:tcPr>
          <w:p w14:paraId="0837950D" w14:textId="77777777" w:rsidR="00744AD1" w:rsidRPr="00F63C1F" w:rsidRDefault="00744AD1" w:rsidP="00572E2E">
            <w:pPr>
              <w:pStyle w:val="TableText"/>
            </w:pPr>
            <w:r w:rsidRPr="00F63C1F">
              <w:t>Method Not Allowed</w:t>
            </w:r>
          </w:p>
        </w:tc>
      </w:tr>
      <w:tr w:rsidR="00744AD1" w14:paraId="5C52C701" w14:textId="77777777" w:rsidTr="00572E2E">
        <w:tc>
          <w:tcPr>
            <w:tcW w:w="1199" w:type="dxa"/>
          </w:tcPr>
          <w:p w14:paraId="448A375F" w14:textId="77777777" w:rsidR="00744AD1" w:rsidRPr="00F63C1F" w:rsidRDefault="00744AD1" w:rsidP="00572E2E">
            <w:pPr>
              <w:pStyle w:val="TableText"/>
            </w:pPr>
            <w:r w:rsidRPr="00F63C1F">
              <w:t>408</w:t>
            </w:r>
          </w:p>
        </w:tc>
        <w:tc>
          <w:tcPr>
            <w:tcW w:w="4649" w:type="dxa"/>
          </w:tcPr>
          <w:p w14:paraId="057B0A9C" w14:textId="77777777" w:rsidR="00744AD1" w:rsidRPr="00F63C1F" w:rsidRDefault="00744AD1" w:rsidP="00572E2E">
            <w:pPr>
              <w:pStyle w:val="TableText"/>
            </w:pPr>
            <w:r w:rsidRPr="00F63C1F">
              <w:t>Request Time-out</w:t>
            </w:r>
          </w:p>
        </w:tc>
      </w:tr>
    </w:tbl>
    <w:p w14:paraId="6EA96460" w14:textId="77777777" w:rsidR="00744AD1" w:rsidRPr="0058535D" w:rsidRDefault="00744AD1" w:rsidP="00744AD1">
      <w:pPr>
        <w:pStyle w:val="BodyBold"/>
      </w:pPr>
      <w:r>
        <w:t>Usage Samples</w:t>
      </w:r>
    </w:p>
    <w:p w14:paraId="737CB01B" w14:textId="77777777" w:rsidR="00744AD1" w:rsidRPr="007375FC" w:rsidRDefault="00744AD1" w:rsidP="00744AD1">
      <w:pPr>
        <w:pStyle w:val="BodyBold"/>
      </w:pPr>
      <w:r w:rsidRPr="007375FC">
        <w:t>Request</w:t>
      </w:r>
    </w:p>
    <w:tbl>
      <w:tblPr>
        <w:tblW w:w="0" w:type="auto"/>
        <w:tblLook w:val="04A0" w:firstRow="1" w:lastRow="0" w:firstColumn="1" w:lastColumn="0" w:noHBand="0" w:noVBand="1"/>
      </w:tblPr>
      <w:tblGrid>
        <w:gridCol w:w="9576"/>
      </w:tblGrid>
      <w:tr w:rsidR="00744AD1" w:rsidRPr="00201DB6" w14:paraId="02475791" w14:textId="77777777" w:rsidTr="00572E2E">
        <w:tc>
          <w:tcPr>
            <w:tcW w:w="10205" w:type="dxa"/>
            <w:shd w:val="clear" w:color="auto" w:fill="F2F2F2" w:themeFill="background1" w:themeFillShade="F2"/>
          </w:tcPr>
          <w:p w14:paraId="117CF81E" w14:textId="77777777" w:rsidR="00744AD1" w:rsidRPr="00EB4997" w:rsidRDefault="00744AD1" w:rsidP="00572E2E">
            <w:pPr>
              <w:pStyle w:val="Code"/>
            </w:pPr>
            <w:r w:rsidRPr="00F63C1F">
              <w:t>GET /geographicAddressManagement/geographicAddress/9090</w:t>
            </w:r>
            <w:r w:rsidRPr="00F63C1F">
              <w:br/>
              <w:t>Accept: application/json</w:t>
            </w:r>
          </w:p>
        </w:tc>
      </w:tr>
    </w:tbl>
    <w:p w14:paraId="05F6FFCA" w14:textId="77777777" w:rsidR="00744AD1" w:rsidRPr="002D3D60" w:rsidRDefault="00744AD1" w:rsidP="00744AD1">
      <w:pPr>
        <w:pStyle w:val="BodyBold"/>
      </w:pPr>
      <w:r>
        <w:t>Response</w:t>
      </w:r>
    </w:p>
    <w:tbl>
      <w:tblPr>
        <w:tblW w:w="0" w:type="auto"/>
        <w:tblLook w:val="04A0" w:firstRow="1" w:lastRow="0" w:firstColumn="1" w:lastColumn="0" w:noHBand="0" w:noVBand="1"/>
      </w:tblPr>
      <w:tblGrid>
        <w:gridCol w:w="9360"/>
      </w:tblGrid>
      <w:tr w:rsidR="00744AD1" w:rsidRPr="00201DB6" w14:paraId="6C015E59" w14:textId="77777777" w:rsidTr="00572E2E">
        <w:tc>
          <w:tcPr>
            <w:tcW w:w="9360" w:type="dxa"/>
            <w:shd w:val="clear" w:color="auto" w:fill="F2F2F2" w:themeFill="background1" w:themeFillShade="F2"/>
          </w:tcPr>
          <w:p w14:paraId="6FBF9F01" w14:textId="43C10644" w:rsidR="00744AD1" w:rsidDel="00F3235D" w:rsidRDefault="00744AD1">
            <w:pPr>
              <w:pStyle w:val="Code"/>
              <w:rPr>
                <w:del w:id="755" w:author="ROBERT Ludovic IMT/IBNF" w:date="2018-07-09T14:59:00Z"/>
              </w:rPr>
            </w:pPr>
            <w:r w:rsidRPr="00F63C1F">
              <w:t>{</w:t>
            </w:r>
            <w:r w:rsidRPr="00F63C1F">
              <w:br/>
            </w:r>
            <w:r>
              <w:t xml:space="preserve">  "id": "9090",</w:t>
            </w:r>
            <w:r w:rsidRPr="00F63C1F">
              <w:br/>
            </w:r>
            <w:r>
              <w:t xml:space="preserve">  "streetNr": "225",</w:t>
            </w:r>
            <w:r>
              <w:br/>
              <w:t xml:space="preserve">  "streetNrSuffix": "B",</w:t>
            </w:r>
            <w:r>
              <w:br/>
              <w:t xml:space="preserve"> </w:t>
            </w:r>
            <w:r w:rsidRPr="00F63C1F">
              <w:t xml:space="preserve"> "streetName": " </w:t>
            </w:r>
            <w:r>
              <w:t>Strathmore",</w:t>
            </w:r>
            <w:r>
              <w:br/>
              <w:t xml:space="preserve">  "streetType": "Terrace",</w:t>
            </w:r>
            <w:r>
              <w:br/>
              <w:t xml:space="preserve">  "postcode": "5004",</w:t>
            </w:r>
            <w:r>
              <w:br/>
              <w:t xml:space="preserve"> </w:t>
            </w:r>
            <w:r w:rsidRPr="00F63C1F">
              <w:t xml:space="preserve"> "ci</w:t>
            </w:r>
            <w:r>
              <w:t>ty": "Brighton",</w:t>
            </w:r>
            <w:r>
              <w:br/>
              <w:t xml:space="preserve">  "stateOrProvince": "SA",</w:t>
            </w:r>
            <w:r>
              <w:br/>
            </w:r>
            <w:r>
              <w:lastRenderedPageBreak/>
              <w:t xml:space="preserve">  "country": "Australia",</w:t>
            </w:r>
            <w:r>
              <w:br/>
              <w:t xml:space="preserve"> </w:t>
            </w:r>
            <w:r w:rsidRPr="00F63C1F">
              <w:t xml:space="preserve"> </w:t>
            </w:r>
            <w:r>
              <w:t>"geographicLocation</w:t>
            </w:r>
            <w:del w:id="756" w:author="ROBERT Ludovic IMT/IBNF" w:date="2018-07-09T14:59:00Z">
              <w:r w:rsidDel="00F3235D">
                <w:delText>RefOrValue</w:delText>
              </w:r>
            </w:del>
            <w:r>
              <w:t>":</w:t>
            </w:r>
            <w:r>
              <w:br/>
            </w:r>
            <w:del w:id="757" w:author="ROBERT Ludovic IMT/IBNF" w:date="2018-07-09T15:01:00Z">
              <w:r w:rsidDel="00F3235D">
                <w:delText xml:space="preserve">  {</w:delText>
              </w:r>
              <w:r w:rsidDel="00F3235D">
                <w:br/>
              </w:r>
            </w:del>
            <w:del w:id="758" w:author="ROBERT Ludovic IMT/IBNF" w:date="2018-07-09T14:59:00Z">
              <w:r w:rsidDel="00F3235D">
                <w:delText xml:space="preserve">    "id": "4164",</w:delText>
              </w:r>
              <w:r w:rsidDel="00F3235D">
                <w:br/>
                <w:delText xml:space="preserve"> </w:delText>
              </w:r>
              <w:r w:rsidRPr="00F63C1F" w:rsidDel="00F3235D">
                <w:delText xml:space="preserve">   "href": "https://host:port/loc</w:delText>
              </w:r>
              <w:r w:rsidDel="00F3235D">
                <w:delText>ation/geographicLocation/4164",</w:delText>
              </w:r>
              <w:r w:rsidDel="00F3235D">
                <w:br/>
                <w:delText xml:space="preserve">    "name": "ExactPlace",</w:delText>
              </w:r>
            </w:del>
          </w:p>
          <w:p w14:paraId="2543EA28" w14:textId="5E591639" w:rsidR="00744AD1" w:rsidRPr="00F63C1F" w:rsidRDefault="00744AD1">
            <w:pPr>
              <w:pStyle w:val="Code"/>
            </w:pPr>
            <w:del w:id="759" w:author="ROBERT Ludovic IMT/IBNF" w:date="2018-07-09T14:59:00Z">
              <w:r w:rsidDel="00F3235D">
                <w:delText xml:space="preserve">   </w:delText>
              </w:r>
              <w:r w:rsidRPr="00F63C1F" w:rsidDel="00F3235D">
                <w:delText xml:space="preserve"> "ty</w:delText>
              </w:r>
              <w:r w:rsidDel="00F3235D">
                <w:delText>pe": "point",</w:delText>
              </w:r>
              <w:r w:rsidDel="00F3235D">
                <w:br/>
              </w:r>
            </w:del>
            <w:r>
              <w:t xml:space="preserve">    "geoPoint":[</w:t>
            </w:r>
            <w:r>
              <w:br/>
            </w:r>
            <w:del w:id="760" w:author="ROBERT Ludovic IMT/IBNF" w:date="2018-07-09T15:02:00Z">
              <w:r w:rsidDel="00F3235D">
                <w:delText xml:space="preserve">     </w:delText>
              </w:r>
              <w:r w:rsidRPr="00F63C1F" w:rsidDel="00F3235D">
                <w:delText xml:space="preserve"> {</w:delText>
              </w:r>
              <w:r w:rsidRPr="00F63C1F" w:rsidDel="00F3235D">
                <w:br/>
              </w:r>
            </w:del>
            <w:del w:id="761" w:author="ROBERT Ludovic IMT/IBNF" w:date="2018-07-09T14:59:00Z">
              <w:r w:rsidDel="00F3235D">
                <w:delText xml:space="preserve">        "accuracy": "",</w:delText>
              </w:r>
              <w:r w:rsidDel="00F3235D">
                <w:br/>
              </w:r>
            </w:del>
            <w:r>
              <w:t xml:space="preserve">        "spatialRef": "WGS84",</w:t>
            </w:r>
            <w:r>
              <w:br/>
              <w:t xml:space="preserve">       </w:t>
            </w:r>
            <w:r w:rsidRPr="00F63C1F">
              <w:t xml:space="preserve"> "x": "</w:t>
            </w:r>
            <w:r>
              <w:t>1.430937",</w:t>
            </w:r>
            <w:r>
              <w:br/>
              <w:t xml:space="preserve">        </w:t>
            </w:r>
            <w:r w:rsidRPr="00F63C1F">
              <w:t>"y": "</w:t>
            </w:r>
            <w:r>
              <w:t>43.597208"</w:t>
            </w:r>
            <w:del w:id="762" w:author="ROBERT Ludovic IMT/IBNF" w:date="2018-07-09T14:59:00Z">
              <w:r w:rsidDel="00F3235D">
                <w:delText>,</w:delText>
              </w:r>
              <w:r w:rsidDel="00F3235D">
                <w:br/>
              </w:r>
            </w:del>
            <w:del w:id="763" w:author="ROBERT Ludovic IMT/IBNF" w:date="2018-07-09T14:58:00Z">
              <w:r w:rsidDel="00F3235D">
                <w:delText xml:space="preserve">        "z": ""</w:delText>
              </w:r>
            </w:del>
            <w:r>
              <w:br/>
              <w:t xml:space="preserve">       }</w:t>
            </w:r>
            <w:r>
              <w:br/>
              <w:t xml:space="preserve">   </w:t>
            </w:r>
            <w:r w:rsidRPr="00F63C1F">
              <w:t xml:space="preserve"> ]</w:t>
            </w:r>
            <w:r w:rsidRPr="00F63C1F">
              <w:br/>
            </w:r>
            <w:r>
              <w:t xml:space="preserve"> </w:t>
            </w:r>
            <w:r w:rsidRPr="00F63C1F">
              <w:t xml:space="preserve"> },</w:t>
            </w:r>
          </w:p>
          <w:p w14:paraId="397AD460" w14:textId="479ADF67" w:rsidR="00744AD1" w:rsidRPr="00F63C1F" w:rsidDel="00F3235D" w:rsidRDefault="00744AD1" w:rsidP="00572E2E">
            <w:pPr>
              <w:pStyle w:val="Code"/>
              <w:rPr>
                <w:del w:id="764" w:author="ROBERT Ludovic IMT/IBNF" w:date="2018-07-09T14:58:00Z"/>
              </w:rPr>
            </w:pPr>
            <w:del w:id="765" w:author="ROBERT Ludovic IMT/IBNF" w:date="2018-07-09T14:58:00Z">
              <w:r w:rsidRPr="00F63C1F" w:rsidDel="00F3235D">
                <w:delText xml:space="preserve">  "addrLine1": "225B Strathmore Terrace",</w:delText>
              </w:r>
            </w:del>
          </w:p>
          <w:p w14:paraId="38324A88" w14:textId="1627A065" w:rsidR="00744AD1" w:rsidRPr="00F63C1F" w:rsidDel="00F3235D" w:rsidRDefault="00744AD1" w:rsidP="00572E2E">
            <w:pPr>
              <w:pStyle w:val="Code"/>
              <w:rPr>
                <w:del w:id="766" w:author="ROBERT Ludovic IMT/IBNF" w:date="2018-07-09T14:58:00Z"/>
              </w:rPr>
            </w:pPr>
            <w:del w:id="767" w:author="ROBERT Ludovic IMT/IBNF" w:date="2018-07-09T14:58:00Z">
              <w:r w:rsidRPr="00F63C1F" w:rsidDel="00F3235D">
                <w:delText xml:space="preserve">  "addrLine2": "5004-78 Brighton, SA, Australia",</w:delText>
              </w:r>
            </w:del>
          </w:p>
          <w:p w14:paraId="7C620D35" w14:textId="1D8991C7" w:rsidR="00744AD1" w:rsidRPr="00F63C1F" w:rsidDel="00F3235D" w:rsidRDefault="00744AD1" w:rsidP="00572E2E">
            <w:pPr>
              <w:pStyle w:val="Code"/>
              <w:rPr>
                <w:del w:id="768" w:author="ROBERT Ludovic IMT/IBNF" w:date="2018-07-09T14:58:00Z"/>
              </w:rPr>
            </w:pPr>
            <w:del w:id="769" w:author="ROBERT Ludovic IMT/IBNF" w:date="2018-07-09T14:58:00Z">
              <w:r w:rsidRPr="00F63C1F" w:rsidDel="00F3235D">
                <w:delText xml:space="preserve">  "postCodeExtension": "78",</w:delText>
              </w:r>
            </w:del>
          </w:p>
          <w:p w14:paraId="58A1A73C" w14:textId="39FA3AC6" w:rsidR="00744AD1" w:rsidRPr="00F63C1F" w:rsidDel="00F3235D" w:rsidRDefault="00744AD1" w:rsidP="00572E2E">
            <w:pPr>
              <w:pStyle w:val="Code"/>
              <w:rPr>
                <w:del w:id="770" w:author="ROBERT Ludovic IMT/IBNF" w:date="2018-07-09T14:58:00Z"/>
              </w:rPr>
            </w:pPr>
            <w:del w:id="771" w:author="ROBERT Ludovic IMT/IBNF" w:date="2018-07-09T14:58:00Z">
              <w:r w:rsidRPr="00F63C1F" w:rsidDel="00F3235D">
                <w:delText xml:space="preserve">  "referenceId": "AZE456",</w:delText>
              </w:r>
            </w:del>
          </w:p>
          <w:p w14:paraId="4C9981BC" w14:textId="4F70CB96" w:rsidR="00744AD1" w:rsidRPr="00F63C1F" w:rsidDel="00F3235D" w:rsidRDefault="00744AD1" w:rsidP="00572E2E">
            <w:pPr>
              <w:pStyle w:val="Code"/>
              <w:rPr>
                <w:del w:id="772" w:author="ROBERT Ludovic IMT/IBNF" w:date="2018-07-09T14:58:00Z"/>
              </w:rPr>
            </w:pPr>
            <w:del w:id="773" w:author="ROBERT Ludovic IMT/IBNF" w:date="2018-07-09T14:58:00Z">
              <w:r w:rsidRPr="00F63C1F" w:rsidDel="00F3235D">
                <w:delText xml:space="preserve">  "referenceType": "IGNCode",</w:delText>
              </w:r>
            </w:del>
          </w:p>
          <w:p w14:paraId="3812FA70" w14:textId="248CBD9B" w:rsidR="00744AD1" w:rsidRPr="00F63C1F" w:rsidRDefault="00744AD1" w:rsidP="00572E2E">
            <w:pPr>
              <w:pStyle w:val="Code"/>
            </w:pPr>
            <w:r w:rsidRPr="00F63C1F">
              <w:t xml:space="preserve">  "@type": "</w:t>
            </w:r>
            <w:ins w:id="774" w:author="ROBERT Ludovic IMT/IBNF" w:date="2018-07-09T15:02:00Z">
              <w:r w:rsidR="00F3235D" w:rsidRPr="00A354A2">
                <w:t>FieldedAddress</w:t>
              </w:r>
            </w:ins>
            <w:del w:id="775" w:author="ROBERT Ludovic IMT/IBNF" w:date="2018-07-09T15:02:00Z">
              <w:r w:rsidRPr="00F63C1F" w:rsidDel="00F3235D">
                <w:delText>MEFGographicAddress</w:delText>
              </w:r>
            </w:del>
            <w:r w:rsidRPr="00F63C1F">
              <w:t>",</w:t>
            </w:r>
          </w:p>
          <w:p w14:paraId="4B1E7F2A" w14:textId="77777777" w:rsidR="00744AD1" w:rsidRPr="00201DB6" w:rsidRDefault="00744AD1" w:rsidP="00572E2E">
            <w:pPr>
              <w:pStyle w:val="Code"/>
            </w:pPr>
            <w:r w:rsidRPr="00F63C1F">
              <w:t xml:space="preserve">  "@schemaLocation": " http://wiki.mef.net/pages/..."</w:t>
            </w:r>
            <w:r w:rsidRPr="00F63C1F">
              <w:br/>
              <w:t>}</w:t>
            </w:r>
          </w:p>
        </w:tc>
      </w:tr>
    </w:tbl>
    <w:p w14:paraId="6F120F07" w14:textId="77777777" w:rsidR="00A730C3" w:rsidRPr="00A730C3" w:rsidRDefault="00A730C3" w:rsidP="00A730C3">
      <w:pPr>
        <w:pStyle w:val="Body"/>
      </w:pPr>
    </w:p>
    <w:p w14:paraId="5E818A32" w14:textId="4ED930ED" w:rsidR="007A602A" w:rsidRPr="007A602A" w:rsidRDefault="007A602A" w:rsidP="007A602A">
      <w:pPr>
        <w:pStyle w:val="Heading2"/>
        <w:rPr>
          <w:lang w:eastAsia="it-IT"/>
        </w:rPr>
      </w:pPr>
      <w:bookmarkStart w:id="776" w:name="_Toc507495488"/>
      <w:r>
        <w:rPr>
          <w:lang w:eastAsia="it-IT"/>
        </w:rPr>
        <w:t>Address Validation API</w:t>
      </w:r>
      <w:bookmarkEnd w:id="776"/>
    </w:p>
    <w:tbl>
      <w:tblPr>
        <w:tblStyle w:val="Table-Tiny"/>
        <w:tblW w:w="10094" w:type="dxa"/>
        <w:tblLook w:val="04A0" w:firstRow="1" w:lastRow="0" w:firstColumn="1" w:lastColumn="0" w:noHBand="0" w:noVBand="1"/>
      </w:tblPr>
      <w:tblGrid>
        <w:gridCol w:w="3539"/>
        <w:gridCol w:w="1949"/>
        <w:gridCol w:w="2060"/>
        <w:gridCol w:w="2546"/>
      </w:tblGrid>
      <w:tr w:rsidR="007A602A" w:rsidRPr="00201DB6" w14:paraId="32D46EAC" w14:textId="77777777" w:rsidTr="00572E2E">
        <w:trPr>
          <w:cnfStyle w:val="100000000000" w:firstRow="1" w:lastRow="0" w:firstColumn="0" w:lastColumn="0" w:oddVBand="0" w:evenVBand="0" w:oddHBand="0" w:evenHBand="0" w:firstRowFirstColumn="0" w:firstRowLastColumn="0" w:lastRowFirstColumn="0" w:lastRowLastColumn="0"/>
        </w:trPr>
        <w:tc>
          <w:tcPr>
            <w:tcW w:w="3539" w:type="dxa"/>
          </w:tcPr>
          <w:p w14:paraId="1543127F" w14:textId="77777777" w:rsidR="007A602A" w:rsidRDefault="007A602A" w:rsidP="00572E2E">
            <w:pPr>
              <w:pStyle w:val="TableHeader"/>
              <w:rPr>
                <w:lang w:eastAsia="it-IT"/>
              </w:rPr>
            </w:pPr>
            <w:r>
              <w:rPr>
                <w:lang w:eastAsia="it-IT"/>
              </w:rPr>
              <w:t>Use Case</w:t>
            </w:r>
          </w:p>
        </w:tc>
        <w:tc>
          <w:tcPr>
            <w:tcW w:w="1949" w:type="dxa"/>
          </w:tcPr>
          <w:p w14:paraId="49294B28" w14:textId="77777777" w:rsidR="007A602A" w:rsidRPr="00201DB6" w:rsidRDefault="007A602A" w:rsidP="00572E2E">
            <w:pPr>
              <w:pStyle w:val="TableHeader"/>
              <w:rPr>
                <w:lang w:eastAsia="it-IT"/>
              </w:rPr>
            </w:pPr>
            <w:r>
              <w:rPr>
                <w:lang w:eastAsia="it-IT"/>
              </w:rPr>
              <w:t>Operation on Entities</w:t>
            </w:r>
          </w:p>
        </w:tc>
        <w:tc>
          <w:tcPr>
            <w:tcW w:w="2060" w:type="dxa"/>
          </w:tcPr>
          <w:p w14:paraId="50352023" w14:textId="77777777" w:rsidR="007A602A" w:rsidRPr="00201DB6" w:rsidRDefault="007A602A" w:rsidP="00572E2E">
            <w:pPr>
              <w:pStyle w:val="TableHeader"/>
              <w:rPr>
                <w:lang w:eastAsia="it-IT"/>
              </w:rPr>
            </w:pPr>
            <w:r w:rsidRPr="00201DB6">
              <w:rPr>
                <w:lang w:eastAsia="it-IT"/>
              </w:rPr>
              <w:t>Uniform API Operation</w:t>
            </w:r>
          </w:p>
        </w:tc>
        <w:tc>
          <w:tcPr>
            <w:tcW w:w="2546" w:type="dxa"/>
          </w:tcPr>
          <w:p w14:paraId="211EBA0E" w14:textId="77777777" w:rsidR="007A602A" w:rsidRPr="00201DB6" w:rsidRDefault="007A602A" w:rsidP="00572E2E">
            <w:pPr>
              <w:pStyle w:val="TableHeader"/>
              <w:rPr>
                <w:lang w:eastAsia="it-IT"/>
              </w:rPr>
            </w:pPr>
            <w:r w:rsidRPr="00201DB6">
              <w:rPr>
                <w:lang w:eastAsia="it-IT"/>
              </w:rPr>
              <w:t>Description</w:t>
            </w:r>
          </w:p>
        </w:tc>
      </w:tr>
      <w:tr w:rsidR="007A602A" w:rsidRPr="00201DB6" w14:paraId="2F25961F" w14:textId="77777777" w:rsidTr="00572E2E">
        <w:tc>
          <w:tcPr>
            <w:tcW w:w="3539" w:type="dxa"/>
          </w:tcPr>
          <w:p w14:paraId="1AA6902F" w14:textId="77777777" w:rsidR="007A602A" w:rsidRPr="00D63A2A" w:rsidRDefault="00120C07" w:rsidP="00572E2E">
            <w:pPr>
              <w:pStyle w:val="TableText"/>
            </w:pPr>
            <w:hyperlink w:anchor="UC_SONATA_SERVICEABILITY_0005" w:history="1">
              <w:r w:rsidR="007A602A">
                <w:t>UC_SONATA_SERVICEABILITY_0005</w:t>
              </w:r>
            </w:hyperlink>
          </w:p>
          <w:p w14:paraId="02F60A6F" w14:textId="77777777" w:rsidR="007A602A" w:rsidRPr="00511736" w:rsidRDefault="00120C07" w:rsidP="00572E2E">
            <w:pPr>
              <w:pStyle w:val="TableText"/>
            </w:pPr>
            <w:hyperlink w:anchor="UC_SONATA_SERVICEABILITY_0006" w:history="1">
              <w:r w:rsidR="007A602A" w:rsidRPr="00D63A2A">
                <w:t>UC_SONATA_SERVICEABILITY_0006</w:t>
              </w:r>
            </w:hyperlink>
          </w:p>
        </w:tc>
        <w:tc>
          <w:tcPr>
            <w:tcW w:w="1949" w:type="dxa"/>
          </w:tcPr>
          <w:p w14:paraId="33FAF002" w14:textId="77777777" w:rsidR="007A602A" w:rsidRDefault="007A602A" w:rsidP="00572E2E">
            <w:pPr>
              <w:pStyle w:val="TableText"/>
            </w:pPr>
            <w:proofErr w:type="spellStart"/>
            <w:r>
              <w:t>getAddressValidations</w:t>
            </w:r>
            <w:proofErr w:type="spellEnd"/>
          </w:p>
          <w:p w14:paraId="3CD65299" w14:textId="77777777" w:rsidR="007A602A" w:rsidRPr="00511736" w:rsidRDefault="007A602A" w:rsidP="00572E2E">
            <w:pPr>
              <w:pStyle w:val="TableText"/>
            </w:pPr>
            <w:proofErr w:type="spellStart"/>
            <w:r>
              <w:t>getAddressValidation</w:t>
            </w:r>
            <w:proofErr w:type="spellEnd"/>
          </w:p>
        </w:tc>
        <w:tc>
          <w:tcPr>
            <w:tcW w:w="2060" w:type="dxa"/>
          </w:tcPr>
          <w:p w14:paraId="052B8835" w14:textId="77777777" w:rsidR="007A602A" w:rsidRPr="00511736" w:rsidRDefault="007A602A" w:rsidP="00572E2E">
            <w:pPr>
              <w:pStyle w:val="TableText"/>
            </w:pPr>
            <w:r w:rsidRPr="00511736">
              <w:t>GET Resource</w:t>
            </w:r>
          </w:p>
        </w:tc>
        <w:tc>
          <w:tcPr>
            <w:tcW w:w="2546" w:type="dxa"/>
          </w:tcPr>
          <w:p w14:paraId="72151DD0" w14:textId="77777777" w:rsidR="007A602A" w:rsidRPr="00511736" w:rsidRDefault="007A602A" w:rsidP="00572E2E">
            <w:pPr>
              <w:pStyle w:val="TableText"/>
            </w:pPr>
            <w:r w:rsidRPr="00511736">
              <w:t>GET must be used to retrieve a representation of a resource.</w:t>
            </w:r>
          </w:p>
        </w:tc>
      </w:tr>
      <w:tr w:rsidR="007A602A" w:rsidRPr="00201DB6" w14:paraId="371D0876" w14:textId="77777777" w:rsidTr="00572E2E">
        <w:tc>
          <w:tcPr>
            <w:tcW w:w="3539" w:type="dxa"/>
            <w:shd w:val="clear" w:color="auto" w:fill="auto"/>
          </w:tcPr>
          <w:p w14:paraId="4FFCE9EB" w14:textId="77777777" w:rsidR="007A602A" w:rsidRPr="00D63A2A" w:rsidRDefault="00120C07" w:rsidP="00572E2E">
            <w:pPr>
              <w:pStyle w:val="TableText"/>
            </w:pPr>
            <w:hyperlink w:anchor="UC_SONATA_SERVICEABILITY_0004" w:history="1">
              <w:r w:rsidR="007A602A" w:rsidRPr="00D63A2A">
                <w:t>UC_SONATA_SERVICEABILITY_0004</w:t>
              </w:r>
            </w:hyperlink>
          </w:p>
        </w:tc>
        <w:tc>
          <w:tcPr>
            <w:tcW w:w="1949" w:type="dxa"/>
            <w:shd w:val="clear" w:color="auto" w:fill="auto"/>
          </w:tcPr>
          <w:p w14:paraId="34A6C13A" w14:textId="77777777" w:rsidR="007A602A" w:rsidRPr="00201DB6" w:rsidRDefault="007A602A" w:rsidP="00572E2E">
            <w:pPr>
              <w:pStyle w:val="TableText"/>
              <w:rPr>
                <w:lang w:eastAsia="it-IT"/>
              </w:rPr>
            </w:pPr>
            <w:proofErr w:type="spellStart"/>
            <w:r>
              <w:rPr>
                <w:lang w:eastAsia="it-IT"/>
              </w:rPr>
              <w:t>validateAddress</w:t>
            </w:r>
            <w:proofErr w:type="spellEnd"/>
          </w:p>
        </w:tc>
        <w:tc>
          <w:tcPr>
            <w:tcW w:w="2060" w:type="dxa"/>
            <w:shd w:val="clear" w:color="auto" w:fill="auto"/>
          </w:tcPr>
          <w:p w14:paraId="7C4F9446" w14:textId="77777777" w:rsidR="007A602A" w:rsidRPr="00201DB6" w:rsidRDefault="007A602A" w:rsidP="00572E2E">
            <w:pPr>
              <w:pStyle w:val="TableText"/>
              <w:rPr>
                <w:lang w:eastAsia="it-IT"/>
              </w:rPr>
            </w:pPr>
            <w:r>
              <w:rPr>
                <w:lang w:eastAsia="it-IT"/>
              </w:rPr>
              <w:t>POST Resource</w:t>
            </w:r>
          </w:p>
        </w:tc>
        <w:tc>
          <w:tcPr>
            <w:tcW w:w="2546" w:type="dxa"/>
            <w:shd w:val="clear" w:color="auto" w:fill="auto"/>
          </w:tcPr>
          <w:p w14:paraId="13F84934" w14:textId="77777777" w:rsidR="007A602A" w:rsidRPr="00201DB6" w:rsidRDefault="007A602A" w:rsidP="00572E2E">
            <w:pPr>
              <w:pStyle w:val="TableText"/>
              <w:rPr>
                <w:lang w:eastAsia="it-IT"/>
              </w:rPr>
            </w:pPr>
            <w:r>
              <w:rPr>
                <w:lang w:eastAsia="it-IT"/>
              </w:rPr>
              <w:t>POST must be used to create a new resource.</w:t>
            </w:r>
          </w:p>
        </w:tc>
      </w:tr>
    </w:tbl>
    <w:p w14:paraId="14D3FB0A" w14:textId="58FBB366" w:rsidR="007A602A" w:rsidRDefault="007A602A" w:rsidP="007A602A">
      <w:pPr>
        <w:pStyle w:val="TableCaption"/>
      </w:pPr>
      <w:bookmarkStart w:id="777" w:name="_Toc507495692"/>
      <w:r>
        <w:t xml:space="preserve">Table </w:t>
      </w:r>
      <w:fldSimple w:instr=" SEQ Table \* ARABIC ">
        <w:r w:rsidR="00336714">
          <w:rPr>
            <w:noProof/>
          </w:rPr>
          <w:t>4</w:t>
        </w:r>
      </w:fldSimple>
      <w:r>
        <w:t xml:space="preserve"> – AddressValidation </w:t>
      </w:r>
      <w:r w:rsidRPr="00B2415E">
        <w:t>API Operations</w:t>
      </w:r>
      <w:bookmarkEnd w:id="777"/>
    </w:p>
    <w:p w14:paraId="57F6447E" w14:textId="039C9B7D" w:rsidR="00744AD1" w:rsidRPr="00F63C1F" w:rsidDel="00F3235D" w:rsidRDefault="00744AD1" w:rsidP="00744AD1">
      <w:pPr>
        <w:pStyle w:val="HeadingNo"/>
        <w:rPr>
          <w:del w:id="778" w:author="ROBERT Ludovic IMT/IBNF" w:date="2018-07-09T15:02:00Z"/>
        </w:rPr>
      </w:pPr>
      <w:del w:id="779" w:author="ROBERT Ludovic IMT/IBNF" w:date="2018-07-09T15:02:00Z">
        <w:r w:rsidRPr="00F63C1F" w:rsidDel="00F3235D">
          <w:delText xml:space="preserve">RETRIEVE </w:delText>
        </w:r>
        <w:r w:rsidDel="00F3235D">
          <w:delText>ADDRESS VALIDATION</w:delText>
        </w:r>
      </w:del>
    </w:p>
    <w:p w14:paraId="1DAE8C3D" w14:textId="7D6C24F7" w:rsidR="00744AD1" w:rsidRPr="00D73127" w:rsidDel="00F3235D" w:rsidRDefault="00744AD1" w:rsidP="00744AD1">
      <w:pPr>
        <w:pStyle w:val="CodeHeading"/>
        <w:rPr>
          <w:del w:id="780" w:author="ROBERT Ludovic IMT/IBNF" w:date="2018-07-09T15:02:00Z"/>
        </w:rPr>
      </w:pPr>
      <w:del w:id="781" w:author="ROBERT Ludovic IMT/IBNF" w:date="2018-07-09T15:02:00Z">
        <w:r w:rsidRPr="00D73127" w:rsidDel="00F3235D">
          <w:delText>GET /</w:delText>
        </w:r>
        <w:r w:rsidDel="00F3235D">
          <w:delText>addressValidation/{id}</w:delText>
        </w:r>
      </w:del>
    </w:p>
    <w:p w14:paraId="4C46BA4E" w14:textId="14080C0F" w:rsidR="00744AD1" w:rsidRPr="00201DB6" w:rsidDel="00F3235D" w:rsidRDefault="00744AD1" w:rsidP="00744AD1">
      <w:pPr>
        <w:pStyle w:val="BodyBold"/>
        <w:rPr>
          <w:del w:id="782" w:author="ROBERT Ludovic IMT/IBNF" w:date="2018-07-09T15:02:00Z"/>
        </w:rPr>
      </w:pPr>
      <w:del w:id="783" w:author="ROBERT Ludovic IMT/IBNF" w:date="2018-07-09T15:02:00Z">
        <w:r w:rsidRPr="00D73127" w:rsidDel="00F3235D">
          <w:delText>Description</w:delText>
        </w:r>
      </w:del>
    </w:p>
    <w:p w14:paraId="50661A60" w14:textId="0A5FDDA7" w:rsidR="00744AD1" w:rsidRPr="00F63C1F" w:rsidDel="00F3235D" w:rsidRDefault="00744AD1" w:rsidP="00744AD1">
      <w:pPr>
        <w:pStyle w:val="Body"/>
        <w:rPr>
          <w:del w:id="784" w:author="ROBERT Ludovic IMT/IBNF" w:date="2018-07-09T15:02:00Z"/>
        </w:rPr>
      </w:pPr>
      <w:del w:id="785" w:author="ROBERT Ludovic IMT/IBNF" w:date="2018-07-09T15:02:00Z">
        <w:r w:rsidRPr="00F63C1F" w:rsidDel="00F3235D">
          <w:delText>This operation is</w:delText>
        </w:r>
        <w:r w:rsidDel="00F3235D">
          <w:delText xml:space="preserve"> used to retrieve an</w:delText>
        </w:r>
        <w:r w:rsidRPr="00F63C1F" w:rsidDel="00F3235D">
          <w:delText xml:space="preserve"> address</w:delText>
        </w:r>
        <w:r w:rsidDel="00F3235D">
          <w:delText>Validation</w:delText>
        </w:r>
        <w:r w:rsidRPr="00F63C1F" w:rsidDel="00F3235D">
          <w:delText xml:space="preserve"> entity</w:delText>
        </w:r>
      </w:del>
    </w:p>
    <w:p w14:paraId="780EBF1F" w14:textId="606BAD21" w:rsidR="00744AD1" w:rsidRPr="0058535D" w:rsidDel="00F3235D" w:rsidRDefault="00744AD1" w:rsidP="00744AD1">
      <w:pPr>
        <w:pStyle w:val="BodyBold"/>
        <w:rPr>
          <w:del w:id="786" w:author="ROBERT Ludovic IMT/IBNF" w:date="2018-07-09T15:02:00Z"/>
        </w:rPr>
      </w:pPr>
      <w:del w:id="787" w:author="ROBERT Ludovic IMT/IBNF" w:date="2018-07-09T15:02:00Z">
        <w:r w:rsidRPr="0058535D" w:rsidDel="00F3235D">
          <w:delText>Behavior</w:delText>
        </w:r>
      </w:del>
    </w:p>
    <w:p w14:paraId="68C6F7D4" w14:textId="5C1D1E45" w:rsidR="00744AD1" w:rsidDel="00F3235D" w:rsidRDefault="00744AD1" w:rsidP="005167ED">
      <w:pPr>
        <w:pStyle w:val="ListParagraph"/>
        <w:numPr>
          <w:ilvl w:val="0"/>
          <w:numId w:val="14"/>
        </w:numPr>
        <w:rPr>
          <w:del w:id="788" w:author="ROBERT Ludovic IMT/IBNF" w:date="2018-07-09T15:02:00Z"/>
        </w:rPr>
      </w:pPr>
      <w:del w:id="789" w:author="ROBERT Ludovic IMT/IBNF" w:date="2018-07-09T15:02:00Z">
        <w:r w:rsidRPr="0058535D" w:rsidDel="00F3235D">
          <w:delText>Returns HTTP/1.1 status code 200 if the request was successful</w:delText>
        </w:r>
      </w:del>
    </w:p>
    <w:p w14:paraId="341E6BB0" w14:textId="1BA12735" w:rsidR="00744AD1" w:rsidDel="00F3235D" w:rsidRDefault="00744AD1" w:rsidP="00744AD1">
      <w:pPr>
        <w:pStyle w:val="Body"/>
        <w:rPr>
          <w:del w:id="790" w:author="ROBERT Ludovic IMT/IBNF" w:date="2018-07-09T15:02:00Z"/>
        </w:rPr>
      </w:pPr>
      <w:del w:id="791" w:author="ROBERT Ludovic IMT/IBNF" w:date="2018-07-09T15:02:00Z">
        <w:r w:rsidDel="00F3235D">
          <w:delText>Otherwise:</w:delText>
        </w:r>
      </w:del>
    </w:p>
    <w:tbl>
      <w:tblPr>
        <w:tblStyle w:val="TableGrid"/>
        <w:tblW w:w="0" w:type="auto"/>
        <w:tblInd w:w="5" w:type="dxa"/>
        <w:tblLook w:val="04A0" w:firstRow="1" w:lastRow="0" w:firstColumn="1" w:lastColumn="0" w:noHBand="0" w:noVBand="1"/>
      </w:tblPr>
      <w:tblGrid>
        <w:gridCol w:w="1199"/>
        <w:gridCol w:w="4649"/>
      </w:tblGrid>
      <w:tr w:rsidR="00744AD1" w:rsidDel="00F3235D" w14:paraId="756BA522" w14:textId="560C7A58" w:rsidTr="00572E2E">
        <w:trPr>
          <w:del w:id="792" w:author="ROBERT Ludovic IMT/IBNF" w:date="2018-07-09T15:02:00Z"/>
        </w:trPr>
        <w:tc>
          <w:tcPr>
            <w:tcW w:w="1199" w:type="dxa"/>
          </w:tcPr>
          <w:p w14:paraId="0E161974" w14:textId="4B0A544A" w:rsidR="00744AD1" w:rsidRPr="00F63C1F" w:rsidDel="00F3235D" w:rsidRDefault="00744AD1" w:rsidP="00572E2E">
            <w:pPr>
              <w:pStyle w:val="TableText"/>
              <w:rPr>
                <w:del w:id="793" w:author="ROBERT Ludovic IMT/IBNF" w:date="2018-07-09T15:02:00Z"/>
              </w:rPr>
            </w:pPr>
            <w:del w:id="794" w:author="ROBERT Ludovic IMT/IBNF" w:date="2018-07-09T15:02:00Z">
              <w:r w:rsidDel="00F3235D">
                <w:delText>400</w:delText>
              </w:r>
            </w:del>
          </w:p>
        </w:tc>
        <w:tc>
          <w:tcPr>
            <w:tcW w:w="4649" w:type="dxa"/>
          </w:tcPr>
          <w:p w14:paraId="00DB3ACE" w14:textId="36DCF76A" w:rsidR="00744AD1" w:rsidRPr="00F63C1F" w:rsidDel="00F3235D" w:rsidRDefault="00744AD1" w:rsidP="00572E2E">
            <w:pPr>
              <w:pStyle w:val="TableText"/>
              <w:rPr>
                <w:del w:id="795" w:author="ROBERT Ludovic IMT/IBNF" w:date="2018-07-09T15:02:00Z"/>
              </w:rPr>
            </w:pPr>
            <w:del w:id="796" w:author="ROBERT Ludovic IMT/IBNF" w:date="2018-07-09T15:02:00Z">
              <w:r w:rsidDel="00F3235D">
                <w:delText>Bad Request</w:delText>
              </w:r>
            </w:del>
          </w:p>
        </w:tc>
      </w:tr>
      <w:tr w:rsidR="00744AD1" w:rsidDel="00F3235D" w14:paraId="0D9AEF5A" w14:textId="360442A8" w:rsidTr="00572E2E">
        <w:trPr>
          <w:del w:id="797" w:author="ROBERT Ludovic IMT/IBNF" w:date="2018-07-09T15:02:00Z"/>
        </w:trPr>
        <w:tc>
          <w:tcPr>
            <w:tcW w:w="1199" w:type="dxa"/>
          </w:tcPr>
          <w:p w14:paraId="3DAB0150" w14:textId="1D228262" w:rsidR="00744AD1" w:rsidRPr="00F63C1F" w:rsidDel="00F3235D" w:rsidRDefault="00744AD1" w:rsidP="00572E2E">
            <w:pPr>
              <w:pStyle w:val="TableText"/>
              <w:rPr>
                <w:del w:id="798" w:author="ROBERT Ludovic IMT/IBNF" w:date="2018-07-09T15:02:00Z"/>
              </w:rPr>
            </w:pPr>
            <w:del w:id="799" w:author="ROBERT Ludovic IMT/IBNF" w:date="2018-07-09T15:02:00Z">
              <w:r w:rsidRPr="00F63C1F" w:rsidDel="00F3235D">
                <w:delText>401</w:delText>
              </w:r>
            </w:del>
          </w:p>
        </w:tc>
        <w:tc>
          <w:tcPr>
            <w:tcW w:w="4649" w:type="dxa"/>
          </w:tcPr>
          <w:p w14:paraId="645E3818" w14:textId="5D48341E" w:rsidR="00744AD1" w:rsidRPr="00F63C1F" w:rsidDel="00F3235D" w:rsidRDefault="00744AD1" w:rsidP="00572E2E">
            <w:pPr>
              <w:pStyle w:val="TableText"/>
              <w:rPr>
                <w:del w:id="800" w:author="ROBERT Ludovic IMT/IBNF" w:date="2018-07-09T15:02:00Z"/>
              </w:rPr>
            </w:pPr>
            <w:del w:id="801" w:author="ROBERT Ludovic IMT/IBNF" w:date="2018-07-09T15:02:00Z">
              <w:r w:rsidRPr="00F63C1F" w:rsidDel="00F3235D">
                <w:delText>Unauthorized</w:delText>
              </w:r>
            </w:del>
          </w:p>
        </w:tc>
      </w:tr>
      <w:tr w:rsidR="00744AD1" w:rsidDel="00F3235D" w14:paraId="03ADBBF5" w14:textId="18E7A197" w:rsidTr="00572E2E">
        <w:trPr>
          <w:del w:id="802" w:author="ROBERT Ludovic IMT/IBNF" w:date="2018-07-09T15:02:00Z"/>
        </w:trPr>
        <w:tc>
          <w:tcPr>
            <w:tcW w:w="1199" w:type="dxa"/>
          </w:tcPr>
          <w:p w14:paraId="0BDD0220" w14:textId="69BD73A1" w:rsidR="00744AD1" w:rsidRPr="00F63C1F" w:rsidDel="00F3235D" w:rsidRDefault="00744AD1" w:rsidP="00572E2E">
            <w:pPr>
              <w:pStyle w:val="TableText"/>
              <w:rPr>
                <w:del w:id="803" w:author="ROBERT Ludovic IMT/IBNF" w:date="2018-07-09T15:02:00Z"/>
              </w:rPr>
            </w:pPr>
            <w:del w:id="804" w:author="ROBERT Ludovic IMT/IBNF" w:date="2018-07-09T15:02:00Z">
              <w:r w:rsidRPr="00F63C1F" w:rsidDel="00F3235D">
                <w:delText>403</w:delText>
              </w:r>
            </w:del>
          </w:p>
        </w:tc>
        <w:tc>
          <w:tcPr>
            <w:tcW w:w="4649" w:type="dxa"/>
          </w:tcPr>
          <w:p w14:paraId="38A74278" w14:textId="27FC6627" w:rsidR="00744AD1" w:rsidRPr="00F63C1F" w:rsidDel="00F3235D" w:rsidRDefault="00744AD1" w:rsidP="00572E2E">
            <w:pPr>
              <w:pStyle w:val="TableText"/>
              <w:rPr>
                <w:del w:id="805" w:author="ROBERT Ludovic IMT/IBNF" w:date="2018-07-09T15:02:00Z"/>
              </w:rPr>
            </w:pPr>
            <w:del w:id="806" w:author="ROBERT Ludovic IMT/IBNF" w:date="2018-07-09T15:02:00Z">
              <w:r w:rsidRPr="00F63C1F" w:rsidDel="00F3235D">
                <w:delText>Forbidden</w:delText>
              </w:r>
            </w:del>
          </w:p>
        </w:tc>
      </w:tr>
      <w:tr w:rsidR="00744AD1" w:rsidDel="00F3235D" w14:paraId="059C8C0D" w14:textId="4E1812EA" w:rsidTr="00572E2E">
        <w:trPr>
          <w:del w:id="807" w:author="ROBERT Ludovic IMT/IBNF" w:date="2018-07-09T15:02:00Z"/>
        </w:trPr>
        <w:tc>
          <w:tcPr>
            <w:tcW w:w="1199" w:type="dxa"/>
          </w:tcPr>
          <w:p w14:paraId="3B10489F" w14:textId="645DD8D5" w:rsidR="00744AD1" w:rsidRPr="00F63C1F" w:rsidDel="00F3235D" w:rsidRDefault="00744AD1" w:rsidP="00572E2E">
            <w:pPr>
              <w:pStyle w:val="TableText"/>
              <w:rPr>
                <w:del w:id="808" w:author="ROBERT Ludovic IMT/IBNF" w:date="2018-07-09T15:02:00Z"/>
              </w:rPr>
            </w:pPr>
            <w:del w:id="809" w:author="ROBERT Ludovic IMT/IBNF" w:date="2018-07-09T15:02:00Z">
              <w:r w:rsidRPr="00F63C1F" w:rsidDel="00F3235D">
                <w:lastRenderedPageBreak/>
                <w:delText>404</w:delText>
              </w:r>
            </w:del>
          </w:p>
        </w:tc>
        <w:tc>
          <w:tcPr>
            <w:tcW w:w="4649" w:type="dxa"/>
          </w:tcPr>
          <w:p w14:paraId="7ABED273" w14:textId="61F34E84" w:rsidR="00744AD1" w:rsidRPr="00F63C1F" w:rsidDel="00F3235D" w:rsidRDefault="00744AD1" w:rsidP="00572E2E">
            <w:pPr>
              <w:pStyle w:val="TableText"/>
              <w:rPr>
                <w:del w:id="810" w:author="ROBERT Ludovic IMT/IBNF" w:date="2018-07-09T15:02:00Z"/>
              </w:rPr>
            </w:pPr>
            <w:del w:id="811" w:author="ROBERT Ludovic IMT/IBNF" w:date="2018-07-09T15:02:00Z">
              <w:r w:rsidRPr="00F63C1F" w:rsidDel="00F3235D">
                <w:delText>Not Found</w:delText>
              </w:r>
            </w:del>
          </w:p>
        </w:tc>
      </w:tr>
      <w:tr w:rsidR="00744AD1" w:rsidDel="00F3235D" w14:paraId="77EE51EC" w14:textId="1B1A0C13" w:rsidTr="00572E2E">
        <w:trPr>
          <w:del w:id="812" w:author="ROBERT Ludovic IMT/IBNF" w:date="2018-07-09T15:02:00Z"/>
        </w:trPr>
        <w:tc>
          <w:tcPr>
            <w:tcW w:w="1199" w:type="dxa"/>
          </w:tcPr>
          <w:p w14:paraId="61B59561" w14:textId="1F9DB6AF" w:rsidR="00744AD1" w:rsidRPr="00F63C1F" w:rsidDel="00F3235D" w:rsidRDefault="00744AD1" w:rsidP="00572E2E">
            <w:pPr>
              <w:pStyle w:val="TableText"/>
              <w:rPr>
                <w:del w:id="813" w:author="ROBERT Ludovic IMT/IBNF" w:date="2018-07-09T15:02:00Z"/>
              </w:rPr>
            </w:pPr>
            <w:del w:id="814" w:author="ROBERT Ludovic IMT/IBNF" w:date="2018-07-09T15:02:00Z">
              <w:r w:rsidRPr="00F63C1F" w:rsidDel="00F3235D">
                <w:delText>405</w:delText>
              </w:r>
            </w:del>
          </w:p>
        </w:tc>
        <w:tc>
          <w:tcPr>
            <w:tcW w:w="4649" w:type="dxa"/>
          </w:tcPr>
          <w:p w14:paraId="0E308F18" w14:textId="4CE8D401" w:rsidR="00744AD1" w:rsidRPr="00F63C1F" w:rsidDel="00F3235D" w:rsidRDefault="00744AD1" w:rsidP="00572E2E">
            <w:pPr>
              <w:pStyle w:val="TableText"/>
              <w:rPr>
                <w:del w:id="815" w:author="ROBERT Ludovic IMT/IBNF" w:date="2018-07-09T15:02:00Z"/>
              </w:rPr>
            </w:pPr>
            <w:del w:id="816" w:author="ROBERT Ludovic IMT/IBNF" w:date="2018-07-09T15:02:00Z">
              <w:r w:rsidRPr="00F63C1F" w:rsidDel="00F3235D">
                <w:delText>Method Not Allowed</w:delText>
              </w:r>
            </w:del>
          </w:p>
        </w:tc>
      </w:tr>
      <w:tr w:rsidR="00744AD1" w:rsidDel="00F3235D" w14:paraId="75EFDA44" w14:textId="46F231C7" w:rsidTr="00572E2E">
        <w:trPr>
          <w:del w:id="817" w:author="ROBERT Ludovic IMT/IBNF" w:date="2018-07-09T15:02:00Z"/>
        </w:trPr>
        <w:tc>
          <w:tcPr>
            <w:tcW w:w="1199" w:type="dxa"/>
          </w:tcPr>
          <w:p w14:paraId="0CC9D282" w14:textId="35C17870" w:rsidR="00744AD1" w:rsidRPr="00F63C1F" w:rsidDel="00F3235D" w:rsidRDefault="00744AD1" w:rsidP="00572E2E">
            <w:pPr>
              <w:pStyle w:val="TableText"/>
              <w:rPr>
                <w:del w:id="818" w:author="ROBERT Ludovic IMT/IBNF" w:date="2018-07-09T15:02:00Z"/>
              </w:rPr>
            </w:pPr>
            <w:del w:id="819" w:author="ROBERT Ludovic IMT/IBNF" w:date="2018-07-09T15:02:00Z">
              <w:r w:rsidRPr="00F63C1F" w:rsidDel="00F3235D">
                <w:delText>408</w:delText>
              </w:r>
            </w:del>
          </w:p>
        </w:tc>
        <w:tc>
          <w:tcPr>
            <w:tcW w:w="4649" w:type="dxa"/>
          </w:tcPr>
          <w:p w14:paraId="359D7DCC" w14:textId="6956EDEB" w:rsidR="00744AD1" w:rsidRPr="00F63C1F" w:rsidDel="00F3235D" w:rsidRDefault="00744AD1" w:rsidP="00572E2E">
            <w:pPr>
              <w:pStyle w:val="TableText"/>
              <w:rPr>
                <w:del w:id="820" w:author="ROBERT Ludovic IMT/IBNF" w:date="2018-07-09T15:02:00Z"/>
              </w:rPr>
            </w:pPr>
            <w:del w:id="821" w:author="ROBERT Ludovic IMT/IBNF" w:date="2018-07-09T15:02:00Z">
              <w:r w:rsidRPr="00F63C1F" w:rsidDel="00F3235D">
                <w:delText>Request Time-out</w:delText>
              </w:r>
            </w:del>
          </w:p>
        </w:tc>
      </w:tr>
    </w:tbl>
    <w:p w14:paraId="0D9556C5" w14:textId="6133563A" w:rsidR="00744AD1" w:rsidRPr="0058535D" w:rsidDel="00F3235D" w:rsidRDefault="00744AD1" w:rsidP="00744AD1">
      <w:pPr>
        <w:pStyle w:val="BodyBold"/>
        <w:rPr>
          <w:del w:id="822" w:author="ROBERT Ludovic IMT/IBNF" w:date="2018-07-09T15:02:00Z"/>
        </w:rPr>
      </w:pPr>
      <w:del w:id="823" w:author="ROBERT Ludovic IMT/IBNF" w:date="2018-07-09T15:02:00Z">
        <w:r w:rsidDel="00F3235D">
          <w:delText>Usage Samples</w:delText>
        </w:r>
      </w:del>
    </w:p>
    <w:p w14:paraId="352E84FB" w14:textId="0A39770E" w:rsidR="00744AD1" w:rsidRPr="007375FC" w:rsidDel="00F3235D" w:rsidRDefault="00744AD1" w:rsidP="00744AD1">
      <w:pPr>
        <w:pStyle w:val="BodyBold"/>
        <w:rPr>
          <w:del w:id="824" w:author="ROBERT Ludovic IMT/IBNF" w:date="2018-07-09T15:02:00Z"/>
        </w:rPr>
      </w:pPr>
      <w:del w:id="825" w:author="ROBERT Ludovic IMT/IBNF" w:date="2018-07-09T15:02:00Z">
        <w:r w:rsidRPr="007375FC" w:rsidDel="00F3235D">
          <w:delText>Request</w:delText>
        </w:r>
      </w:del>
    </w:p>
    <w:tbl>
      <w:tblPr>
        <w:tblW w:w="0" w:type="auto"/>
        <w:tblLook w:val="04A0" w:firstRow="1" w:lastRow="0" w:firstColumn="1" w:lastColumn="0" w:noHBand="0" w:noVBand="1"/>
      </w:tblPr>
      <w:tblGrid>
        <w:gridCol w:w="9576"/>
      </w:tblGrid>
      <w:tr w:rsidR="00744AD1" w:rsidRPr="00201DB6" w:rsidDel="00F3235D" w14:paraId="0C91132D" w14:textId="336189F8" w:rsidTr="00572E2E">
        <w:trPr>
          <w:del w:id="826" w:author="ROBERT Ludovic IMT/IBNF" w:date="2018-07-09T15:02:00Z"/>
        </w:trPr>
        <w:tc>
          <w:tcPr>
            <w:tcW w:w="10205" w:type="dxa"/>
            <w:shd w:val="clear" w:color="auto" w:fill="F2F2F2" w:themeFill="background1" w:themeFillShade="F2"/>
          </w:tcPr>
          <w:p w14:paraId="54B05A9D" w14:textId="45038712" w:rsidR="00744AD1" w:rsidRPr="00EB4997" w:rsidDel="00F3235D" w:rsidRDefault="00744AD1" w:rsidP="00572E2E">
            <w:pPr>
              <w:pStyle w:val="Code"/>
              <w:rPr>
                <w:del w:id="827" w:author="ROBERT Ludovic IMT/IBNF" w:date="2018-07-09T15:02:00Z"/>
              </w:rPr>
            </w:pPr>
            <w:del w:id="828" w:author="ROBERT Ludovic IMT/IBNF" w:date="2018-07-09T15:02:00Z">
              <w:r w:rsidRPr="00D63A2A" w:rsidDel="00F3235D">
                <w:delText>GET /geographicAddressManagement/addressValidation/125</w:delText>
              </w:r>
              <w:r w:rsidRPr="00D63A2A" w:rsidDel="00F3235D">
                <w:br/>
                <w:delText>Accept: application/json</w:delText>
              </w:r>
            </w:del>
          </w:p>
        </w:tc>
      </w:tr>
    </w:tbl>
    <w:p w14:paraId="34996C88" w14:textId="7559FA9A" w:rsidR="00744AD1" w:rsidRPr="002D3D60" w:rsidDel="00F3235D" w:rsidRDefault="00744AD1" w:rsidP="00744AD1">
      <w:pPr>
        <w:pStyle w:val="BodyBold"/>
        <w:rPr>
          <w:del w:id="829" w:author="ROBERT Ludovic IMT/IBNF" w:date="2018-07-09T15:02:00Z"/>
        </w:rPr>
      </w:pPr>
      <w:del w:id="830" w:author="ROBERT Ludovic IMT/IBNF" w:date="2018-07-09T15:02:00Z">
        <w:r w:rsidDel="00F3235D">
          <w:delText>Response</w:delText>
        </w:r>
      </w:del>
    </w:p>
    <w:tbl>
      <w:tblPr>
        <w:tblW w:w="0" w:type="auto"/>
        <w:tblLook w:val="04A0" w:firstRow="1" w:lastRow="0" w:firstColumn="1" w:lastColumn="0" w:noHBand="0" w:noVBand="1"/>
      </w:tblPr>
      <w:tblGrid>
        <w:gridCol w:w="9360"/>
      </w:tblGrid>
      <w:tr w:rsidR="00744AD1" w:rsidRPr="00201DB6" w:rsidDel="00F3235D" w14:paraId="31FF2A00" w14:textId="2F7BE5D6" w:rsidTr="00572E2E">
        <w:trPr>
          <w:del w:id="831" w:author="ROBERT Ludovic IMT/IBNF" w:date="2018-07-09T15:02:00Z"/>
        </w:trPr>
        <w:tc>
          <w:tcPr>
            <w:tcW w:w="9360" w:type="dxa"/>
            <w:shd w:val="clear" w:color="auto" w:fill="F2F2F2" w:themeFill="background1" w:themeFillShade="F2"/>
          </w:tcPr>
          <w:p w14:paraId="7CE5664F" w14:textId="691254E9" w:rsidR="00744AD1" w:rsidRPr="00D63A2A" w:rsidDel="00F3235D" w:rsidRDefault="00744AD1" w:rsidP="00572E2E">
            <w:pPr>
              <w:pStyle w:val="Code"/>
              <w:rPr>
                <w:del w:id="832" w:author="ROBERT Ludovic IMT/IBNF" w:date="2018-07-09T15:02:00Z"/>
              </w:rPr>
            </w:pPr>
            <w:del w:id="833" w:author="ROBERT Ludovic IMT/IBNF" w:date="2018-07-09T15:02:00Z">
              <w:r w:rsidRPr="00D63A2A" w:rsidDel="00F3235D">
                <w:delText>{</w:delText>
              </w:r>
            </w:del>
          </w:p>
          <w:p w14:paraId="0792DACA" w14:textId="4B82AEF6" w:rsidR="00744AD1" w:rsidRPr="00D63A2A" w:rsidDel="00F3235D" w:rsidRDefault="00744AD1" w:rsidP="00572E2E">
            <w:pPr>
              <w:pStyle w:val="Code"/>
              <w:rPr>
                <w:del w:id="834" w:author="ROBERT Ludovic IMT/IBNF" w:date="2018-07-09T15:02:00Z"/>
              </w:rPr>
            </w:pPr>
            <w:del w:id="835" w:author="ROBERT Ludovic IMT/IBNF" w:date="2018-07-09T15:02:00Z">
              <w:r w:rsidRPr="00D63A2A" w:rsidDel="00F3235D">
                <w:delText xml:space="preserve">  "id":"125",</w:delText>
              </w:r>
            </w:del>
          </w:p>
          <w:p w14:paraId="27E0350D" w14:textId="738CD9DB" w:rsidR="00744AD1" w:rsidRPr="00D63A2A" w:rsidDel="00F3235D" w:rsidRDefault="00744AD1" w:rsidP="00572E2E">
            <w:pPr>
              <w:pStyle w:val="Code"/>
              <w:rPr>
                <w:del w:id="836" w:author="ROBERT Ludovic IMT/IBNF" w:date="2018-07-09T15:02:00Z"/>
              </w:rPr>
            </w:pPr>
            <w:del w:id="837" w:author="ROBERT Ludovic IMT/IBNF" w:date="2018-07-09T15:02:00Z">
              <w:r w:rsidRPr="00D63A2A" w:rsidDel="00F3235D">
                <w:delText xml:space="preserve">  "status":"done",</w:delText>
              </w:r>
            </w:del>
          </w:p>
          <w:p w14:paraId="5F5FFA01" w14:textId="606D48F4" w:rsidR="00744AD1" w:rsidRPr="00D63A2A" w:rsidDel="00F3235D" w:rsidRDefault="00744AD1" w:rsidP="00572E2E">
            <w:pPr>
              <w:pStyle w:val="Code"/>
              <w:rPr>
                <w:del w:id="838" w:author="ROBERT Ludovic IMT/IBNF" w:date="2018-07-09T15:02:00Z"/>
              </w:rPr>
            </w:pPr>
            <w:del w:id="839" w:author="ROBERT Ludovic IMT/IBNF" w:date="2018-07-09T15:02:00Z">
              <w:r w:rsidRPr="00D63A2A" w:rsidDel="00F3235D">
                <w:delText xml:space="preserve">  "validationDate":"2017-07-11T13:58:24.975Z",</w:delText>
              </w:r>
            </w:del>
          </w:p>
          <w:p w14:paraId="0006E0BE" w14:textId="6FC3F355" w:rsidR="00744AD1" w:rsidRPr="00D63A2A" w:rsidDel="00F3235D" w:rsidRDefault="00744AD1" w:rsidP="00572E2E">
            <w:pPr>
              <w:pStyle w:val="Code"/>
              <w:rPr>
                <w:del w:id="840" w:author="ROBERT Ludovic IMT/IBNF" w:date="2018-07-09T15:02:00Z"/>
              </w:rPr>
            </w:pPr>
            <w:del w:id="841" w:author="ROBERT Ludovic IMT/IBNF" w:date="2018-07-09T15:02:00Z">
              <w:r w:rsidRPr="00D63A2A" w:rsidDel="00F3235D">
                <w:delText xml:space="preserve">  "validationResult":"partial",</w:delText>
              </w:r>
            </w:del>
          </w:p>
          <w:p w14:paraId="22E88D7A" w14:textId="7CF4F42B" w:rsidR="00744AD1" w:rsidRPr="00D63A2A" w:rsidDel="00F3235D" w:rsidRDefault="00744AD1" w:rsidP="00572E2E">
            <w:pPr>
              <w:pStyle w:val="Code"/>
              <w:rPr>
                <w:del w:id="842" w:author="ROBERT Ludovic IMT/IBNF" w:date="2018-07-09T15:02:00Z"/>
              </w:rPr>
            </w:pPr>
            <w:del w:id="843" w:author="ROBERT Ludovic IMT/IBNF" w:date="2018-07-09T15:02:00Z">
              <w:r w:rsidRPr="00D63A2A" w:rsidDel="00F3235D">
                <w:delText xml:space="preserve">  "provideaAlternative":true,</w:delText>
              </w:r>
            </w:del>
          </w:p>
          <w:p w14:paraId="4E883A7E" w14:textId="5174D41D" w:rsidR="00744AD1" w:rsidRPr="00D63A2A" w:rsidDel="00F3235D" w:rsidRDefault="00744AD1" w:rsidP="00572E2E">
            <w:pPr>
              <w:pStyle w:val="Code"/>
              <w:rPr>
                <w:del w:id="844" w:author="ROBERT Ludovic IMT/IBNF" w:date="2018-07-09T15:02:00Z"/>
              </w:rPr>
            </w:pPr>
            <w:del w:id="845" w:author="ROBERT Ludovic IMT/IBNF" w:date="2018-07-09T15:02:00Z">
              <w:r w:rsidRPr="00D63A2A" w:rsidDel="00F3235D">
                <w:delText xml:space="preserve">  "validAddress":{</w:delText>
              </w:r>
            </w:del>
          </w:p>
          <w:p w14:paraId="5B38CB97" w14:textId="5E5B3A2D" w:rsidR="00744AD1" w:rsidRPr="00D63A2A" w:rsidDel="00F3235D" w:rsidRDefault="00744AD1" w:rsidP="00572E2E">
            <w:pPr>
              <w:pStyle w:val="Code"/>
              <w:rPr>
                <w:del w:id="846" w:author="ROBERT Ludovic IMT/IBNF" w:date="2018-07-09T15:02:00Z"/>
              </w:rPr>
            </w:pPr>
            <w:del w:id="847" w:author="ROBERT Ludovic IMT/IBNF" w:date="2018-07-09T15:02:00Z">
              <w:r w:rsidRPr="00D63A2A" w:rsidDel="00F3235D">
                <w:delText xml:space="preserve">    "id":"78963",</w:delText>
              </w:r>
            </w:del>
          </w:p>
          <w:p w14:paraId="2CE73533" w14:textId="1114CF84" w:rsidR="00744AD1" w:rsidRPr="00D63A2A" w:rsidDel="00F3235D" w:rsidRDefault="00744AD1" w:rsidP="00572E2E">
            <w:pPr>
              <w:pStyle w:val="Code"/>
              <w:rPr>
                <w:del w:id="848" w:author="ROBERT Ludovic IMT/IBNF" w:date="2018-07-09T15:02:00Z"/>
              </w:rPr>
            </w:pPr>
            <w:del w:id="849" w:author="ROBERT Ludovic IMT/IBNF" w:date="2018-07-09T15:02:00Z">
              <w:r w:rsidRPr="00D63A2A" w:rsidDel="00F3235D">
                <w:delText xml:space="preserve">    "streetNr":"60",</w:delText>
              </w:r>
            </w:del>
          </w:p>
          <w:p w14:paraId="3CF0BB19" w14:textId="7FA04044" w:rsidR="00744AD1" w:rsidRPr="00D63A2A" w:rsidDel="00F3235D" w:rsidRDefault="00744AD1" w:rsidP="00572E2E">
            <w:pPr>
              <w:pStyle w:val="Code"/>
              <w:rPr>
                <w:del w:id="850" w:author="ROBERT Ludovic IMT/IBNF" w:date="2018-07-09T15:02:00Z"/>
              </w:rPr>
            </w:pPr>
            <w:del w:id="851" w:author="ROBERT Ludovic IMT/IBNF" w:date="2018-07-09T15:02:00Z">
              <w:r w:rsidRPr="00D63A2A" w:rsidDel="00F3235D">
                <w:delText xml:space="preserve">    "streetName":"Spear",</w:delText>
              </w:r>
            </w:del>
          </w:p>
          <w:p w14:paraId="7A467230" w14:textId="28EDB919" w:rsidR="00744AD1" w:rsidRPr="00D63A2A" w:rsidDel="00F3235D" w:rsidRDefault="00744AD1" w:rsidP="00572E2E">
            <w:pPr>
              <w:pStyle w:val="Code"/>
              <w:rPr>
                <w:del w:id="852" w:author="ROBERT Ludovic IMT/IBNF" w:date="2018-07-09T15:02:00Z"/>
              </w:rPr>
            </w:pPr>
            <w:del w:id="853" w:author="ROBERT Ludovic IMT/IBNF" w:date="2018-07-09T15:02:00Z">
              <w:r w:rsidRPr="00D63A2A" w:rsidDel="00F3235D">
                <w:delText xml:space="preserve">    "postcode":"94106",</w:delText>
              </w:r>
            </w:del>
          </w:p>
          <w:p w14:paraId="7B979FE8" w14:textId="0EB86E4D" w:rsidR="00744AD1" w:rsidRPr="00D63A2A" w:rsidDel="00F3235D" w:rsidRDefault="00744AD1" w:rsidP="00572E2E">
            <w:pPr>
              <w:pStyle w:val="Code"/>
              <w:rPr>
                <w:del w:id="854" w:author="ROBERT Ludovic IMT/IBNF" w:date="2018-07-09T15:02:00Z"/>
              </w:rPr>
            </w:pPr>
            <w:del w:id="855" w:author="ROBERT Ludovic IMT/IBNF" w:date="2018-07-09T15:02:00Z">
              <w:r w:rsidRPr="00D63A2A" w:rsidDel="00F3235D">
                <w:delText xml:space="preserve">    "city":"San Francisco",</w:delText>
              </w:r>
            </w:del>
          </w:p>
          <w:p w14:paraId="02DE8CE2" w14:textId="58A7D5CC" w:rsidR="00744AD1" w:rsidRPr="00D63A2A" w:rsidDel="00F3235D" w:rsidRDefault="00744AD1" w:rsidP="00572E2E">
            <w:pPr>
              <w:pStyle w:val="Code"/>
              <w:rPr>
                <w:del w:id="856" w:author="ROBERT Ludovic IMT/IBNF" w:date="2018-07-09T15:02:00Z"/>
              </w:rPr>
            </w:pPr>
            <w:del w:id="857" w:author="ROBERT Ludovic IMT/IBNF" w:date="2018-07-09T15:02:00Z">
              <w:r w:rsidRPr="00D63A2A" w:rsidDel="00F3235D">
                <w:delText xml:space="preserve">    "stateOrProvince":"CA",</w:delText>
              </w:r>
            </w:del>
          </w:p>
          <w:p w14:paraId="2ECF687C" w14:textId="5DEB54E6" w:rsidR="00744AD1" w:rsidRPr="00D63A2A" w:rsidDel="00F3235D" w:rsidRDefault="00744AD1" w:rsidP="00572E2E">
            <w:pPr>
              <w:pStyle w:val="Code"/>
              <w:rPr>
                <w:del w:id="858" w:author="ROBERT Ludovic IMT/IBNF" w:date="2018-07-09T15:02:00Z"/>
              </w:rPr>
            </w:pPr>
            <w:del w:id="859" w:author="ROBERT Ludovic IMT/IBNF" w:date="2018-07-09T15:02:00Z">
              <w:r w:rsidRPr="00D63A2A" w:rsidDel="00F3235D">
                <w:delText xml:space="preserve">    "country":"US"</w:delText>
              </w:r>
            </w:del>
          </w:p>
          <w:p w14:paraId="65E8213B" w14:textId="2D25FB4C" w:rsidR="00744AD1" w:rsidRPr="00D63A2A" w:rsidDel="00F3235D" w:rsidRDefault="00744AD1" w:rsidP="00572E2E">
            <w:pPr>
              <w:pStyle w:val="Code"/>
              <w:rPr>
                <w:del w:id="860" w:author="ROBERT Ludovic IMT/IBNF" w:date="2018-07-09T15:02:00Z"/>
              </w:rPr>
            </w:pPr>
            <w:del w:id="861" w:author="ROBERT Ludovic IMT/IBNF" w:date="2018-07-09T15:02:00Z">
              <w:r w:rsidRPr="00D63A2A" w:rsidDel="00F3235D">
                <w:delText xml:space="preserve">  }</w:delText>
              </w:r>
              <w:r w:rsidRPr="00D63A2A" w:rsidDel="00F3235D">
                <w:tab/>
              </w:r>
            </w:del>
          </w:p>
          <w:p w14:paraId="154FD085" w14:textId="4CB3F99D" w:rsidR="00744AD1" w:rsidRPr="00201DB6" w:rsidDel="00F3235D" w:rsidRDefault="00744AD1" w:rsidP="00572E2E">
            <w:pPr>
              <w:pStyle w:val="Code"/>
              <w:rPr>
                <w:del w:id="862" w:author="ROBERT Ludovic IMT/IBNF" w:date="2018-07-09T15:02:00Z"/>
              </w:rPr>
            </w:pPr>
            <w:del w:id="863" w:author="ROBERT Ludovic IMT/IBNF" w:date="2018-07-09T15:02:00Z">
              <w:r w:rsidRPr="00D63A2A" w:rsidDel="00F3235D">
                <w:delText>}</w:delText>
              </w:r>
            </w:del>
          </w:p>
        </w:tc>
      </w:tr>
    </w:tbl>
    <w:p w14:paraId="24FB17DF" w14:textId="3F2D0880" w:rsidR="00744AD1" w:rsidDel="00F3235D" w:rsidRDefault="00744AD1" w:rsidP="00744AD1">
      <w:pPr>
        <w:pStyle w:val="HeadingNo"/>
        <w:rPr>
          <w:del w:id="864" w:author="ROBERT Ludovic IMT/IBNF" w:date="2018-07-09T15:02:00Z"/>
        </w:rPr>
      </w:pPr>
    </w:p>
    <w:p w14:paraId="4FCF7FA2" w14:textId="08CE242B" w:rsidR="00744AD1" w:rsidDel="00F3235D" w:rsidRDefault="00744AD1" w:rsidP="00744AD1">
      <w:pPr>
        <w:spacing w:before="0"/>
        <w:rPr>
          <w:del w:id="865" w:author="ROBERT Ludovic IMT/IBNF" w:date="2018-07-09T15:02:00Z"/>
          <w:rFonts w:ascii="Arial" w:hAnsi="Arial"/>
          <w:b/>
          <w:sz w:val="32"/>
          <w:szCs w:val="32"/>
        </w:rPr>
      </w:pPr>
      <w:del w:id="866" w:author="ROBERT Ludovic IMT/IBNF" w:date="2018-07-09T15:02:00Z">
        <w:r w:rsidDel="00F3235D">
          <w:br w:type="page"/>
        </w:r>
      </w:del>
    </w:p>
    <w:p w14:paraId="6660377A" w14:textId="77777777" w:rsidR="00744AD1" w:rsidRPr="00F63C1F" w:rsidRDefault="00744AD1" w:rsidP="00744AD1">
      <w:pPr>
        <w:pStyle w:val="HeadingNo"/>
      </w:pPr>
      <w:r>
        <w:lastRenderedPageBreak/>
        <w:t>POST</w:t>
      </w:r>
      <w:r w:rsidRPr="00F63C1F">
        <w:t xml:space="preserve"> </w:t>
      </w:r>
      <w:r>
        <w:t>ADDRESS VALIDATION</w:t>
      </w:r>
    </w:p>
    <w:p w14:paraId="143D240E" w14:textId="77777777" w:rsidR="00744AD1" w:rsidRPr="00D73127" w:rsidRDefault="00744AD1" w:rsidP="00744AD1">
      <w:pPr>
        <w:pStyle w:val="CodeHeading"/>
      </w:pPr>
      <w:r>
        <w:t>POST</w:t>
      </w:r>
      <w:r w:rsidRPr="00D73127">
        <w:t xml:space="preserve"> /</w:t>
      </w:r>
      <w:r>
        <w:t>addressValidation</w:t>
      </w:r>
    </w:p>
    <w:p w14:paraId="089CF3AC" w14:textId="77777777" w:rsidR="00744AD1" w:rsidRPr="00201DB6" w:rsidRDefault="00744AD1" w:rsidP="00744AD1">
      <w:pPr>
        <w:pStyle w:val="BodyBold"/>
      </w:pPr>
      <w:r w:rsidRPr="00D73127">
        <w:t>Description</w:t>
      </w:r>
    </w:p>
    <w:p w14:paraId="083CC503" w14:textId="77777777" w:rsidR="00744AD1" w:rsidRPr="00F63C1F" w:rsidRDefault="00744AD1" w:rsidP="00744AD1">
      <w:pPr>
        <w:pStyle w:val="Body"/>
      </w:pPr>
      <w:r w:rsidRPr="00F63C1F">
        <w:t xml:space="preserve">This operation </w:t>
      </w:r>
      <w:r>
        <w:t>creates an</w:t>
      </w:r>
      <w:r w:rsidRPr="00F63C1F">
        <w:t xml:space="preserve"> address</w:t>
      </w:r>
      <w:r>
        <w:t>Validation</w:t>
      </w:r>
      <w:r w:rsidRPr="00F63C1F">
        <w:t xml:space="preserve"> entity</w:t>
      </w:r>
    </w:p>
    <w:p w14:paraId="1E5EA80F" w14:textId="77777777" w:rsidR="00744AD1" w:rsidRPr="0058535D" w:rsidRDefault="00744AD1" w:rsidP="00744AD1">
      <w:pPr>
        <w:pStyle w:val="BodyBold"/>
      </w:pPr>
      <w:r w:rsidRPr="0058535D">
        <w:t>Behavior</w:t>
      </w:r>
    </w:p>
    <w:p w14:paraId="3062021F" w14:textId="77777777" w:rsidR="00744AD1" w:rsidRDefault="00744AD1" w:rsidP="005167ED">
      <w:pPr>
        <w:pStyle w:val="ListParagraph"/>
        <w:numPr>
          <w:ilvl w:val="0"/>
          <w:numId w:val="14"/>
        </w:numPr>
      </w:pPr>
      <w:r>
        <w:t>Standard 201 response if address validation entity is created</w:t>
      </w:r>
    </w:p>
    <w:p w14:paraId="3AF81B5B" w14:textId="77777777" w:rsidR="00744AD1" w:rsidRDefault="00744AD1" w:rsidP="00744AD1">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744AD1" w14:paraId="14B8489D" w14:textId="77777777" w:rsidTr="00572E2E">
        <w:tc>
          <w:tcPr>
            <w:tcW w:w="1199" w:type="dxa"/>
          </w:tcPr>
          <w:p w14:paraId="5B3E3F75" w14:textId="77777777" w:rsidR="00744AD1" w:rsidRPr="00F63C1F" w:rsidRDefault="00744AD1" w:rsidP="00572E2E">
            <w:pPr>
              <w:pStyle w:val="TableText"/>
            </w:pPr>
            <w:r>
              <w:t>400</w:t>
            </w:r>
          </w:p>
        </w:tc>
        <w:tc>
          <w:tcPr>
            <w:tcW w:w="4649" w:type="dxa"/>
          </w:tcPr>
          <w:p w14:paraId="7E155DB1" w14:textId="77777777" w:rsidR="00744AD1" w:rsidRPr="00F63C1F" w:rsidRDefault="00744AD1" w:rsidP="00572E2E">
            <w:pPr>
              <w:pStyle w:val="TableText"/>
            </w:pPr>
            <w:r>
              <w:t>Bad Request</w:t>
            </w:r>
          </w:p>
        </w:tc>
      </w:tr>
      <w:tr w:rsidR="00744AD1" w14:paraId="0E102882" w14:textId="77777777" w:rsidTr="00572E2E">
        <w:tc>
          <w:tcPr>
            <w:tcW w:w="1199" w:type="dxa"/>
          </w:tcPr>
          <w:p w14:paraId="7CC66581" w14:textId="77777777" w:rsidR="00744AD1" w:rsidRPr="00F63C1F" w:rsidRDefault="00744AD1" w:rsidP="00572E2E">
            <w:pPr>
              <w:pStyle w:val="TableText"/>
            </w:pPr>
            <w:r w:rsidRPr="00F63C1F">
              <w:t>401</w:t>
            </w:r>
          </w:p>
        </w:tc>
        <w:tc>
          <w:tcPr>
            <w:tcW w:w="4649" w:type="dxa"/>
          </w:tcPr>
          <w:p w14:paraId="62310816" w14:textId="77777777" w:rsidR="00744AD1" w:rsidRPr="00F63C1F" w:rsidRDefault="00744AD1" w:rsidP="00572E2E">
            <w:pPr>
              <w:pStyle w:val="TableText"/>
            </w:pPr>
            <w:r w:rsidRPr="00F63C1F">
              <w:t>Unauthorized</w:t>
            </w:r>
          </w:p>
        </w:tc>
      </w:tr>
      <w:tr w:rsidR="00744AD1" w14:paraId="1FFA70F3" w14:textId="77777777" w:rsidTr="00572E2E">
        <w:tc>
          <w:tcPr>
            <w:tcW w:w="1199" w:type="dxa"/>
          </w:tcPr>
          <w:p w14:paraId="1CEEC803" w14:textId="77777777" w:rsidR="00744AD1" w:rsidRPr="00F63C1F" w:rsidRDefault="00744AD1" w:rsidP="00572E2E">
            <w:pPr>
              <w:pStyle w:val="TableText"/>
            </w:pPr>
            <w:r w:rsidRPr="00F63C1F">
              <w:t>403</w:t>
            </w:r>
          </w:p>
        </w:tc>
        <w:tc>
          <w:tcPr>
            <w:tcW w:w="4649" w:type="dxa"/>
          </w:tcPr>
          <w:p w14:paraId="0F7BEB31" w14:textId="77777777" w:rsidR="00744AD1" w:rsidRPr="00F63C1F" w:rsidRDefault="00744AD1" w:rsidP="00572E2E">
            <w:pPr>
              <w:pStyle w:val="TableText"/>
            </w:pPr>
            <w:r w:rsidRPr="00F63C1F">
              <w:t>Forbidden</w:t>
            </w:r>
          </w:p>
        </w:tc>
      </w:tr>
      <w:tr w:rsidR="00744AD1" w14:paraId="2B25A909" w14:textId="77777777" w:rsidTr="00572E2E">
        <w:tc>
          <w:tcPr>
            <w:tcW w:w="1199" w:type="dxa"/>
          </w:tcPr>
          <w:p w14:paraId="65CBCBF4" w14:textId="77777777" w:rsidR="00744AD1" w:rsidRPr="00F63C1F" w:rsidRDefault="00744AD1" w:rsidP="00572E2E">
            <w:pPr>
              <w:pStyle w:val="TableText"/>
            </w:pPr>
            <w:r w:rsidRPr="00F63C1F">
              <w:t>405</w:t>
            </w:r>
          </w:p>
        </w:tc>
        <w:tc>
          <w:tcPr>
            <w:tcW w:w="4649" w:type="dxa"/>
          </w:tcPr>
          <w:p w14:paraId="565C39E3" w14:textId="77777777" w:rsidR="00744AD1" w:rsidRPr="00F63C1F" w:rsidRDefault="00744AD1" w:rsidP="00572E2E">
            <w:pPr>
              <w:pStyle w:val="TableText"/>
            </w:pPr>
            <w:r w:rsidRPr="00F63C1F">
              <w:t>Method Not Allowed</w:t>
            </w:r>
          </w:p>
        </w:tc>
      </w:tr>
      <w:tr w:rsidR="00744AD1" w14:paraId="56BAE6ED" w14:textId="77777777" w:rsidTr="00572E2E">
        <w:tc>
          <w:tcPr>
            <w:tcW w:w="1199" w:type="dxa"/>
          </w:tcPr>
          <w:p w14:paraId="5ED28380" w14:textId="77777777" w:rsidR="00744AD1" w:rsidRPr="00F63C1F" w:rsidRDefault="00744AD1" w:rsidP="00572E2E">
            <w:pPr>
              <w:pStyle w:val="TableText"/>
            </w:pPr>
            <w:r w:rsidRPr="00F63C1F">
              <w:t>408</w:t>
            </w:r>
          </w:p>
        </w:tc>
        <w:tc>
          <w:tcPr>
            <w:tcW w:w="4649" w:type="dxa"/>
          </w:tcPr>
          <w:p w14:paraId="4D0BBF68" w14:textId="77777777" w:rsidR="00744AD1" w:rsidRPr="00F63C1F" w:rsidRDefault="00744AD1" w:rsidP="00572E2E">
            <w:pPr>
              <w:pStyle w:val="TableText"/>
            </w:pPr>
            <w:r w:rsidRPr="00F63C1F">
              <w:t>Request Time-out</w:t>
            </w:r>
          </w:p>
        </w:tc>
      </w:tr>
      <w:tr w:rsidR="00744AD1" w14:paraId="073577A9" w14:textId="77777777" w:rsidTr="00572E2E">
        <w:tc>
          <w:tcPr>
            <w:tcW w:w="1199" w:type="dxa"/>
          </w:tcPr>
          <w:p w14:paraId="5B39EC63" w14:textId="77777777" w:rsidR="00744AD1" w:rsidRPr="00F63C1F" w:rsidRDefault="00744AD1" w:rsidP="00572E2E">
            <w:pPr>
              <w:pStyle w:val="TableText"/>
            </w:pPr>
            <w:r>
              <w:t>422</w:t>
            </w:r>
          </w:p>
        </w:tc>
        <w:tc>
          <w:tcPr>
            <w:tcW w:w="4649" w:type="dxa"/>
          </w:tcPr>
          <w:p w14:paraId="582E6715" w14:textId="77777777" w:rsidR="00744AD1" w:rsidRPr="00F63C1F" w:rsidRDefault="00744AD1" w:rsidP="00572E2E">
            <w:pPr>
              <w:pStyle w:val="TableText"/>
            </w:pPr>
            <w:proofErr w:type="spellStart"/>
            <w:r>
              <w:t>Unprocessable</w:t>
            </w:r>
            <w:proofErr w:type="spellEnd"/>
            <w:r>
              <w:t xml:space="preserve"> entity</w:t>
            </w:r>
          </w:p>
        </w:tc>
      </w:tr>
    </w:tbl>
    <w:p w14:paraId="293C3882" w14:textId="4029EBAE" w:rsidR="00744AD1" w:rsidRDefault="00744AD1" w:rsidP="00744AD1">
      <w:pPr>
        <w:pStyle w:val="Body"/>
      </w:pPr>
      <w:r w:rsidRPr="00CD2645">
        <w:rPr>
          <w:b/>
        </w:rPr>
        <w:t>Note:</w:t>
      </w:r>
      <w:r>
        <w:t xml:space="preserve"> This API could be used </w:t>
      </w:r>
      <w:ins w:id="867" w:author="ROBERT Ludovic IMT/IBNF" w:date="2018-07-09T15:04:00Z">
        <w:r w:rsidR="00F3235D">
          <w:t xml:space="preserve">only </w:t>
        </w:r>
      </w:ins>
      <w:r>
        <w:t>in synchronous</w:t>
      </w:r>
      <w:del w:id="868" w:author="ROBERT Ludovic IMT/IBNF" w:date="2018-07-09T15:04:00Z">
        <w:r w:rsidDel="00F3235D">
          <w:delText>/asynchronous</w:delText>
        </w:r>
      </w:del>
      <w:r>
        <w:t xml:space="preserve"> context.</w:t>
      </w:r>
    </w:p>
    <w:p w14:paraId="065089DA" w14:textId="7D8BDB4B" w:rsidR="00744AD1" w:rsidRDefault="00744AD1" w:rsidP="00744AD1">
      <w:pPr>
        <w:pStyle w:val="Body"/>
      </w:pPr>
      <w:del w:id="869" w:author="ROBERT Ludovic IMT/IBNF" w:date="2018-07-09T15:05:00Z">
        <w:r w:rsidRPr="00CD2645" w:rsidDel="00F3235D">
          <w:delText>If t</w:delText>
        </w:r>
      </w:del>
      <w:ins w:id="870" w:author="ROBERT Ludovic IMT/IBNF" w:date="2018-07-09T15:05:00Z">
        <w:r w:rsidR="00F3235D">
          <w:t>T</w:t>
        </w:r>
      </w:ins>
      <w:r w:rsidRPr="00CD2645">
        <w:t>he API Supp</w:t>
      </w:r>
      <w:r>
        <w:t xml:space="preserve">lier </w:t>
      </w:r>
      <w:del w:id="871" w:author="ROBERT Ludovic IMT/IBNF" w:date="2018-07-09T15:05:00Z">
        <w:r w:rsidDel="00F3235D">
          <w:delText>is able – on the fly –</w:delText>
        </w:r>
        <w:r w:rsidRPr="00CD2645" w:rsidDel="00F3235D">
          <w:delText xml:space="preserve"> to</w:delText>
        </w:r>
      </w:del>
      <w:ins w:id="872" w:author="ROBERT Ludovic IMT/IBNF" w:date="2018-07-09T15:05:00Z">
        <w:r w:rsidR="00F3235D">
          <w:t>will</w:t>
        </w:r>
      </w:ins>
      <w:r w:rsidRPr="00CD2645">
        <w:t xml:space="preserve"> provide </w:t>
      </w:r>
      <w:ins w:id="873" w:author="ROBERT Ludovic IMT/IBNF" w:date="2018-07-09T15:05:00Z">
        <w:r w:rsidR="00F3235D">
          <w:t xml:space="preserve">on the fly the </w:t>
        </w:r>
      </w:ins>
      <w:r w:rsidRPr="00CD2645">
        <w:t xml:space="preserve">requested information </w:t>
      </w:r>
      <w:del w:id="874" w:author="ROBERT Ludovic IMT/IBNF" w:date="2018-07-09T15:05:00Z">
        <w:r w:rsidRPr="00CD2645" w:rsidDel="00F3235D">
          <w:delText xml:space="preserve">it is possible to put this information </w:delText>
        </w:r>
      </w:del>
      <w:r w:rsidRPr="00CD2645">
        <w:t>in the POST response.</w:t>
      </w:r>
      <w:del w:id="875" w:author="ROBERT Ludovic IMT/IBNF" w:date="2018-07-09T15:05:00Z">
        <w:r w:rsidRPr="00CD2645" w:rsidDel="00F3235D">
          <w:delText xml:space="preserve"> If not, he will only provide an address validation id and the API user will use the GET operation to retrieve </w:delText>
        </w:r>
        <w:r w:rsidDel="00F3235D">
          <w:delText xml:space="preserve">the </w:delText>
        </w:r>
        <w:r w:rsidRPr="00CD2645" w:rsidDel="00F3235D">
          <w:delText>result later</w:delText>
        </w:r>
      </w:del>
      <w:r w:rsidRPr="00CD2645">
        <w:t>.</w:t>
      </w:r>
    </w:p>
    <w:p w14:paraId="5AC533A1" w14:textId="77777777" w:rsidR="00744AD1" w:rsidRPr="0058535D" w:rsidRDefault="00744AD1" w:rsidP="00744AD1">
      <w:pPr>
        <w:pStyle w:val="BodyBold"/>
      </w:pPr>
      <w:r>
        <w:t>Usage Samples</w:t>
      </w:r>
    </w:p>
    <w:p w14:paraId="5A5A939C" w14:textId="77777777" w:rsidR="00744AD1" w:rsidRPr="007375FC" w:rsidRDefault="00744AD1" w:rsidP="00744AD1">
      <w:pPr>
        <w:pStyle w:val="BodyBold"/>
      </w:pPr>
      <w:r w:rsidRPr="007375FC">
        <w:t>Request</w:t>
      </w:r>
    </w:p>
    <w:tbl>
      <w:tblPr>
        <w:tblW w:w="0" w:type="auto"/>
        <w:tblLook w:val="04A0" w:firstRow="1" w:lastRow="0" w:firstColumn="1" w:lastColumn="0" w:noHBand="0" w:noVBand="1"/>
      </w:tblPr>
      <w:tblGrid>
        <w:gridCol w:w="9576"/>
      </w:tblGrid>
      <w:tr w:rsidR="00744AD1" w:rsidRPr="00201DB6" w14:paraId="0DEB515D" w14:textId="77777777" w:rsidTr="00572E2E">
        <w:tc>
          <w:tcPr>
            <w:tcW w:w="10205" w:type="dxa"/>
            <w:shd w:val="clear" w:color="auto" w:fill="F2F2F2" w:themeFill="background1" w:themeFillShade="F2"/>
          </w:tcPr>
          <w:p w14:paraId="5FDDA5A1" w14:textId="77777777" w:rsidR="00744AD1" w:rsidRPr="00CD2645" w:rsidRDefault="00744AD1" w:rsidP="00572E2E">
            <w:pPr>
              <w:pStyle w:val="Code"/>
            </w:pPr>
            <w:r w:rsidRPr="00CD2645">
              <w:t>POST /geographicAddressManagement/addressValidation</w:t>
            </w:r>
            <w:r w:rsidRPr="00CD2645">
              <w:br/>
              <w:t>Content-Type: application/json</w:t>
            </w:r>
          </w:p>
          <w:p w14:paraId="55280926" w14:textId="77777777" w:rsidR="00744AD1" w:rsidRPr="00CD2645" w:rsidRDefault="00744AD1" w:rsidP="00572E2E">
            <w:pPr>
              <w:pStyle w:val="Code"/>
            </w:pPr>
            <w:r w:rsidRPr="00CD2645">
              <w:t>{</w:t>
            </w:r>
          </w:p>
          <w:p w14:paraId="7BF3D3B6" w14:textId="77777777" w:rsidR="00744AD1" w:rsidRPr="00CD2645" w:rsidRDefault="00744AD1" w:rsidP="00572E2E">
            <w:pPr>
              <w:pStyle w:val="Code"/>
            </w:pPr>
            <w:r w:rsidRPr="00CD2645">
              <w:t xml:space="preserve">  "provideaAlternative": true,</w:t>
            </w:r>
          </w:p>
          <w:p w14:paraId="540DF64F" w14:textId="77777777" w:rsidR="00744AD1" w:rsidRPr="00CD2645" w:rsidRDefault="00744AD1" w:rsidP="00572E2E">
            <w:pPr>
              <w:pStyle w:val="Code"/>
            </w:pPr>
            <w:r w:rsidRPr="00CD2645">
              <w:t xml:space="preserve">  "validAddress":{</w:t>
            </w:r>
          </w:p>
          <w:p w14:paraId="36AF2505" w14:textId="77777777" w:rsidR="00744AD1" w:rsidRPr="00CD2645" w:rsidRDefault="00744AD1" w:rsidP="00572E2E">
            <w:pPr>
              <w:pStyle w:val="Code"/>
            </w:pPr>
            <w:r w:rsidRPr="00CD2645">
              <w:t xml:space="preserve">    "streetNr":"60",</w:t>
            </w:r>
          </w:p>
          <w:p w14:paraId="782BEF01" w14:textId="77777777" w:rsidR="00744AD1" w:rsidRPr="00CD2645" w:rsidRDefault="00744AD1" w:rsidP="00572E2E">
            <w:pPr>
              <w:pStyle w:val="Code"/>
            </w:pPr>
            <w:r w:rsidRPr="00CD2645">
              <w:t xml:space="preserve">    "streetName":"Spear",</w:t>
            </w:r>
          </w:p>
          <w:p w14:paraId="487CF06D" w14:textId="77777777" w:rsidR="00744AD1" w:rsidRPr="00CD2645" w:rsidRDefault="00744AD1" w:rsidP="00572E2E">
            <w:pPr>
              <w:pStyle w:val="Code"/>
            </w:pPr>
            <w:r w:rsidRPr="00CD2645">
              <w:t xml:space="preserve">    "postcode":"94106",</w:t>
            </w:r>
          </w:p>
          <w:p w14:paraId="7C205132" w14:textId="77777777" w:rsidR="00744AD1" w:rsidRPr="00CD2645" w:rsidRDefault="00744AD1" w:rsidP="00572E2E">
            <w:pPr>
              <w:pStyle w:val="Code"/>
            </w:pPr>
            <w:r w:rsidRPr="00CD2645">
              <w:t xml:space="preserve">    "city":"San Francisco",</w:t>
            </w:r>
          </w:p>
          <w:p w14:paraId="7ED7F5EE" w14:textId="77777777" w:rsidR="00744AD1" w:rsidRPr="00CD2645" w:rsidRDefault="00744AD1" w:rsidP="00572E2E">
            <w:pPr>
              <w:pStyle w:val="Code"/>
            </w:pPr>
            <w:r w:rsidRPr="00CD2645">
              <w:t xml:space="preserve">    "stateOrProvince":"CA",</w:t>
            </w:r>
          </w:p>
          <w:p w14:paraId="3E029496" w14:textId="77777777" w:rsidR="00744AD1" w:rsidRPr="00CD2645" w:rsidRDefault="00744AD1" w:rsidP="00572E2E">
            <w:pPr>
              <w:pStyle w:val="Code"/>
            </w:pPr>
            <w:r w:rsidRPr="00CD2645">
              <w:t xml:space="preserve">    "country":"US"</w:t>
            </w:r>
          </w:p>
          <w:p w14:paraId="040B1257" w14:textId="77777777" w:rsidR="00744AD1" w:rsidRPr="00CD2645" w:rsidRDefault="00744AD1" w:rsidP="00572E2E">
            <w:pPr>
              <w:pStyle w:val="Code"/>
            </w:pPr>
            <w:r w:rsidRPr="00CD2645">
              <w:t xml:space="preserve"> </w:t>
            </w:r>
            <w:r>
              <w:t xml:space="preserve"> </w:t>
            </w:r>
            <w:r w:rsidRPr="00CD2645">
              <w:t>},</w:t>
            </w:r>
          </w:p>
          <w:p w14:paraId="37CB50E6" w14:textId="77777777" w:rsidR="00744AD1" w:rsidRPr="00EB4997" w:rsidRDefault="00744AD1" w:rsidP="00572E2E">
            <w:pPr>
              <w:pStyle w:val="Code"/>
            </w:pPr>
            <w:r w:rsidRPr="00CD2645">
              <w:t>}</w:t>
            </w:r>
          </w:p>
        </w:tc>
      </w:tr>
    </w:tbl>
    <w:p w14:paraId="179D0D0B" w14:textId="77777777" w:rsidR="00744AD1" w:rsidRPr="002D3D60" w:rsidRDefault="00744AD1" w:rsidP="00744AD1">
      <w:pPr>
        <w:pStyle w:val="BodyBold"/>
      </w:pPr>
      <w:r>
        <w:t>Response</w:t>
      </w:r>
    </w:p>
    <w:tbl>
      <w:tblPr>
        <w:tblW w:w="0" w:type="auto"/>
        <w:tblLook w:val="04A0" w:firstRow="1" w:lastRow="0" w:firstColumn="1" w:lastColumn="0" w:noHBand="0" w:noVBand="1"/>
      </w:tblPr>
      <w:tblGrid>
        <w:gridCol w:w="9360"/>
      </w:tblGrid>
      <w:tr w:rsidR="00744AD1" w:rsidRPr="00201DB6" w14:paraId="559ECDFC" w14:textId="77777777" w:rsidTr="00572E2E">
        <w:tc>
          <w:tcPr>
            <w:tcW w:w="9360" w:type="dxa"/>
            <w:shd w:val="clear" w:color="auto" w:fill="F2F2F2" w:themeFill="background1" w:themeFillShade="F2"/>
          </w:tcPr>
          <w:p w14:paraId="7F0A1192" w14:textId="77777777" w:rsidR="00744AD1" w:rsidRPr="00CD2645" w:rsidRDefault="00744AD1" w:rsidP="00572E2E">
            <w:pPr>
              <w:pStyle w:val="Code"/>
            </w:pPr>
            <w:r w:rsidRPr="00CD2645">
              <w:t>201</w:t>
            </w:r>
          </w:p>
          <w:p w14:paraId="33D9CBE6" w14:textId="77777777" w:rsidR="007755F0" w:rsidRPr="00D63A2A" w:rsidRDefault="007755F0" w:rsidP="007755F0">
            <w:pPr>
              <w:pStyle w:val="Code"/>
              <w:rPr>
                <w:ins w:id="876" w:author="ROBERT Ludovic IMT/IBNF" w:date="2018-07-09T15:06:00Z"/>
              </w:rPr>
            </w:pPr>
            <w:ins w:id="877" w:author="ROBERT Ludovic IMT/IBNF" w:date="2018-07-09T15:06:00Z">
              <w:r w:rsidRPr="00D63A2A">
                <w:t>{</w:t>
              </w:r>
            </w:ins>
          </w:p>
          <w:p w14:paraId="456FFBA3" w14:textId="77777777" w:rsidR="007755F0" w:rsidRPr="00D63A2A" w:rsidRDefault="007755F0" w:rsidP="007755F0">
            <w:pPr>
              <w:pStyle w:val="Code"/>
              <w:rPr>
                <w:ins w:id="878" w:author="ROBERT Ludovic IMT/IBNF" w:date="2018-07-09T15:06:00Z"/>
              </w:rPr>
            </w:pPr>
            <w:ins w:id="879" w:author="ROBERT Ludovic IMT/IBNF" w:date="2018-07-09T15:06:00Z">
              <w:r w:rsidRPr="00D63A2A">
                <w:t xml:space="preserve">  "id":"125",</w:t>
              </w:r>
            </w:ins>
          </w:p>
          <w:p w14:paraId="7415882F" w14:textId="77777777" w:rsidR="007755F0" w:rsidRPr="00D63A2A" w:rsidRDefault="007755F0" w:rsidP="007755F0">
            <w:pPr>
              <w:pStyle w:val="Code"/>
              <w:rPr>
                <w:ins w:id="880" w:author="ROBERT Ludovic IMT/IBNF" w:date="2018-07-09T15:06:00Z"/>
              </w:rPr>
            </w:pPr>
            <w:ins w:id="881" w:author="ROBERT Ludovic IMT/IBNF" w:date="2018-07-09T15:06:00Z">
              <w:r w:rsidRPr="00D63A2A">
                <w:t xml:space="preserve">  "status":"done",</w:t>
              </w:r>
            </w:ins>
          </w:p>
          <w:p w14:paraId="79166975" w14:textId="77777777" w:rsidR="007755F0" w:rsidRPr="00D63A2A" w:rsidRDefault="007755F0" w:rsidP="007755F0">
            <w:pPr>
              <w:pStyle w:val="Code"/>
              <w:rPr>
                <w:ins w:id="882" w:author="ROBERT Ludovic IMT/IBNF" w:date="2018-07-09T15:06:00Z"/>
              </w:rPr>
            </w:pPr>
            <w:ins w:id="883" w:author="ROBERT Ludovic IMT/IBNF" w:date="2018-07-09T15:06:00Z">
              <w:r w:rsidRPr="00D63A2A">
                <w:t xml:space="preserve">  "validationDate":"2017-07-11T13:58:24.975Z",</w:t>
              </w:r>
            </w:ins>
          </w:p>
          <w:p w14:paraId="6BD8AD67" w14:textId="77777777" w:rsidR="007755F0" w:rsidRPr="00D63A2A" w:rsidRDefault="007755F0" w:rsidP="007755F0">
            <w:pPr>
              <w:pStyle w:val="Code"/>
              <w:rPr>
                <w:ins w:id="884" w:author="ROBERT Ludovic IMT/IBNF" w:date="2018-07-09T15:06:00Z"/>
              </w:rPr>
            </w:pPr>
            <w:ins w:id="885" w:author="ROBERT Ludovic IMT/IBNF" w:date="2018-07-09T15:06:00Z">
              <w:r w:rsidRPr="00D63A2A">
                <w:t xml:space="preserve">  "validationResult":"partial",</w:t>
              </w:r>
            </w:ins>
          </w:p>
          <w:p w14:paraId="72814B04" w14:textId="77777777" w:rsidR="007755F0" w:rsidRPr="00D63A2A" w:rsidRDefault="007755F0" w:rsidP="007755F0">
            <w:pPr>
              <w:pStyle w:val="Code"/>
              <w:rPr>
                <w:ins w:id="886" w:author="ROBERT Ludovic IMT/IBNF" w:date="2018-07-09T15:06:00Z"/>
              </w:rPr>
            </w:pPr>
            <w:ins w:id="887" w:author="ROBERT Ludovic IMT/IBNF" w:date="2018-07-09T15:06:00Z">
              <w:r w:rsidRPr="00D63A2A">
                <w:lastRenderedPageBreak/>
                <w:t xml:space="preserve">  "provideaAlternative":true,</w:t>
              </w:r>
            </w:ins>
          </w:p>
          <w:p w14:paraId="6527C95E" w14:textId="77777777" w:rsidR="007755F0" w:rsidRPr="00D63A2A" w:rsidRDefault="007755F0" w:rsidP="007755F0">
            <w:pPr>
              <w:pStyle w:val="Code"/>
              <w:rPr>
                <w:ins w:id="888" w:author="ROBERT Ludovic IMT/IBNF" w:date="2018-07-09T15:06:00Z"/>
              </w:rPr>
            </w:pPr>
            <w:ins w:id="889" w:author="ROBERT Ludovic IMT/IBNF" w:date="2018-07-09T15:06:00Z">
              <w:r w:rsidRPr="00D63A2A">
                <w:t xml:space="preserve">  "validAddress":{</w:t>
              </w:r>
            </w:ins>
          </w:p>
          <w:p w14:paraId="42651129" w14:textId="77777777" w:rsidR="007755F0" w:rsidRPr="00D63A2A" w:rsidRDefault="007755F0" w:rsidP="007755F0">
            <w:pPr>
              <w:pStyle w:val="Code"/>
              <w:rPr>
                <w:ins w:id="890" w:author="ROBERT Ludovic IMT/IBNF" w:date="2018-07-09T15:06:00Z"/>
              </w:rPr>
            </w:pPr>
            <w:ins w:id="891" w:author="ROBERT Ludovic IMT/IBNF" w:date="2018-07-09T15:06:00Z">
              <w:r w:rsidRPr="00D63A2A">
                <w:t xml:space="preserve">    "id":"78963",</w:t>
              </w:r>
            </w:ins>
          </w:p>
          <w:p w14:paraId="3A502EF5" w14:textId="77777777" w:rsidR="007755F0" w:rsidRPr="00D63A2A" w:rsidRDefault="007755F0" w:rsidP="007755F0">
            <w:pPr>
              <w:pStyle w:val="Code"/>
              <w:rPr>
                <w:ins w:id="892" w:author="ROBERT Ludovic IMT/IBNF" w:date="2018-07-09T15:06:00Z"/>
              </w:rPr>
            </w:pPr>
            <w:ins w:id="893" w:author="ROBERT Ludovic IMT/IBNF" w:date="2018-07-09T15:06:00Z">
              <w:r w:rsidRPr="00D63A2A">
                <w:t xml:space="preserve">    "streetNr":"60",</w:t>
              </w:r>
            </w:ins>
          </w:p>
          <w:p w14:paraId="31263769" w14:textId="77777777" w:rsidR="007755F0" w:rsidRPr="00D63A2A" w:rsidRDefault="007755F0" w:rsidP="007755F0">
            <w:pPr>
              <w:pStyle w:val="Code"/>
              <w:rPr>
                <w:ins w:id="894" w:author="ROBERT Ludovic IMT/IBNF" w:date="2018-07-09T15:06:00Z"/>
              </w:rPr>
            </w:pPr>
            <w:ins w:id="895" w:author="ROBERT Ludovic IMT/IBNF" w:date="2018-07-09T15:06:00Z">
              <w:r w:rsidRPr="00D63A2A">
                <w:t xml:space="preserve">    "streetName":"Spear",</w:t>
              </w:r>
            </w:ins>
          </w:p>
          <w:p w14:paraId="222878C9" w14:textId="77777777" w:rsidR="007755F0" w:rsidRPr="00D63A2A" w:rsidRDefault="007755F0" w:rsidP="007755F0">
            <w:pPr>
              <w:pStyle w:val="Code"/>
              <w:rPr>
                <w:ins w:id="896" w:author="ROBERT Ludovic IMT/IBNF" w:date="2018-07-09T15:06:00Z"/>
              </w:rPr>
            </w:pPr>
            <w:ins w:id="897" w:author="ROBERT Ludovic IMT/IBNF" w:date="2018-07-09T15:06:00Z">
              <w:r w:rsidRPr="00D63A2A">
                <w:t xml:space="preserve">    "postcode":"94106",</w:t>
              </w:r>
            </w:ins>
          </w:p>
          <w:p w14:paraId="05AE6EFF" w14:textId="77777777" w:rsidR="007755F0" w:rsidRPr="00D63A2A" w:rsidRDefault="007755F0" w:rsidP="007755F0">
            <w:pPr>
              <w:pStyle w:val="Code"/>
              <w:rPr>
                <w:ins w:id="898" w:author="ROBERT Ludovic IMT/IBNF" w:date="2018-07-09T15:06:00Z"/>
              </w:rPr>
            </w:pPr>
            <w:ins w:id="899" w:author="ROBERT Ludovic IMT/IBNF" w:date="2018-07-09T15:06:00Z">
              <w:r w:rsidRPr="00D63A2A">
                <w:t xml:space="preserve">    "city":"San Francisco",</w:t>
              </w:r>
            </w:ins>
          </w:p>
          <w:p w14:paraId="0FE4D40D" w14:textId="77777777" w:rsidR="007755F0" w:rsidRPr="00D63A2A" w:rsidRDefault="007755F0" w:rsidP="007755F0">
            <w:pPr>
              <w:pStyle w:val="Code"/>
              <w:rPr>
                <w:ins w:id="900" w:author="ROBERT Ludovic IMT/IBNF" w:date="2018-07-09T15:06:00Z"/>
              </w:rPr>
            </w:pPr>
            <w:ins w:id="901" w:author="ROBERT Ludovic IMT/IBNF" w:date="2018-07-09T15:06:00Z">
              <w:r w:rsidRPr="00D63A2A">
                <w:t xml:space="preserve">    "stateOrProvince":"CA",</w:t>
              </w:r>
            </w:ins>
          </w:p>
          <w:p w14:paraId="58A7BF07" w14:textId="77777777" w:rsidR="007755F0" w:rsidRDefault="007755F0" w:rsidP="007755F0">
            <w:pPr>
              <w:pStyle w:val="Code"/>
              <w:rPr>
                <w:ins w:id="902" w:author="ROBERT Ludovic IMT/IBNF" w:date="2018-07-09T15:06:00Z"/>
              </w:rPr>
            </w:pPr>
            <w:ins w:id="903" w:author="ROBERT Ludovic IMT/IBNF" w:date="2018-07-09T15:06:00Z">
              <w:r w:rsidRPr="00D63A2A">
                <w:t xml:space="preserve">    "country":"US"</w:t>
              </w:r>
              <w:r>
                <w:t>,</w:t>
              </w:r>
            </w:ins>
          </w:p>
          <w:p w14:paraId="3658543F" w14:textId="77777777" w:rsidR="007755F0" w:rsidRPr="00B31ABB" w:rsidRDefault="007755F0" w:rsidP="007755F0">
            <w:pPr>
              <w:pStyle w:val="Code"/>
              <w:rPr>
                <w:ins w:id="904" w:author="ROBERT Ludovic IMT/IBNF" w:date="2018-07-09T15:06:00Z"/>
              </w:rPr>
            </w:pPr>
            <w:ins w:id="905" w:author="ROBERT Ludovic IMT/IBNF" w:date="2018-07-09T15:06:00Z">
              <w:r>
                <w:t xml:space="preserve">  </w:t>
              </w:r>
              <w:r w:rsidRPr="00B31ABB">
                <w:t xml:space="preserve">  "@type": "</w:t>
              </w:r>
              <w:r w:rsidRPr="00A354A2">
                <w:t>FieldedAddress</w:t>
              </w:r>
              <w:r w:rsidRPr="00B31ABB">
                <w:t>",</w:t>
              </w:r>
            </w:ins>
          </w:p>
          <w:p w14:paraId="75A4D385" w14:textId="77777777" w:rsidR="007755F0" w:rsidRPr="00D63A2A" w:rsidRDefault="007755F0" w:rsidP="007755F0">
            <w:pPr>
              <w:pStyle w:val="Code"/>
              <w:rPr>
                <w:ins w:id="906" w:author="ROBERT Ludovic IMT/IBNF" w:date="2018-07-09T15:06:00Z"/>
              </w:rPr>
            </w:pPr>
            <w:ins w:id="907" w:author="ROBERT Ludovic IMT/IBNF" w:date="2018-07-09T15:06:00Z">
              <w:r w:rsidRPr="00B31ABB">
                <w:t xml:space="preserve"> </w:t>
              </w:r>
              <w:r>
                <w:t xml:space="preserve">  </w:t>
              </w:r>
              <w:r w:rsidRPr="00B31ABB">
                <w:t xml:space="preserve"> "@schemaLocation": " http://wiki.mef.net/pages/..."</w:t>
              </w:r>
              <w:r w:rsidRPr="00B31ABB">
                <w:br/>
              </w:r>
              <w:r w:rsidRPr="00D63A2A">
                <w:t xml:space="preserve">  }</w:t>
              </w:r>
            </w:ins>
          </w:p>
          <w:p w14:paraId="4050FF2E" w14:textId="4F537EF7" w:rsidR="00744AD1" w:rsidRPr="00CD2645" w:rsidDel="007755F0" w:rsidRDefault="007755F0" w:rsidP="007755F0">
            <w:pPr>
              <w:pStyle w:val="Code"/>
              <w:rPr>
                <w:del w:id="908" w:author="ROBERT Ludovic IMT/IBNF" w:date="2018-07-09T15:06:00Z"/>
              </w:rPr>
            </w:pPr>
            <w:ins w:id="909" w:author="ROBERT Ludovic IMT/IBNF" w:date="2018-07-09T15:06:00Z">
              <w:r w:rsidRPr="001B3054">
                <w:t>}</w:t>
              </w:r>
            </w:ins>
            <w:del w:id="910" w:author="ROBERT Ludovic IMT/IBNF" w:date="2018-07-09T15:06:00Z">
              <w:r w:rsidR="00744AD1" w:rsidRPr="00CD2645" w:rsidDel="007755F0">
                <w:delText>{</w:delText>
              </w:r>
            </w:del>
          </w:p>
          <w:p w14:paraId="7E5A6C56" w14:textId="37BEE77D" w:rsidR="00744AD1" w:rsidRPr="00CD2645" w:rsidDel="007755F0" w:rsidRDefault="00744AD1" w:rsidP="00572E2E">
            <w:pPr>
              <w:pStyle w:val="Code"/>
              <w:rPr>
                <w:del w:id="911" w:author="ROBERT Ludovic IMT/IBNF" w:date="2018-07-09T15:06:00Z"/>
              </w:rPr>
            </w:pPr>
            <w:del w:id="912" w:author="ROBERT Ludovic IMT/IBNF" w:date="2018-07-09T15:06:00Z">
              <w:r w:rsidRPr="00CD2645" w:rsidDel="007755F0">
                <w:delText xml:space="preserve">   "id":"125"</w:delText>
              </w:r>
            </w:del>
          </w:p>
          <w:p w14:paraId="6DFB1D45" w14:textId="31C37E87" w:rsidR="00744AD1" w:rsidRPr="00201DB6" w:rsidRDefault="00744AD1" w:rsidP="00572E2E">
            <w:pPr>
              <w:pStyle w:val="Code"/>
            </w:pPr>
            <w:del w:id="913" w:author="ROBERT Ludovic IMT/IBNF" w:date="2018-07-09T15:06:00Z">
              <w:r w:rsidRPr="00CD2645" w:rsidDel="007755F0">
                <w:delText>}</w:delText>
              </w:r>
            </w:del>
          </w:p>
        </w:tc>
      </w:tr>
    </w:tbl>
    <w:p w14:paraId="4851285E" w14:textId="77777777" w:rsidR="00744AD1" w:rsidRDefault="00744AD1" w:rsidP="00744AD1">
      <w:pPr>
        <w:pStyle w:val="HeadingNo"/>
      </w:pPr>
    </w:p>
    <w:p w14:paraId="1EF5DC39" w14:textId="6E85A874" w:rsidR="007A602A" w:rsidRDefault="007A602A" w:rsidP="007A602A">
      <w:pPr>
        <w:pStyle w:val="Heading2"/>
        <w:rPr>
          <w:lang w:eastAsia="it-IT"/>
        </w:rPr>
      </w:pPr>
      <w:bookmarkStart w:id="914" w:name="_Toc507495489"/>
      <w:r>
        <w:rPr>
          <w:lang w:eastAsia="it-IT"/>
        </w:rPr>
        <w:t>Site API</w:t>
      </w:r>
      <w:bookmarkEnd w:id="914"/>
    </w:p>
    <w:tbl>
      <w:tblPr>
        <w:tblStyle w:val="Table-Tiny"/>
        <w:tblW w:w="10094" w:type="dxa"/>
        <w:tblLook w:val="04A0" w:firstRow="1" w:lastRow="0" w:firstColumn="1" w:lastColumn="0" w:noHBand="0" w:noVBand="1"/>
      </w:tblPr>
      <w:tblGrid>
        <w:gridCol w:w="3539"/>
        <w:gridCol w:w="1949"/>
        <w:gridCol w:w="2060"/>
        <w:gridCol w:w="2546"/>
      </w:tblGrid>
      <w:tr w:rsidR="007A602A" w:rsidRPr="00201DB6" w14:paraId="5430BF35" w14:textId="77777777" w:rsidTr="00572E2E">
        <w:trPr>
          <w:cnfStyle w:val="100000000000" w:firstRow="1" w:lastRow="0" w:firstColumn="0" w:lastColumn="0" w:oddVBand="0" w:evenVBand="0" w:oddHBand="0" w:evenHBand="0" w:firstRowFirstColumn="0" w:firstRowLastColumn="0" w:lastRowFirstColumn="0" w:lastRowLastColumn="0"/>
        </w:trPr>
        <w:tc>
          <w:tcPr>
            <w:tcW w:w="3539" w:type="dxa"/>
          </w:tcPr>
          <w:p w14:paraId="4400C872" w14:textId="77777777" w:rsidR="007A602A" w:rsidRDefault="007A602A" w:rsidP="00572E2E">
            <w:pPr>
              <w:pStyle w:val="TableHeader"/>
              <w:rPr>
                <w:lang w:eastAsia="it-IT"/>
              </w:rPr>
            </w:pPr>
            <w:r>
              <w:rPr>
                <w:lang w:eastAsia="it-IT"/>
              </w:rPr>
              <w:t>Use Case</w:t>
            </w:r>
          </w:p>
        </w:tc>
        <w:tc>
          <w:tcPr>
            <w:tcW w:w="1949" w:type="dxa"/>
          </w:tcPr>
          <w:p w14:paraId="6D16A5C9" w14:textId="77777777" w:rsidR="007A602A" w:rsidRPr="00201DB6" w:rsidRDefault="007A602A" w:rsidP="00572E2E">
            <w:pPr>
              <w:pStyle w:val="TableHeader"/>
              <w:rPr>
                <w:lang w:eastAsia="it-IT"/>
              </w:rPr>
            </w:pPr>
            <w:r>
              <w:rPr>
                <w:lang w:eastAsia="it-IT"/>
              </w:rPr>
              <w:t>Operation on Entities</w:t>
            </w:r>
          </w:p>
        </w:tc>
        <w:tc>
          <w:tcPr>
            <w:tcW w:w="2060" w:type="dxa"/>
          </w:tcPr>
          <w:p w14:paraId="18E31133" w14:textId="77777777" w:rsidR="007A602A" w:rsidRPr="00201DB6" w:rsidRDefault="007A602A" w:rsidP="00572E2E">
            <w:pPr>
              <w:pStyle w:val="TableHeader"/>
              <w:rPr>
                <w:lang w:eastAsia="it-IT"/>
              </w:rPr>
            </w:pPr>
            <w:r w:rsidRPr="00201DB6">
              <w:rPr>
                <w:lang w:eastAsia="it-IT"/>
              </w:rPr>
              <w:t>Uniform API Operation</w:t>
            </w:r>
          </w:p>
        </w:tc>
        <w:tc>
          <w:tcPr>
            <w:tcW w:w="2546" w:type="dxa"/>
          </w:tcPr>
          <w:p w14:paraId="5A178AB2" w14:textId="77777777" w:rsidR="007A602A" w:rsidRPr="00201DB6" w:rsidRDefault="007A602A" w:rsidP="00572E2E">
            <w:pPr>
              <w:pStyle w:val="TableHeader"/>
              <w:rPr>
                <w:lang w:eastAsia="it-IT"/>
              </w:rPr>
            </w:pPr>
            <w:r w:rsidRPr="00201DB6">
              <w:rPr>
                <w:lang w:eastAsia="it-IT"/>
              </w:rPr>
              <w:t>Description</w:t>
            </w:r>
          </w:p>
        </w:tc>
      </w:tr>
      <w:tr w:rsidR="007A602A" w:rsidRPr="00201DB6" w14:paraId="06FB7AB1" w14:textId="77777777" w:rsidTr="00572E2E">
        <w:tc>
          <w:tcPr>
            <w:tcW w:w="3539" w:type="dxa"/>
          </w:tcPr>
          <w:p w14:paraId="6D242759" w14:textId="77777777" w:rsidR="007A602A" w:rsidRPr="00D63A2A" w:rsidRDefault="00120C07" w:rsidP="00572E2E">
            <w:pPr>
              <w:pStyle w:val="TableText"/>
            </w:pPr>
            <w:hyperlink w:anchor="UC_SONATA_SERVICEABILITY_0001" w:history="1">
              <w:r w:rsidR="007A602A">
                <w:t>UC_SONATA_SERVICEABILITY_0001</w:t>
              </w:r>
            </w:hyperlink>
          </w:p>
          <w:p w14:paraId="1F066C08" w14:textId="77777777" w:rsidR="007A602A" w:rsidRPr="00511736" w:rsidRDefault="00120C07" w:rsidP="00572E2E">
            <w:pPr>
              <w:pStyle w:val="TableText"/>
            </w:pPr>
            <w:hyperlink w:anchor="UC_SONATA_SERVICEABILITY_0002" w:history="1">
              <w:r w:rsidR="007A602A">
                <w:t>UC_SONATA_SERVICEABILITY_0002</w:t>
              </w:r>
            </w:hyperlink>
          </w:p>
        </w:tc>
        <w:tc>
          <w:tcPr>
            <w:tcW w:w="1949" w:type="dxa"/>
          </w:tcPr>
          <w:p w14:paraId="546B3B8F" w14:textId="77777777" w:rsidR="007A602A" w:rsidRDefault="007A602A" w:rsidP="00572E2E">
            <w:pPr>
              <w:pStyle w:val="TableText"/>
            </w:pPr>
            <w:proofErr w:type="spellStart"/>
            <w:r>
              <w:t>getSites</w:t>
            </w:r>
            <w:proofErr w:type="spellEnd"/>
          </w:p>
          <w:p w14:paraId="30D8AFD2" w14:textId="77777777" w:rsidR="007A602A" w:rsidRPr="00511736" w:rsidRDefault="007A602A" w:rsidP="00572E2E">
            <w:pPr>
              <w:pStyle w:val="TableText"/>
            </w:pPr>
            <w:proofErr w:type="spellStart"/>
            <w:r>
              <w:t>getSite</w:t>
            </w:r>
            <w:proofErr w:type="spellEnd"/>
          </w:p>
        </w:tc>
        <w:tc>
          <w:tcPr>
            <w:tcW w:w="2060" w:type="dxa"/>
          </w:tcPr>
          <w:p w14:paraId="03DDE116" w14:textId="77777777" w:rsidR="007A602A" w:rsidRPr="00511736" w:rsidRDefault="007A602A" w:rsidP="00572E2E">
            <w:pPr>
              <w:pStyle w:val="TableText"/>
            </w:pPr>
            <w:r w:rsidRPr="00511736">
              <w:t>GET Resource</w:t>
            </w:r>
          </w:p>
        </w:tc>
        <w:tc>
          <w:tcPr>
            <w:tcW w:w="2546" w:type="dxa"/>
          </w:tcPr>
          <w:p w14:paraId="7210BBA4" w14:textId="77777777" w:rsidR="007A602A" w:rsidRPr="00511736" w:rsidRDefault="007A602A" w:rsidP="00572E2E">
            <w:pPr>
              <w:pStyle w:val="TableText"/>
            </w:pPr>
            <w:r w:rsidRPr="00511736">
              <w:t>GET must be used to retrieve a representation of a resource.</w:t>
            </w:r>
          </w:p>
        </w:tc>
      </w:tr>
    </w:tbl>
    <w:p w14:paraId="49083486" w14:textId="487C950A" w:rsidR="007A602A" w:rsidRDefault="007A602A" w:rsidP="007A602A">
      <w:pPr>
        <w:pStyle w:val="TableCaption"/>
      </w:pPr>
      <w:bookmarkStart w:id="915" w:name="_Toc507495693"/>
      <w:r>
        <w:t xml:space="preserve">Table </w:t>
      </w:r>
      <w:fldSimple w:instr=" SEQ Table \* ARABIC ">
        <w:r w:rsidR="00336714">
          <w:rPr>
            <w:noProof/>
          </w:rPr>
          <w:t>5</w:t>
        </w:r>
      </w:fldSimple>
      <w:r>
        <w:t xml:space="preserve"> – Site </w:t>
      </w:r>
      <w:r w:rsidRPr="00B2415E">
        <w:t>API Operations</w:t>
      </w:r>
      <w:bookmarkEnd w:id="915"/>
    </w:p>
    <w:p w14:paraId="31058C5B" w14:textId="77777777" w:rsidR="00744AD1" w:rsidRPr="00F63C1F" w:rsidRDefault="00744AD1" w:rsidP="00744AD1">
      <w:pPr>
        <w:pStyle w:val="HeadingNo"/>
      </w:pPr>
      <w:r>
        <w:t>LIST SITE</w:t>
      </w:r>
    </w:p>
    <w:p w14:paraId="3CE65C0C" w14:textId="77777777" w:rsidR="00744AD1" w:rsidRPr="00D73127" w:rsidRDefault="00744AD1" w:rsidP="00744AD1">
      <w:pPr>
        <w:pStyle w:val="CodeHeading"/>
      </w:pPr>
      <w:r w:rsidRPr="00D73127">
        <w:t>GET /</w:t>
      </w:r>
      <w:r>
        <w:t>site</w:t>
      </w:r>
      <w:proofErr w:type="gramStart"/>
      <w:r>
        <w:t>?{</w:t>
      </w:r>
      <w:proofErr w:type="gramEnd"/>
      <w:r>
        <w:t>filtering}</w:t>
      </w:r>
    </w:p>
    <w:p w14:paraId="6C65FBCB" w14:textId="77777777" w:rsidR="00744AD1" w:rsidRPr="00201DB6" w:rsidRDefault="00744AD1" w:rsidP="00744AD1">
      <w:pPr>
        <w:pStyle w:val="BodyBold"/>
      </w:pPr>
      <w:r w:rsidRPr="00D73127">
        <w:t>Description</w:t>
      </w:r>
    </w:p>
    <w:p w14:paraId="1F7986DF" w14:textId="77777777" w:rsidR="00744AD1" w:rsidRPr="00CD2645" w:rsidRDefault="00744AD1" w:rsidP="00744AD1">
      <w:pPr>
        <w:pStyle w:val="Body"/>
      </w:pPr>
      <w:r w:rsidRPr="00CD2645">
        <w:t>This operation is used to retrieve site(s) corresponding to search criteria(s)</w:t>
      </w:r>
    </w:p>
    <w:p w14:paraId="1437D0B0" w14:textId="77777777" w:rsidR="00744AD1" w:rsidRPr="00CD2645" w:rsidRDefault="00744AD1" w:rsidP="00744AD1">
      <w:pPr>
        <w:pStyle w:val="Body"/>
      </w:pPr>
      <w:r w:rsidRPr="00CD2645">
        <w:t xml:space="preserve">The response will provide site summary </w:t>
      </w:r>
    </w:p>
    <w:p w14:paraId="3C4DA1D7" w14:textId="77777777" w:rsidR="00744AD1" w:rsidRPr="00CD2645" w:rsidRDefault="00744AD1" w:rsidP="00744AD1">
      <w:pPr>
        <w:pStyle w:val="Body"/>
      </w:pPr>
      <w:r w:rsidRPr="00CD2645">
        <w:t>Only following attributes could be used as search criteria</w:t>
      </w:r>
      <w:r>
        <w:t>:</w:t>
      </w:r>
    </w:p>
    <w:p w14:paraId="09468DE6" w14:textId="77777777" w:rsidR="00744AD1" w:rsidRPr="00CD2645" w:rsidRDefault="00744AD1" w:rsidP="005167ED">
      <w:pPr>
        <w:pStyle w:val="Body"/>
        <w:numPr>
          <w:ilvl w:val="0"/>
          <w:numId w:val="11"/>
        </w:numPr>
      </w:pPr>
      <w:r w:rsidRPr="00CD2645">
        <w:t>name</w:t>
      </w:r>
    </w:p>
    <w:p w14:paraId="72BE6D65" w14:textId="77777777" w:rsidR="00744AD1" w:rsidRPr="00CD2645" w:rsidRDefault="00744AD1" w:rsidP="005167ED">
      <w:pPr>
        <w:pStyle w:val="Body"/>
        <w:numPr>
          <w:ilvl w:val="0"/>
          <w:numId w:val="11"/>
        </w:numPr>
      </w:pPr>
      <w:r w:rsidRPr="00CD2645">
        <w:t>status</w:t>
      </w:r>
    </w:p>
    <w:p w14:paraId="0E77A86A" w14:textId="77777777" w:rsidR="00744AD1" w:rsidRPr="00CD2645" w:rsidRDefault="00744AD1" w:rsidP="005167ED">
      <w:pPr>
        <w:pStyle w:val="Body"/>
        <w:numPr>
          <w:ilvl w:val="0"/>
          <w:numId w:val="11"/>
        </w:numPr>
      </w:pPr>
      <w:proofErr w:type="spellStart"/>
      <w:r w:rsidRPr="00CD2645">
        <w:t>streetNr</w:t>
      </w:r>
      <w:proofErr w:type="spellEnd"/>
    </w:p>
    <w:p w14:paraId="1F84B391" w14:textId="77777777" w:rsidR="00744AD1" w:rsidRPr="00CD2645" w:rsidRDefault="00744AD1" w:rsidP="005167ED">
      <w:pPr>
        <w:pStyle w:val="Body"/>
        <w:numPr>
          <w:ilvl w:val="0"/>
          <w:numId w:val="11"/>
        </w:numPr>
      </w:pPr>
      <w:proofErr w:type="spellStart"/>
      <w:r w:rsidRPr="00CD2645">
        <w:t>streetName</w:t>
      </w:r>
      <w:proofErr w:type="spellEnd"/>
    </w:p>
    <w:p w14:paraId="40E978F9" w14:textId="77777777" w:rsidR="00744AD1" w:rsidRPr="00CD2645" w:rsidRDefault="00744AD1" w:rsidP="005167ED">
      <w:pPr>
        <w:pStyle w:val="Body"/>
        <w:numPr>
          <w:ilvl w:val="0"/>
          <w:numId w:val="11"/>
        </w:numPr>
      </w:pPr>
      <w:proofErr w:type="spellStart"/>
      <w:r w:rsidRPr="00CD2645">
        <w:t>streetType</w:t>
      </w:r>
      <w:proofErr w:type="spellEnd"/>
    </w:p>
    <w:p w14:paraId="57D2C43E" w14:textId="77777777" w:rsidR="00744AD1" w:rsidRPr="00CD2645" w:rsidRDefault="00744AD1" w:rsidP="005167ED">
      <w:pPr>
        <w:pStyle w:val="Body"/>
        <w:numPr>
          <w:ilvl w:val="0"/>
          <w:numId w:val="11"/>
        </w:numPr>
      </w:pPr>
      <w:r w:rsidRPr="00CD2645">
        <w:t>city</w:t>
      </w:r>
    </w:p>
    <w:p w14:paraId="4BBF6BEB" w14:textId="77777777" w:rsidR="00744AD1" w:rsidRPr="00CD2645" w:rsidRDefault="00744AD1" w:rsidP="005167ED">
      <w:pPr>
        <w:pStyle w:val="Body"/>
        <w:numPr>
          <w:ilvl w:val="0"/>
          <w:numId w:val="11"/>
        </w:numPr>
      </w:pPr>
      <w:r w:rsidRPr="00CD2645">
        <w:t>postcode</w:t>
      </w:r>
    </w:p>
    <w:p w14:paraId="099BF7B5" w14:textId="77777777" w:rsidR="00744AD1" w:rsidRPr="00CD2645" w:rsidRDefault="00744AD1" w:rsidP="005167ED">
      <w:pPr>
        <w:pStyle w:val="Body"/>
        <w:numPr>
          <w:ilvl w:val="0"/>
          <w:numId w:val="11"/>
        </w:numPr>
      </w:pPr>
      <w:r w:rsidRPr="00CD2645">
        <w:t>country</w:t>
      </w:r>
    </w:p>
    <w:p w14:paraId="3F7A8C5B" w14:textId="77777777" w:rsidR="00744AD1" w:rsidRPr="00CD2645" w:rsidRDefault="00744AD1" w:rsidP="005167ED">
      <w:pPr>
        <w:pStyle w:val="Body"/>
        <w:numPr>
          <w:ilvl w:val="0"/>
          <w:numId w:val="11"/>
        </w:numPr>
      </w:pPr>
      <w:proofErr w:type="spellStart"/>
      <w:r w:rsidRPr="00CD2645">
        <w:t>siteCustomerName</w:t>
      </w:r>
      <w:proofErr w:type="spellEnd"/>
    </w:p>
    <w:p w14:paraId="5B676256" w14:textId="77777777" w:rsidR="00744AD1" w:rsidRPr="00CD2645" w:rsidRDefault="00744AD1" w:rsidP="005167ED">
      <w:pPr>
        <w:pStyle w:val="Body"/>
        <w:numPr>
          <w:ilvl w:val="0"/>
          <w:numId w:val="11"/>
        </w:numPr>
      </w:pPr>
      <w:proofErr w:type="spellStart"/>
      <w:r w:rsidRPr="00CD2645">
        <w:t>siteCompanyName</w:t>
      </w:r>
      <w:proofErr w:type="spellEnd"/>
    </w:p>
    <w:p w14:paraId="283470EF" w14:textId="77777777" w:rsidR="00744AD1" w:rsidRPr="00CD2645" w:rsidRDefault="00744AD1" w:rsidP="00744AD1">
      <w:pPr>
        <w:pStyle w:val="Body"/>
      </w:pPr>
      <w:r w:rsidRPr="00CD2645">
        <w:t>Only following attributes will be retrieved in summary view:</w:t>
      </w:r>
    </w:p>
    <w:p w14:paraId="7EDD45AE" w14:textId="77777777" w:rsidR="00744AD1" w:rsidRPr="00CD2645" w:rsidRDefault="00744AD1" w:rsidP="005167ED">
      <w:pPr>
        <w:pStyle w:val="Body"/>
        <w:numPr>
          <w:ilvl w:val="0"/>
          <w:numId w:val="11"/>
        </w:numPr>
      </w:pPr>
      <w:r w:rsidRPr="00CD2645">
        <w:lastRenderedPageBreak/>
        <w:t>id</w:t>
      </w:r>
    </w:p>
    <w:p w14:paraId="09C721A5" w14:textId="77777777" w:rsidR="00744AD1" w:rsidRPr="00CD2645" w:rsidRDefault="00744AD1" w:rsidP="005167ED">
      <w:pPr>
        <w:pStyle w:val="Body"/>
        <w:numPr>
          <w:ilvl w:val="0"/>
          <w:numId w:val="11"/>
        </w:numPr>
      </w:pPr>
      <w:r w:rsidRPr="00CD2645">
        <w:t>name</w:t>
      </w:r>
    </w:p>
    <w:p w14:paraId="37626D1E" w14:textId="77777777" w:rsidR="00744AD1" w:rsidRPr="00CD2645" w:rsidRDefault="00744AD1" w:rsidP="005167ED">
      <w:pPr>
        <w:pStyle w:val="Body"/>
        <w:numPr>
          <w:ilvl w:val="0"/>
          <w:numId w:val="11"/>
        </w:numPr>
      </w:pPr>
      <w:r w:rsidRPr="00CD2645">
        <w:t>status</w:t>
      </w:r>
    </w:p>
    <w:p w14:paraId="5600D7E3" w14:textId="77777777" w:rsidR="00744AD1" w:rsidRPr="00CD2645" w:rsidRDefault="00744AD1" w:rsidP="005167ED">
      <w:pPr>
        <w:pStyle w:val="Body"/>
        <w:numPr>
          <w:ilvl w:val="0"/>
          <w:numId w:val="11"/>
        </w:numPr>
      </w:pPr>
      <w:proofErr w:type="spellStart"/>
      <w:r w:rsidRPr="00CD2645">
        <w:t>streetNr</w:t>
      </w:r>
      <w:proofErr w:type="spellEnd"/>
    </w:p>
    <w:p w14:paraId="7966FDF2" w14:textId="77777777" w:rsidR="00744AD1" w:rsidRPr="00CD2645" w:rsidRDefault="00744AD1" w:rsidP="005167ED">
      <w:pPr>
        <w:pStyle w:val="Body"/>
        <w:numPr>
          <w:ilvl w:val="0"/>
          <w:numId w:val="11"/>
        </w:numPr>
      </w:pPr>
      <w:proofErr w:type="spellStart"/>
      <w:r w:rsidRPr="00CD2645">
        <w:t>streetName</w:t>
      </w:r>
      <w:proofErr w:type="spellEnd"/>
    </w:p>
    <w:p w14:paraId="7F292EFC" w14:textId="77777777" w:rsidR="00744AD1" w:rsidRPr="00CD2645" w:rsidRDefault="00744AD1" w:rsidP="005167ED">
      <w:pPr>
        <w:pStyle w:val="Body"/>
        <w:numPr>
          <w:ilvl w:val="0"/>
          <w:numId w:val="11"/>
        </w:numPr>
      </w:pPr>
      <w:proofErr w:type="spellStart"/>
      <w:r w:rsidRPr="00CD2645">
        <w:t>streetType</w:t>
      </w:r>
      <w:proofErr w:type="spellEnd"/>
    </w:p>
    <w:p w14:paraId="69FC8656" w14:textId="77777777" w:rsidR="00744AD1" w:rsidRPr="00CD2645" w:rsidRDefault="00744AD1" w:rsidP="005167ED">
      <w:pPr>
        <w:pStyle w:val="Body"/>
        <w:numPr>
          <w:ilvl w:val="0"/>
          <w:numId w:val="11"/>
        </w:numPr>
      </w:pPr>
      <w:r w:rsidRPr="00CD2645">
        <w:t>city</w:t>
      </w:r>
    </w:p>
    <w:p w14:paraId="17BA76C6" w14:textId="77777777" w:rsidR="00744AD1" w:rsidRPr="00CD2645" w:rsidRDefault="00744AD1" w:rsidP="005167ED">
      <w:pPr>
        <w:pStyle w:val="Body"/>
        <w:numPr>
          <w:ilvl w:val="0"/>
          <w:numId w:val="11"/>
        </w:numPr>
      </w:pPr>
      <w:r w:rsidRPr="00CD2645">
        <w:t>postcode</w:t>
      </w:r>
    </w:p>
    <w:p w14:paraId="676B4220" w14:textId="77777777" w:rsidR="00744AD1" w:rsidRPr="00CD2645" w:rsidRDefault="00744AD1" w:rsidP="005167ED">
      <w:pPr>
        <w:pStyle w:val="Body"/>
        <w:numPr>
          <w:ilvl w:val="0"/>
          <w:numId w:val="11"/>
        </w:numPr>
      </w:pPr>
      <w:r w:rsidRPr="00CD2645">
        <w:t xml:space="preserve">country </w:t>
      </w:r>
    </w:p>
    <w:p w14:paraId="18D4A84F" w14:textId="77777777" w:rsidR="00744AD1" w:rsidRPr="00CD2645" w:rsidRDefault="00744AD1" w:rsidP="005167ED">
      <w:pPr>
        <w:pStyle w:val="Body"/>
        <w:numPr>
          <w:ilvl w:val="0"/>
          <w:numId w:val="11"/>
        </w:numPr>
      </w:pPr>
      <w:proofErr w:type="spellStart"/>
      <w:r w:rsidRPr="00CD2645">
        <w:t>siteCustomerName</w:t>
      </w:r>
      <w:proofErr w:type="spellEnd"/>
    </w:p>
    <w:p w14:paraId="31499AA5" w14:textId="77777777" w:rsidR="00744AD1" w:rsidRPr="00CD2645" w:rsidRDefault="00744AD1" w:rsidP="005167ED">
      <w:pPr>
        <w:pStyle w:val="Body"/>
        <w:numPr>
          <w:ilvl w:val="0"/>
          <w:numId w:val="11"/>
        </w:numPr>
      </w:pPr>
      <w:proofErr w:type="spellStart"/>
      <w:r w:rsidRPr="00CD2645">
        <w:t>siteCompanyName</w:t>
      </w:r>
      <w:proofErr w:type="spellEnd"/>
    </w:p>
    <w:p w14:paraId="6FBE6B67" w14:textId="7E38F3D3" w:rsidR="00744AD1" w:rsidRDefault="00744AD1" w:rsidP="00744AD1">
      <w:pPr>
        <w:spacing w:before="0"/>
        <w:rPr>
          <w:rFonts w:eastAsia="SimSun"/>
          <w:b/>
        </w:rPr>
      </w:pPr>
    </w:p>
    <w:p w14:paraId="772B48D9" w14:textId="77777777" w:rsidR="00744AD1" w:rsidRPr="0058535D" w:rsidRDefault="00744AD1" w:rsidP="00744AD1">
      <w:pPr>
        <w:pStyle w:val="BodyBold"/>
      </w:pPr>
      <w:r w:rsidRPr="0058535D">
        <w:t>Behavior</w:t>
      </w:r>
    </w:p>
    <w:p w14:paraId="5296A58A" w14:textId="77777777" w:rsidR="00744AD1" w:rsidRDefault="00744AD1" w:rsidP="005167ED">
      <w:pPr>
        <w:pStyle w:val="ListParagraph"/>
        <w:numPr>
          <w:ilvl w:val="0"/>
          <w:numId w:val="14"/>
        </w:numPr>
      </w:pPr>
      <w:r w:rsidRPr="0058535D">
        <w:t>Returns HTTP/1.1 status code 200 if the request was successful</w:t>
      </w:r>
    </w:p>
    <w:p w14:paraId="785990F2" w14:textId="77777777" w:rsidR="00744AD1" w:rsidRDefault="00744AD1" w:rsidP="00744AD1">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744AD1" w14:paraId="17142118" w14:textId="77777777" w:rsidTr="00572E2E">
        <w:tc>
          <w:tcPr>
            <w:tcW w:w="1199" w:type="dxa"/>
          </w:tcPr>
          <w:p w14:paraId="1F1A90BF" w14:textId="77777777" w:rsidR="00744AD1" w:rsidRPr="00F63C1F" w:rsidRDefault="00744AD1" w:rsidP="00572E2E">
            <w:pPr>
              <w:pStyle w:val="TableText"/>
            </w:pPr>
            <w:r>
              <w:t>400</w:t>
            </w:r>
          </w:p>
        </w:tc>
        <w:tc>
          <w:tcPr>
            <w:tcW w:w="4649" w:type="dxa"/>
          </w:tcPr>
          <w:p w14:paraId="592FBA8A" w14:textId="77777777" w:rsidR="00744AD1" w:rsidRPr="00F63C1F" w:rsidRDefault="00744AD1" w:rsidP="00572E2E">
            <w:pPr>
              <w:pStyle w:val="TableText"/>
            </w:pPr>
            <w:r>
              <w:t>Bad Request</w:t>
            </w:r>
          </w:p>
        </w:tc>
      </w:tr>
      <w:tr w:rsidR="00744AD1" w14:paraId="4B6908BA" w14:textId="77777777" w:rsidTr="00572E2E">
        <w:tc>
          <w:tcPr>
            <w:tcW w:w="1199" w:type="dxa"/>
          </w:tcPr>
          <w:p w14:paraId="7A464AD7" w14:textId="77777777" w:rsidR="00744AD1" w:rsidRPr="00F63C1F" w:rsidRDefault="00744AD1" w:rsidP="00572E2E">
            <w:pPr>
              <w:pStyle w:val="TableText"/>
            </w:pPr>
            <w:r w:rsidRPr="00F63C1F">
              <w:t>401</w:t>
            </w:r>
          </w:p>
        </w:tc>
        <w:tc>
          <w:tcPr>
            <w:tcW w:w="4649" w:type="dxa"/>
          </w:tcPr>
          <w:p w14:paraId="75B211FD" w14:textId="77777777" w:rsidR="00744AD1" w:rsidRPr="00F63C1F" w:rsidRDefault="00744AD1" w:rsidP="00572E2E">
            <w:pPr>
              <w:pStyle w:val="TableText"/>
            </w:pPr>
            <w:r w:rsidRPr="00F63C1F">
              <w:t>Unauthorized</w:t>
            </w:r>
          </w:p>
        </w:tc>
      </w:tr>
      <w:tr w:rsidR="00744AD1" w14:paraId="473A9A20" w14:textId="77777777" w:rsidTr="00572E2E">
        <w:tc>
          <w:tcPr>
            <w:tcW w:w="1199" w:type="dxa"/>
          </w:tcPr>
          <w:p w14:paraId="17809E1E" w14:textId="77777777" w:rsidR="00744AD1" w:rsidRPr="00F63C1F" w:rsidRDefault="00744AD1" w:rsidP="00572E2E">
            <w:pPr>
              <w:pStyle w:val="TableText"/>
            </w:pPr>
            <w:r w:rsidRPr="00F63C1F">
              <w:t>403</w:t>
            </w:r>
          </w:p>
        </w:tc>
        <w:tc>
          <w:tcPr>
            <w:tcW w:w="4649" w:type="dxa"/>
          </w:tcPr>
          <w:p w14:paraId="3C3E9082" w14:textId="77777777" w:rsidR="00744AD1" w:rsidRPr="00F63C1F" w:rsidRDefault="00744AD1" w:rsidP="00572E2E">
            <w:pPr>
              <w:pStyle w:val="TableText"/>
            </w:pPr>
            <w:r w:rsidRPr="00F63C1F">
              <w:t>Forbidden</w:t>
            </w:r>
          </w:p>
        </w:tc>
      </w:tr>
      <w:tr w:rsidR="00744AD1" w14:paraId="02C4FF55" w14:textId="77777777" w:rsidTr="00572E2E">
        <w:tc>
          <w:tcPr>
            <w:tcW w:w="1199" w:type="dxa"/>
          </w:tcPr>
          <w:p w14:paraId="2E37A1BB" w14:textId="77777777" w:rsidR="00744AD1" w:rsidRPr="00F63C1F" w:rsidRDefault="00744AD1" w:rsidP="00572E2E">
            <w:pPr>
              <w:pStyle w:val="TableText"/>
            </w:pPr>
            <w:r w:rsidRPr="00F63C1F">
              <w:t>405</w:t>
            </w:r>
          </w:p>
        </w:tc>
        <w:tc>
          <w:tcPr>
            <w:tcW w:w="4649" w:type="dxa"/>
          </w:tcPr>
          <w:p w14:paraId="27445030" w14:textId="77777777" w:rsidR="00744AD1" w:rsidRPr="00F63C1F" w:rsidRDefault="00744AD1" w:rsidP="00572E2E">
            <w:pPr>
              <w:pStyle w:val="TableText"/>
            </w:pPr>
            <w:r w:rsidRPr="00F63C1F">
              <w:t>Method Not Allowed</w:t>
            </w:r>
          </w:p>
        </w:tc>
      </w:tr>
      <w:tr w:rsidR="00744AD1" w14:paraId="62AA775B" w14:textId="77777777" w:rsidTr="00572E2E">
        <w:tc>
          <w:tcPr>
            <w:tcW w:w="1199" w:type="dxa"/>
          </w:tcPr>
          <w:p w14:paraId="5A8414B4" w14:textId="77777777" w:rsidR="00744AD1" w:rsidRPr="00F63C1F" w:rsidRDefault="00744AD1" w:rsidP="00572E2E">
            <w:pPr>
              <w:pStyle w:val="TableText"/>
            </w:pPr>
            <w:r w:rsidRPr="00F63C1F">
              <w:t>408</w:t>
            </w:r>
          </w:p>
        </w:tc>
        <w:tc>
          <w:tcPr>
            <w:tcW w:w="4649" w:type="dxa"/>
          </w:tcPr>
          <w:p w14:paraId="181B1968" w14:textId="77777777" w:rsidR="00744AD1" w:rsidRPr="00F63C1F" w:rsidRDefault="00744AD1" w:rsidP="00572E2E">
            <w:pPr>
              <w:pStyle w:val="TableText"/>
            </w:pPr>
            <w:r w:rsidRPr="00F63C1F">
              <w:t>Request Time-out</w:t>
            </w:r>
          </w:p>
        </w:tc>
      </w:tr>
    </w:tbl>
    <w:p w14:paraId="40B1D053" w14:textId="77777777" w:rsidR="00744AD1" w:rsidRPr="0058535D" w:rsidRDefault="00744AD1" w:rsidP="00744AD1">
      <w:pPr>
        <w:pStyle w:val="BodyBold"/>
      </w:pPr>
      <w:r>
        <w:t>Usage Samples</w:t>
      </w:r>
    </w:p>
    <w:p w14:paraId="0091DA12" w14:textId="77777777" w:rsidR="00744AD1" w:rsidRPr="007375FC" w:rsidRDefault="00744AD1" w:rsidP="00744AD1">
      <w:pPr>
        <w:pStyle w:val="BodyBold"/>
      </w:pPr>
      <w:r w:rsidRPr="007375FC">
        <w:t>Request</w:t>
      </w:r>
    </w:p>
    <w:tbl>
      <w:tblPr>
        <w:tblW w:w="0" w:type="auto"/>
        <w:tblLook w:val="04A0" w:firstRow="1" w:lastRow="0" w:firstColumn="1" w:lastColumn="0" w:noHBand="0" w:noVBand="1"/>
      </w:tblPr>
      <w:tblGrid>
        <w:gridCol w:w="9576"/>
      </w:tblGrid>
      <w:tr w:rsidR="00744AD1" w:rsidRPr="00201DB6" w14:paraId="7F11A531" w14:textId="77777777" w:rsidTr="00572E2E">
        <w:tc>
          <w:tcPr>
            <w:tcW w:w="10205" w:type="dxa"/>
            <w:shd w:val="clear" w:color="auto" w:fill="F2F2F2" w:themeFill="background1" w:themeFillShade="F2"/>
          </w:tcPr>
          <w:p w14:paraId="766796D0" w14:textId="77777777" w:rsidR="00744AD1" w:rsidRPr="00EB4997" w:rsidRDefault="00744AD1" w:rsidP="00572E2E">
            <w:pPr>
              <w:pStyle w:val="Code"/>
            </w:pPr>
            <w:r w:rsidRPr="00CD2645">
              <w:t>GET /siteManagement/site?s</w:t>
            </w:r>
            <w:r>
              <w:t>tate=existing&amp;city=Paris&amp;siteCu</w:t>
            </w:r>
            <w:r w:rsidRPr="00CD2645">
              <w:t>s</w:t>
            </w:r>
            <w:r>
              <w:t>t</w:t>
            </w:r>
            <w:r w:rsidRPr="00CD2645">
              <w:t>omerName=Bank</w:t>
            </w:r>
            <w:r>
              <w:t xml:space="preserve"> of America&amp;country=</w:t>
            </w:r>
            <w:r w:rsidRPr="00CD2645">
              <w:t>France</w:t>
            </w:r>
            <w:r w:rsidRPr="00CD2645">
              <w:br/>
              <w:t>Accept: application/json</w:t>
            </w:r>
          </w:p>
        </w:tc>
      </w:tr>
    </w:tbl>
    <w:p w14:paraId="62FB494D" w14:textId="77777777" w:rsidR="00744AD1" w:rsidRPr="002D3D60" w:rsidRDefault="00744AD1" w:rsidP="00744AD1">
      <w:pPr>
        <w:pStyle w:val="BodyBold"/>
      </w:pPr>
      <w:r>
        <w:t>Response</w:t>
      </w:r>
    </w:p>
    <w:tbl>
      <w:tblPr>
        <w:tblW w:w="0" w:type="auto"/>
        <w:tblLook w:val="04A0" w:firstRow="1" w:lastRow="0" w:firstColumn="1" w:lastColumn="0" w:noHBand="0" w:noVBand="1"/>
      </w:tblPr>
      <w:tblGrid>
        <w:gridCol w:w="9360"/>
      </w:tblGrid>
      <w:tr w:rsidR="00744AD1" w:rsidRPr="00201DB6" w14:paraId="1B6356CB" w14:textId="77777777" w:rsidTr="00572E2E">
        <w:tc>
          <w:tcPr>
            <w:tcW w:w="9360" w:type="dxa"/>
            <w:shd w:val="clear" w:color="auto" w:fill="F2F2F2" w:themeFill="background1" w:themeFillShade="F2"/>
          </w:tcPr>
          <w:p w14:paraId="5D37FC97" w14:textId="77777777" w:rsidR="00744AD1" w:rsidRPr="0066585D" w:rsidRDefault="00744AD1" w:rsidP="00572E2E">
            <w:pPr>
              <w:pStyle w:val="Code"/>
            </w:pPr>
            <w:r w:rsidRPr="0066585D">
              <w:t>[</w:t>
            </w:r>
          </w:p>
          <w:p w14:paraId="47E22318" w14:textId="77777777" w:rsidR="00744AD1" w:rsidRPr="0066585D" w:rsidRDefault="00744AD1" w:rsidP="00572E2E">
            <w:pPr>
              <w:pStyle w:val="Code"/>
            </w:pPr>
            <w:r w:rsidRPr="0066585D">
              <w:t xml:space="preserve">  {</w:t>
            </w:r>
          </w:p>
          <w:p w14:paraId="49691B52" w14:textId="77777777" w:rsidR="00744AD1" w:rsidRPr="0066585D" w:rsidRDefault="00744AD1" w:rsidP="00572E2E">
            <w:pPr>
              <w:pStyle w:val="Code"/>
            </w:pPr>
            <w:r w:rsidRPr="0066585D">
              <w:t xml:space="preserve">    "id": "10",</w:t>
            </w:r>
          </w:p>
          <w:p w14:paraId="6049FD31" w14:textId="77777777" w:rsidR="00744AD1" w:rsidRPr="0066585D" w:rsidRDefault="00744AD1" w:rsidP="00572E2E">
            <w:pPr>
              <w:pStyle w:val="Code"/>
            </w:pPr>
            <w:r w:rsidRPr="0066585D">
              <w:t xml:space="preserve">    "name": "BOA Paris Champs-Elysées",</w:t>
            </w:r>
          </w:p>
          <w:p w14:paraId="118329EE" w14:textId="77777777" w:rsidR="00744AD1" w:rsidRPr="00CD2645" w:rsidRDefault="00744AD1" w:rsidP="00572E2E">
            <w:pPr>
              <w:pStyle w:val="Code"/>
            </w:pPr>
            <w:r w:rsidRPr="0066585D">
              <w:t xml:space="preserve">    </w:t>
            </w:r>
            <w:r w:rsidRPr="00CD2645">
              <w:t>"status": "Planned",</w:t>
            </w:r>
          </w:p>
          <w:p w14:paraId="6FEC3CDD" w14:textId="77777777" w:rsidR="00744AD1" w:rsidRPr="00CD2645" w:rsidRDefault="00744AD1" w:rsidP="00572E2E">
            <w:pPr>
              <w:pStyle w:val="Code"/>
            </w:pPr>
            <w:r>
              <w:t xml:space="preserve">    "siteCustomerName": "Bank o</w:t>
            </w:r>
            <w:r w:rsidRPr="00CD2645">
              <w:t>f America",</w:t>
            </w:r>
          </w:p>
          <w:p w14:paraId="54E7ED55" w14:textId="77777777" w:rsidR="00744AD1" w:rsidRPr="00CD2645" w:rsidRDefault="00744AD1" w:rsidP="00572E2E">
            <w:pPr>
              <w:pStyle w:val="Code"/>
            </w:pPr>
            <w:r w:rsidRPr="00CD2645">
              <w:t xml:space="preserve">    "geographicAddress": {</w:t>
            </w:r>
          </w:p>
          <w:p w14:paraId="6088CA3E" w14:textId="77777777" w:rsidR="00744AD1" w:rsidRPr="00CD2645" w:rsidRDefault="00744AD1" w:rsidP="00572E2E">
            <w:pPr>
              <w:pStyle w:val="Code"/>
            </w:pPr>
            <w:r w:rsidRPr="00CD2645">
              <w:t xml:space="preserve">      "streetNr": "45",</w:t>
            </w:r>
          </w:p>
          <w:p w14:paraId="7AC389BB" w14:textId="77777777" w:rsidR="00744AD1" w:rsidRPr="00CD2645" w:rsidRDefault="00744AD1" w:rsidP="00572E2E">
            <w:pPr>
              <w:pStyle w:val="Code"/>
            </w:pPr>
            <w:r w:rsidRPr="00CD2645">
              <w:t xml:space="preserve">      "streetName": "Champs-Elysées",</w:t>
            </w:r>
          </w:p>
          <w:p w14:paraId="3A87C9A3" w14:textId="77777777" w:rsidR="00744AD1" w:rsidRPr="00CD2645" w:rsidRDefault="00744AD1" w:rsidP="00572E2E">
            <w:pPr>
              <w:pStyle w:val="Code"/>
            </w:pPr>
            <w:r w:rsidRPr="00CD2645">
              <w:t xml:space="preserve">      "streetType": "Avenue",</w:t>
            </w:r>
          </w:p>
          <w:p w14:paraId="064F520D" w14:textId="77777777" w:rsidR="00744AD1" w:rsidRPr="00CD2645" w:rsidRDefault="00744AD1" w:rsidP="00572E2E">
            <w:pPr>
              <w:pStyle w:val="Code"/>
            </w:pPr>
            <w:r w:rsidRPr="00CD2645">
              <w:t xml:space="preserve">      "city": "Paris",</w:t>
            </w:r>
          </w:p>
          <w:p w14:paraId="2C0B7C6A" w14:textId="77777777" w:rsidR="00744AD1" w:rsidRPr="00CD2645" w:rsidRDefault="00744AD1" w:rsidP="00572E2E">
            <w:pPr>
              <w:pStyle w:val="Code"/>
            </w:pPr>
            <w:r w:rsidRPr="00CD2645">
              <w:t xml:space="preserve">      "postcode": "75002",</w:t>
            </w:r>
          </w:p>
          <w:p w14:paraId="4FB0B11E" w14:textId="77777777" w:rsidR="00744AD1" w:rsidRPr="00CD2645" w:rsidRDefault="00744AD1" w:rsidP="00572E2E">
            <w:pPr>
              <w:pStyle w:val="Code"/>
            </w:pPr>
            <w:r w:rsidRPr="00CD2645">
              <w:t xml:space="preserve">      "country": "France"</w:t>
            </w:r>
          </w:p>
          <w:p w14:paraId="4887B818" w14:textId="77777777" w:rsidR="00744AD1" w:rsidRPr="00CD2645" w:rsidRDefault="00744AD1" w:rsidP="00572E2E">
            <w:pPr>
              <w:pStyle w:val="Code"/>
            </w:pPr>
            <w:r w:rsidRPr="00CD2645">
              <w:t xml:space="preserve">    }</w:t>
            </w:r>
          </w:p>
          <w:p w14:paraId="19AE55A6" w14:textId="77777777" w:rsidR="00744AD1" w:rsidRPr="00CD2645" w:rsidRDefault="00744AD1" w:rsidP="00572E2E">
            <w:pPr>
              <w:pStyle w:val="Code"/>
            </w:pPr>
            <w:r w:rsidRPr="00CD2645">
              <w:t xml:space="preserve">  },</w:t>
            </w:r>
          </w:p>
          <w:p w14:paraId="50188E7B" w14:textId="77777777" w:rsidR="00744AD1" w:rsidRPr="00CD2645" w:rsidRDefault="00744AD1" w:rsidP="00572E2E">
            <w:pPr>
              <w:pStyle w:val="Code"/>
            </w:pPr>
            <w:r w:rsidRPr="00CD2645">
              <w:t xml:space="preserve">  {</w:t>
            </w:r>
          </w:p>
          <w:p w14:paraId="591EE1F8" w14:textId="77777777" w:rsidR="00744AD1" w:rsidRPr="00CD2645" w:rsidRDefault="00744AD1" w:rsidP="00572E2E">
            <w:pPr>
              <w:pStyle w:val="Code"/>
            </w:pPr>
            <w:r w:rsidRPr="00CD2645">
              <w:t xml:space="preserve">    "id": "986",</w:t>
            </w:r>
          </w:p>
          <w:p w14:paraId="10CFC668" w14:textId="77777777" w:rsidR="00744AD1" w:rsidRPr="00CD2645" w:rsidRDefault="00744AD1" w:rsidP="00572E2E">
            <w:pPr>
              <w:pStyle w:val="Code"/>
            </w:pPr>
            <w:r w:rsidRPr="00CD2645">
              <w:lastRenderedPageBreak/>
              <w:t xml:space="preserve">    "name": " BOA Paris Montparnasse ",</w:t>
            </w:r>
          </w:p>
          <w:p w14:paraId="0DFB390F" w14:textId="77777777" w:rsidR="00744AD1" w:rsidRPr="00CD2645" w:rsidRDefault="00744AD1" w:rsidP="00572E2E">
            <w:pPr>
              <w:pStyle w:val="Code"/>
            </w:pPr>
            <w:r w:rsidRPr="00CD2645">
              <w:t xml:space="preserve">    "status": "Former",</w:t>
            </w:r>
          </w:p>
          <w:p w14:paraId="79C8AD8B" w14:textId="77777777" w:rsidR="00744AD1" w:rsidRPr="00CD2645" w:rsidRDefault="00744AD1" w:rsidP="00572E2E">
            <w:pPr>
              <w:pStyle w:val="Code"/>
            </w:pPr>
            <w:r w:rsidRPr="00CD2645">
              <w:t xml:space="preserve">    "siteCompanyName": " BOA Paris Tour Montparnasse ",</w:t>
            </w:r>
          </w:p>
          <w:p w14:paraId="22B69712" w14:textId="77777777" w:rsidR="00744AD1" w:rsidRPr="00CD2645" w:rsidRDefault="00744AD1" w:rsidP="00572E2E">
            <w:pPr>
              <w:pStyle w:val="Code"/>
            </w:pPr>
            <w:r>
              <w:t xml:space="preserve">    "siteCustomerName": " Bank o</w:t>
            </w:r>
            <w:r w:rsidRPr="00CD2645">
              <w:t>f America ",</w:t>
            </w:r>
          </w:p>
          <w:p w14:paraId="51CE64D4" w14:textId="77777777" w:rsidR="00744AD1" w:rsidRPr="00CD2645" w:rsidRDefault="00744AD1" w:rsidP="00572E2E">
            <w:pPr>
              <w:pStyle w:val="Code"/>
            </w:pPr>
            <w:r w:rsidRPr="00CD2645">
              <w:t xml:space="preserve">    "geographicAddress": {</w:t>
            </w:r>
          </w:p>
          <w:p w14:paraId="75FF0A4E" w14:textId="77777777" w:rsidR="00744AD1" w:rsidRPr="00CD2645" w:rsidRDefault="00744AD1" w:rsidP="00572E2E">
            <w:pPr>
              <w:pStyle w:val="Code"/>
            </w:pPr>
            <w:r w:rsidRPr="00CD2645">
              <w:t xml:space="preserve">      "streetNr": "1",</w:t>
            </w:r>
          </w:p>
          <w:p w14:paraId="543B44C0" w14:textId="77777777" w:rsidR="00744AD1" w:rsidRPr="00CD2645" w:rsidRDefault="00744AD1" w:rsidP="00572E2E">
            <w:pPr>
              <w:pStyle w:val="Code"/>
            </w:pPr>
            <w:r w:rsidRPr="00CD2645">
              <w:t xml:space="preserve">      "streetName": "Montparnasse",</w:t>
            </w:r>
          </w:p>
          <w:p w14:paraId="00C961AE" w14:textId="77777777" w:rsidR="00744AD1" w:rsidRPr="00CD2645" w:rsidRDefault="00744AD1" w:rsidP="00572E2E">
            <w:pPr>
              <w:pStyle w:val="Code"/>
            </w:pPr>
            <w:r w:rsidRPr="00CD2645">
              <w:t xml:space="preserve">      "streetType": "Avenue",</w:t>
            </w:r>
          </w:p>
          <w:p w14:paraId="48B50137" w14:textId="77777777" w:rsidR="00744AD1" w:rsidRPr="00CD2645" w:rsidRDefault="00744AD1" w:rsidP="00572E2E">
            <w:pPr>
              <w:pStyle w:val="Code"/>
            </w:pPr>
            <w:r w:rsidRPr="00CD2645">
              <w:t xml:space="preserve">      "city": "Paris",</w:t>
            </w:r>
          </w:p>
          <w:p w14:paraId="62FC6CE0" w14:textId="77777777" w:rsidR="00744AD1" w:rsidRPr="00CD2645" w:rsidRDefault="00744AD1" w:rsidP="00572E2E">
            <w:pPr>
              <w:pStyle w:val="Code"/>
            </w:pPr>
            <w:r w:rsidRPr="00CD2645">
              <w:t xml:space="preserve">      "postcode": "75006",</w:t>
            </w:r>
          </w:p>
          <w:p w14:paraId="08E9C723" w14:textId="77777777" w:rsidR="00744AD1" w:rsidRPr="00CD2645" w:rsidRDefault="00744AD1" w:rsidP="00572E2E">
            <w:pPr>
              <w:pStyle w:val="Code"/>
            </w:pPr>
            <w:r w:rsidRPr="00CD2645">
              <w:t xml:space="preserve">      "country": "France"</w:t>
            </w:r>
          </w:p>
          <w:p w14:paraId="0B894390" w14:textId="77777777" w:rsidR="00744AD1" w:rsidRPr="00CD2645" w:rsidRDefault="00744AD1" w:rsidP="00572E2E">
            <w:pPr>
              <w:pStyle w:val="Code"/>
            </w:pPr>
            <w:r w:rsidRPr="00CD2645">
              <w:t xml:space="preserve">    }</w:t>
            </w:r>
          </w:p>
          <w:p w14:paraId="2BF1A77B" w14:textId="77777777" w:rsidR="00744AD1" w:rsidRPr="00CD2645" w:rsidRDefault="00744AD1" w:rsidP="00572E2E">
            <w:pPr>
              <w:pStyle w:val="Code"/>
            </w:pPr>
            <w:r w:rsidRPr="00CD2645">
              <w:t xml:space="preserve">  }</w:t>
            </w:r>
          </w:p>
          <w:p w14:paraId="70B2EE0D" w14:textId="77777777" w:rsidR="00744AD1" w:rsidRPr="00201DB6" w:rsidRDefault="00744AD1" w:rsidP="00572E2E">
            <w:pPr>
              <w:pStyle w:val="Code"/>
            </w:pPr>
            <w:r w:rsidRPr="00CD2645">
              <w:t>]</w:t>
            </w:r>
          </w:p>
        </w:tc>
      </w:tr>
    </w:tbl>
    <w:p w14:paraId="4D057D24" w14:textId="77777777" w:rsidR="00744AD1" w:rsidRDefault="00744AD1" w:rsidP="00744AD1">
      <w:pPr>
        <w:pStyle w:val="HeadingNo"/>
      </w:pPr>
    </w:p>
    <w:p w14:paraId="669EAE49" w14:textId="77777777" w:rsidR="00744AD1" w:rsidRDefault="00744AD1" w:rsidP="00744AD1">
      <w:pPr>
        <w:spacing w:before="0"/>
        <w:rPr>
          <w:rFonts w:ascii="Arial" w:hAnsi="Arial"/>
          <w:b/>
          <w:sz w:val="32"/>
          <w:szCs w:val="32"/>
        </w:rPr>
      </w:pPr>
      <w:r>
        <w:br w:type="page"/>
      </w:r>
    </w:p>
    <w:p w14:paraId="7091090C" w14:textId="77777777" w:rsidR="00744AD1" w:rsidRPr="00F63C1F" w:rsidRDefault="00744AD1" w:rsidP="00744AD1">
      <w:pPr>
        <w:pStyle w:val="HeadingNo"/>
      </w:pPr>
      <w:r>
        <w:lastRenderedPageBreak/>
        <w:t>RETRIEVE SITE</w:t>
      </w:r>
    </w:p>
    <w:p w14:paraId="07150C19" w14:textId="77777777" w:rsidR="00744AD1" w:rsidRPr="00D73127" w:rsidRDefault="00744AD1" w:rsidP="00744AD1">
      <w:pPr>
        <w:pStyle w:val="CodeHeading"/>
      </w:pPr>
      <w:r>
        <w:t>GET /site</w:t>
      </w:r>
      <w:proofErr w:type="gramStart"/>
      <w:r>
        <w:t>/{</w:t>
      </w:r>
      <w:proofErr w:type="gramEnd"/>
      <w:r>
        <w:t>id}</w:t>
      </w:r>
    </w:p>
    <w:p w14:paraId="4D7DBC93" w14:textId="77777777" w:rsidR="00744AD1" w:rsidRPr="00201DB6" w:rsidRDefault="00744AD1" w:rsidP="00744AD1">
      <w:pPr>
        <w:pStyle w:val="BodyBold"/>
      </w:pPr>
      <w:r w:rsidRPr="00D73127">
        <w:t>Description</w:t>
      </w:r>
    </w:p>
    <w:p w14:paraId="6BB834A8" w14:textId="77777777" w:rsidR="00744AD1" w:rsidRPr="00F63C1F" w:rsidRDefault="00744AD1" w:rsidP="00744AD1">
      <w:pPr>
        <w:pStyle w:val="Body"/>
      </w:pPr>
      <w:r w:rsidRPr="00F63C1F">
        <w:t xml:space="preserve">This operation </w:t>
      </w:r>
      <w:r>
        <w:t>is used to retrieve a site</w:t>
      </w:r>
      <w:r w:rsidRPr="00F63C1F">
        <w:t xml:space="preserve"> entity</w:t>
      </w:r>
    </w:p>
    <w:p w14:paraId="14C90865" w14:textId="77777777" w:rsidR="00744AD1" w:rsidRPr="0058535D" w:rsidRDefault="00744AD1" w:rsidP="00744AD1">
      <w:pPr>
        <w:pStyle w:val="BodyBold"/>
      </w:pPr>
      <w:r w:rsidRPr="0058535D">
        <w:t>Behavior</w:t>
      </w:r>
    </w:p>
    <w:p w14:paraId="7F53CBCD" w14:textId="77777777" w:rsidR="00744AD1" w:rsidRDefault="00744AD1" w:rsidP="005167ED">
      <w:pPr>
        <w:pStyle w:val="ListParagraph"/>
        <w:numPr>
          <w:ilvl w:val="0"/>
          <w:numId w:val="14"/>
        </w:numPr>
      </w:pPr>
      <w:r w:rsidRPr="00CD2645">
        <w:t>Returns HTTP/1.1 status code 200 if the request was successful</w:t>
      </w:r>
    </w:p>
    <w:p w14:paraId="4CBE71C1" w14:textId="77777777" w:rsidR="00744AD1" w:rsidRDefault="00744AD1" w:rsidP="00744AD1">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744AD1" w14:paraId="5E6EF9F5" w14:textId="77777777" w:rsidTr="00572E2E">
        <w:tc>
          <w:tcPr>
            <w:tcW w:w="1199" w:type="dxa"/>
          </w:tcPr>
          <w:p w14:paraId="411EE3BD" w14:textId="77777777" w:rsidR="00744AD1" w:rsidRPr="00F63C1F" w:rsidRDefault="00744AD1" w:rsidP="00572E2E">
            <w:pPr>
              <w:pStyle w:val="TableText"/>
            </w:pPr>
            <w:r>
              <w:t>400</w:t>
            </w:r>
          </w:p>
        </w:tc>
        <w:tc>
          <w:tcPr>
            <w:tcW w:w="4649" w:type="dxa"/>
          </w:tcPr>
          <w:p w14:paraId="59138F58" w14:textId="77777777" w:rsidR="00744AD1" w:rsidRPr="00F63C1F" w:rsidRDefault="00744AD1" w:rsidP="00572E2E">
            <w:pPr>
              <w:pStyle w:val="TableText"/>
            </w:pPr>
            <w:r>
              <w:t>Bad Request</w:t>
            </w:r>
          </w:p>
        </w:tc>
      </w:tr>
      <w:tr w:rsidR="00744AD1" w14:paraId="7922FBEF" w14:textId="77777777" w:rsidTr="00572E2E">
        <w:tc>
          <w:tcPr>
            <w:tcW w:w="1199" w:type="dxa"/>
          </w:tcPr>
          <w:p w14:paraId="627827C9" w14:textId="77777777" w:rsidR="00744AD1" w:rsidRPr="00F63C1F" w:rsidRDefault="00744AD1" w:rsidP="00572E2E">
            <w:pPr>
              <w:pStyle w:val="TableText"/>
            </w:pPr>
            <w:r w:rsidRPr="00F63C1F">
              <w:t>401</w:t>
            </w:r>
          </w:p>
        </w:tc>
        <w:tc>
          <w:tcPr>
            <w:tcW w:w="4649" w:type="dxa"/>
          </w:tcPr>
          <w:p w14:paraId="369B268F" w14:textId="77777777" w:rsidR="00744AD1" w:rsidRPr="00F63C1F" w:rsidRDefault="00744AD1" w:rsidP="00572E2E">
            <w:pPr>
              <w:pStyle w:val="TableText"/>
            </w:pPr>
            <w:r w:rsidRPr="00F63C1F">
              <w:t>Unauthorized</w:t>
            </w:r>
          </w:p>
        </w:tc>
      </w:tr>
      <w:tr w:rsidR="00744AD1" w14:paraId="188B4277" w14:textId="77777777" w:rsidTr="00572E2E">
        <w:tc>
          <w:tcPr>
            <w:tcW w:w="1199" w:type="dxa"/>
          </w:tcPr>
          <w:p w14:paraId="4E2804AC" w14:textId="77777777" w:rsidR="00744AD1" w:rsidRPr="00F63C1F" w:rsidRDefault="00744AD1" w:rsidP="00572E2E">
            <w:pPr>
              <w:pStyle w:val="TableText"/>
            </w:pPr>
            <w:r w:rsidRPr="00F63C1F">
              <w:t>403</w:t>
            </w:r>
          </w:p>
        </w:tc>
        <w:tc>
          <w:tcPr>
            <w:tcW w:w="4649" w:type="dxa"/>
          </w:tcPr>
          <w:p w14:paraId="70481645" w14:textId="77777777" w:rsidR="00744AD1" w:rsidRPr="00F63C1F" w:rsidRDefault="00744AD1" w:rsidP="00572E2E">
            <w:pPr>
              <w:pStyle w:val="TableText"/>
            </w:pPr>
            <w:r w:rsidRPr="00F63C1F">
              <w:t>Forbidden</w:t>
            </w:r>
          </w:p>
        </w:tc>
      </w:tr>
      <w:tr w:rsidR="00744AD1" w14:paraId="73902B0D" w14:textId="77777777" w:rsidTr="00572E2E">
        <w:tc>
          <w:tcPr>
            <w:tcW w:w="1199" w:type="dxa"/>
          </w:tcPr>
          <w:p w14:paraId="31818A33" w14:textId="77777777" w:rsidR="00744AD1" w:rsidRPr="00F63C1F" w:rsidRDefault="00744AD1" w:rsidP="00572E2E">
            <w:pPr>
              <w:pStyle w:val="TableText"/>
            </w:pPr>
            <w:r w:rsidRPr="00F63C1F">
              <w:t>405</w:t>
            </w:r>
          </w:p>
        </w:tc>
        <w:tc>
          <w:tcPr>
            <w:tcW w:w="4649" w:type="dxa"/>
          </w:tcPr>
          <w:p w14:paraId="519F9E7E" w14:textId="77777777" w:rsidR="00744AD1" w:rsidRPr="00F63C1F" w:rsidRDefault="00744AD1" w:rsidP="00572E2E">
            <w:pPr>
              <w:pStyle w:val="TableText"/>
            </w:pPr>
            <w:r w:rsidRPr="00F63C1F">
              <w:t>Method Not Allowed</w:t>
            </w:r>
          </w:p>
        </w:tc>
      </w:tr>
      <w:tr w:rsidR="00744AD1" w14:paraId="6237054A" w14:textId="77777777" w:rsidTr="00572E2E">
        <w:tc>
          <w:tcPr>
            <w:tcW w:w="1199" w:type="dxa"/>
          </w:tcPr>
          <w:p w14:paraId="7CD08569" w14:textId="77777777" w:rsidR="00744AD1" w:rsidRPr="00F63C1F" w:rsidRDefault="00744AD1" w:rsidP="00572E2E">
            <w:pPr>
              <w:pStyle w:val="TableText"/>
            </w:pPr>
            <w:r w:rsidRPr="00F63C1F">
              <w:t>408</w:t>
            </w:r>
          </w:p>
        </w:tc>
        <w:tc>
          <w:tcPr>
            <w:tcW w:w="4649" w:type="dxa"/>
          </w:tcPr>
          <w:p w14:paraId="669AF85D" w14:textId="77777777" w:rsidR="00744AD1" w:rsidRPr="00F63C1F" w:rsidRDefault="00744AD1" w:rsidP="00572E2E">
            <w:pPr>
              <w:pStyle w:val="TableText"/>
            </w:pPr>
            <w:r w:rsidRPr="00F63C1F">
              <w:t>Request Time-out</w:t>
            </w:r>
          </w:p>
        </w:tc>
      </w:tr>
    </w:tbl>
    <w:p w14:paraId="73D2CB3C" w14:textId="77777777" w:rsidR="00744AD1" w:rsidRPr="0058535D" w:rsidRDefault="00744AD1" w:rsidP="00744AD1">
      <w:pPr>
        <w:pStyle w:val="BodyBold"/>
      </w:pPr>
      <w:r>
        <w:t>Usage Samples</w:t>
      </w:r>
    </w:p>
    <w:p w14:paraId="78CBB774" w14:textId="77777777" w:rsidR="00744AD1" w:rsidRPr="007375FC" w:rsidRDefault="00744AD1" w:rsidP="00744AD1">
      <w:pPr>
        <w:pStyle w:val="BodyBold"/>
      </w:pPr>
      <w:r w:rsidRPr="007375FC">
        <w:t>Request</w:t>
      </w:r>
    </w:p>
    <w:tbl>
      <w:tblPr>
        <w:tblW w:w="0" w:type="auto"/>
        <w:tblLook w:val="04A0" w:firstRow="1" w:lastRow="0" w:firstColumn="1" w:lastColumn="0" w:noHBand="0" w:noVBand="1"/>
      </w:tblPr>
      <w:tblGrid>
        <w:gridCol w:w="9576"/>
      </w:tblGrid>
      <w:tr w:rsidR="00744AD1" w:rsidRPr="00201DB6" w14:paraId="3AFD35E9" w14:textId="77777777" w:rsidTr="00572E2E">
        <w:tc>
          <w:tcPr>
            <w:tcW w:w="10205" w:type="dxa"/>
            <w:shd w:val="clear" w:color="auto" w:fill="F2F2F2" w:themeFill="background1" w:themeFillShade="F2"/>
          </w:tcPr>
          <w:p w14:paraId="3A49C451" w14:textId="77777777" w:rsidR="00744AD1" w:rsidRPr="00EB4997" w:rsidRDefault="00744AD1" w:rsidP="00572E2E">
            <w:pPr>
              <w:pStyle w:val="Code"/>
            </w:pPr>
            <w:r w:rsidRPr="00B02392">
              <w:rPr>
                <w:lang w:val="fr-FR"/>
              </w:rPr>
              <w:t>GET /siteManagement/site/456</w:t>
            </w:r>
            <w:r w:rsidRPr="00B02392">
              <w:rPr>
                <w:lang w:val="fr-FR"/>
              </w:rPr>
              <w:br/>
              <w:t>Accept: application/json</w:t>
            </w:r>
          </w:p>
        </w:tc>
      </w:tr>
    </w:tbl>
    <w:p w14:paraId="1F0A075C" w14:textId="77777777" w:rsidR="00744AD1" w:rsidRPr="002D3D60" w:rsidRDefault="00744AD1" w:rsidP="00744AD1">
      <w:pPr>
        <w:pStyle w:val="BodyBold"/>
      </w:pPr>
      <w:r>
        <w:t>Response</w:t>
      </w:r>
    </w:p>
    <w:tbl>
      <w:tblPr>
        <w:tblW w:w="0" w:type="auto"/>
        <w:tblLook w:val="04A0" w:firstRow="1" w:lastRow="0" w:firstColumn="1" w:lastColumn="0" w:noHBand="0" w:noVBand="1"/>
      </w:tblPr>
      <w:tblGrid>
        <w:gridCol w:w="9360"/>
      </w:tblGrid>
      <w:tr w:rsidR="00744AD1" w:rsidRPr="00201DB6" w14:paraId="52F39786" w14:textId="77777777" w:rsidTr="00572E2E">
        <w:tc>
          <w:tcPr>
            <w:tcW w:w="9360" w:type="dxa"/>
            <w:shd w:val="clear" w:color="auto" w:fill="F2F2F2" w:themeFill="background1" w:themeFillShade="F2"/>
          </w:tcPr>
          <w:p w14:paraId="5EC9147C" w14:textId="77777777" w:rsidR="00744AD1" w:rsidRPr="00B02392" w:rsidRDefault="00744AD1" w:rsidP="00572E2E">
            <w:pPr>
              <w:pStyle w:val="Code"/>
            </w:pPr>
            <w:r w:rsidRPr="00B02392">
              <w:t>{</w:t>
            </w:r>
          </w:p>
          <w:p w14:paraId="6323BE7F" w14:textId="77777777" w:rsidR="00744AD1" w:rsidRPr="00B02392" w:rsidRDefault="00744AD1" w:rsidP="00572E2E">
            <w:pPr>
              <w:pStyle w:val="Code"/>
            </w:pPr>
            <w:r w:rsidRPr="00B02392">
              <w:t xml:space="preserve">  "id":"456",</w:t>
            </w:r>
          </w:p>
          <w:p w14:paraId="6D500C17" w14:textId="77777777" w:rsidR="00744AD1" w:rsidRPr="00B02392" w:rsidRDefault="00744AD1" w:rsidP="00572E2E">
            <w:pPr>
              <w:pStyle w:val="Code"/>
            </w:pPr>
            <w:r w:rsidRPr="00B02392">
              <w:t xml:space="preserve">  "name":"Orange Plano",</w:t>
            </w:r>
          </w:p>
          <w:p w14:paraId="32ECB529" w14:textId="77777777" w:rsidR="00744AD1" w:rsidRPr="00B02392" w:rsidRDefault="00744AD1" w:rsidP="00572E2E">
            <w:pPr>
              <w:pStyle w:val="Code"/>
            </w:pPr>
            <w:r w:rsidRPr="00B02392">
              <w:t xml:space="preserve">  "description":"Orange equipment in Plano, TX",</w:t>
            </w:r>
          </w:p>
          <w:p w14:paraId="3DEEA177" w14:textId="77777777" w:rsidR="00744AD1" w:rsidRPr="00B02392" w:rsidRDefault="00744AD1" w:rsidP="00572E2E">
            <w:pPr>
              <w:pStyle w:val="Code"/>
            </w:pPr>
            <w:r w:rsidRPr="00B02392">
              <w:t xml:space="preserve">  "status":"Existing",</w:t>
            </w:r>
          </w:p>
          <w:p w14:paraId="06B51538" w14:textId="77777777" w:rsidR="00744AD1" w:rsidRPr="00B02392" w:rsidRDefault="00744AD1" w:rsidP="00572E2E">
            <w:pPr>
              <w:pStyle w:val="Code"/>
            </w:pPr>
            <w:r w:rsidRPr="00B02392">
              <w:t xml:space="preserve">  "geographicAddress":{</w:t>
            </w:r>
          </w:p>
          <w:p w14:paraId="6BFBC7A7" w14:textId="77777777" w:rsidR="00744AD1" w:rsidRPr="00B02392" w:rsidRDefault="00744AD1" w:rsidP="00572E2E">
            <w:pPr>
              <w:pStyle w:val="Code"/>
            </w:pPr>
            <w:r w:rsidRPr="00B02392">
              <w:t xml:space="preserve">    "id":"123",</w:t>
            </w:r>
          </w:p>
          <w:p w14:paraId="3527485B" w14:textId="77777777" w:rsidR="00744AD1" w:rsidRPr="00B02392" w:rsidRDefault="00744AD1" w:rsidP="00572E2E">
            <w:pPr>
              <w:pStyle w:val="Code"/>
            </w:pPr>
            <w:r w:rsidRPr="00B02392">
              <w:t xml:space="preserve">    "streetNr":"45",</w:t>
            </w:r>
          </w:p>
          <w:p w14:paraId="3F0F9A1C" w14:textId="77777777" w:rsidR="00744AD1" w:rsidRPr="00B02392" w:rsidRDefault="00744AD1" w:rsidP="00572E2E">
            <w:pPr>
              <w:pStyle w:val="Code"/>
            </w:pPr>
            <w:r w:rsidRPr="00B02392">
              <w:t xml:space="preserve">    "streetName":"Powell",</w:t>
            </w:r>
          </w:p>
          <w:p w14:paraId="5497EFD9" w14:textId="77777777" w:rsidR="00744AD1" w:rsidRPr="00B02392" w:rsidRDefault="00744AD1" w:rsidP="00572E2E">
            <w:pPr>
              <w:pStyle w:val="Code"/>
            </w:pPr>
            <w:r w:rsidRPr="00B02392">
              <w:t xml:space="preserve">    "streetType":"Avenue",</w:t>
            </w:r>
          </w:p>
          <w:p w14:paraId="63D94334" w14:textId="77777777" w:rsidR="00744AD1" w:rsidRPr="00B02392" w:rsidRDefault="00744AD1" w:rsidP="00572E2E">
            <w:pPr>
              <w:pStyle w:val="Code"/>
            </w:pPr>
            <w:r w:rsidRPr="00B02392">
              <w:t xml:space="preserve">    "city":"Plano",</w:t>
            </w:r>
          </w:p>
          <w:p w14:paraId="20F406E5" w14:textId="77777777" w:rsidR="00744AD1" w:rsidRPr="00B02392" w:rsidRDefault="00744AD1" w:rsidP="00572E2E">
            <w:pPr>
              <w:pStyle w:val="Code"/>
            </w:pPr>
            <w:r w:rsidRPr="00B02392">
              <w:t xml:space="preserve">    "postcode":"54369",</w:t>
            </w:r>
          </w:p>
          <w:p w14:paraId="4CB95356" w14:textId="77777777" w:rsidR="00744AD1" w:rsidRPr="00B02392" w:rsidRDefault="00744AD1" w:rsidP="00572E2E">
            <w:pPr>
              <w:pStyle w:val="Code"/>
            </w:pPr>
            <w:r w:rsidRPr="00B02392">
              <w:t xml:space="preserve">    "stateOrProvince":"TX",</w:t>
            </w:r>
          </w:p>
          <w:p w14:paraId="7CBEE367" w14:textId="77777777" w:rsidR="00744AD1" w:rsidRPr="00B02392" w:rsidRDefault="00744AD1" w:rsidP="00572E2E">
            <w:pPr>
              <w:pStyle w:val="Code"/>
            </w:pPr>
            <w:r w:rsidRPr="00B02392">
              <w:t xml:space="preserve">    "country":"US",</w:t>
            </w:r>
          </w:p>
          <w:p w14:paraId="4226EC77" w14:textId="77777777" w:rsidR="00744AD1" w:rsidRPr="00B02392" w:rsidRDefault="00744AD1" w:rsidP="00572E2E">
            <w:pPr>
              <w:pStyle w:val="Code"/>
            </w:pPr>
            <w:r w:rsidRPr="00B02392">
              <w:t xml:space="preserve">    "geographicSubAddress":{</w:t>
            </w:r>
          </w:p>
          <w:p w14:paraId="6A4A696B" w14:textId="77777777" w:rsidR="00744AD1" w:rsidRPr="00B02392" w:rsidRDefault="00744AD1" w:rsidP="00572E2E">
            <w:pPr>
              <w:pStyle w:val="Code"/>
            </w:pPr>
            <w:r w:rsidRPr="00B02392">
              <w:t xml:space="preserve">       "id":"17",</w:t>
            </w:r>
          </w:p>
          <w:p w14:paraId="43BB260E" w14:textId="77777777" w:rsidR="00744AD1" w:rsidRPr="00B02392" w:rsidRDefault="00744AD1" w:rsidP="00572E2E">
            <w:pPr>
              <w:pStyle w:val="Code"/>
            </w:pPr>
            <w:r w:rsidRPr="00B02392">
              <w:t xml:space="preserve">       "levelNumber":"17",</w:t>
            </w:r>
          </w:p>
          <w:p w14:paraId="7DAFCE69" w14:textId="77777777" w:rsidR="00744AD1" w:rsidRPr="00B02392" w:rsidRDefault="00744AD1" w:rsidP="00572E2E">
            <w:pPr>
              <w:pStyle w:val="Code"/>
            </w:pPr>
            <w:r w:rsidRPr="00B02392">
              <w:t xml:space="preserve">       "buildingName":"Beltre Building"</w:t>
            </w:r>
          </w:p>
          <w:p w14:paraId="5C8E7E7D" w14:textId="77777777" w:rsidR="00744AD1" w:rsidRPr="00B02392" w:rsidRDefault="00744AD1" w:rsidP="00572E2E">
            <w:pPr>
              <w:pStyle w:val="Code"/>
            </w:pPr>
            <w:r w:rsidRPr="00B02392">
              <w:t xml:space="preserve">    },</w:t>
            </w:r>
          </w:p>
          <w:p w14:paraId="6197746C" w14:textId="77777777" w:rsidR="00744AD1" w:rsidRPr="00B02392" w:rsidRDefault="00744AD1" w:rsidP="00572E2E">
            <w:pPr>
              <w:pStyle w:val="Code"/>
            </w:pPr>
            <w:r w:rsidRPr="00B02392">
              <w:t xml:space="preserve">    "postCodeExtension":"77"</w:t>
            </w:r>
          </w:p>
          <w:p w14:paraId="0A5A4C79" w14:textId="77777777" w:rsidR="00744AD1" w:rsidRPr="00B02392" w:rsidRDefault="00744AD1" w:rsidP="00572E2E">
            <w:pPr>
              <w:pStyle w:val="Code"/>
            </w:pPr>
            <w:r w:rsidRPr="00B02392">
              <w:t xml:space="preserve">  },</w:t>
            </w:r>
          </w:p>
          <w:p w14:paraId="45346D63" w14:textId="77777777" w:rsidR="00744AD1" w:rsidRPr="00B02392" w:rsidRDefault="00744AD1" w:rsidP="00572E2E">
            <w:pPr>
              <w:pStyle w:val="Code"/>
            </w:pPr>
            <w:r w:rsidRPr="00B02392">
              <w:t xml:space="preserve">  "siteCompanyName":"A&amp;M Lease Company",</w:t>
            </w:r>
          </w:p>
          <w:p w14:paraId="075547FC" w14:textId="77777777" w:rsidR="00744AD1" w:rsidRPr="00B02392" w:rsidRDefault="00744AD1" w:rsidP="00572E2E">
            <w:pPr>
              <w:pStyle w:val="Code"/>
            </w:pPr>
            <w:r w:rsidRPr="00B02392">
              <w:t xml:space="preserve">  "siteCustomerName":"Air France",</w:t>
            </w:r>
          </w:p>
          <w:p w14:paraId="6DB739EE" w14:textId="77777777" w:rsidR="00744AD1" w:rsidRPr="00B02392" w:rsidRDefault="00744AD1" w:rsidP="00572E2E">
            <w:pPr>
              <w:pStyle w:val="Code"/>
            </w:pPr>
            <w:r w:rsidRPr="00B02392">
              <w:t xml:space="preserve">  "additionnalSiteInformation":"No comment",</w:t>
            </w:r>
          </w:p>
          <w:p w14:paraId="29363FD2" w14:textId="77777777" w:rsidR="00744AD1" w:rsidRPr="00B02392" w:rsidRDefault="00744AD1" w:rsidP="00572E2E">
            <w:pPr>
              <w:pStyle w:val="Code"/>
            </w:pPr>
            <w:r w:rsidRPr="00B02392">
              <w:t xml:space="preserve">  "@type":"MEFSite",</w:t>
            </w:r>
          </w:p>
          <w:p w14:paraId="213B258C" w14:textId="77777777" w:rsidR="00744AD1" w:rsidRPr="00B02392" w:rsidRDefault="00744AD1" w:rsidP="00572E2E">
            <w:pPr>
              <w:pStyle w:val="Code"/>
            </w:pPr>
            <w:r w:rsidRPr="00B02392">
              <w:t xml:space="preserve">  </w:t>
            </w:r>
            <w:r>
              <w:t>"@schemaLocation":"</w:t>
            </w:r>
            <w:r w:rsidRPr="00B02392">
              <w:t>http://wiki.mef.net/pages/...."</w:t>
            </w:r>
          </w:p>
          <w:p w14:paraId="751C1F8F" w14:textId="77777777" w:rsidR="00744AD1" w:rsidRPr="00201DB6" w:rsidRDefault="00744AD1" w:rsidP="00572E2E">
            <w:pPr>
              <w:pStyle w:val="Code"/>
            </w:pPr>
            <w:r w:rsidRPr="00B02392">
              <w:t>}</w:t>
            </w:r>
          </w:p>
        </w:tc>
      </w:tr>
    </w:tbl>
    <w:p w14:paraId="4412087C" w14:textId="36658345" w:rsidR="00A730C3" w:rsidRPr="00511736" w:rsidRDefault="00A730C3" w:rsidP="00A730C3">
      <w:pPr>
        <w:pStyle w:val="Heading2"/>
        <w:rPr>
          <w:lang w:eastAsia="it-IT"/>
        </w:rPr>
      </w:pPr>
      <w:bookmarkStart w:id="916" w:name="_Toc507495490"/>
      <w:r>
        <w:rPr>
          <w:lang w:eastAsia="it-IT"/>
        </w:rPr>
        <w:lastRenderedPageBreak/>
        <w:t>Product Offering Qualification API</w:t>
      </w:r>
      <w:bookmarkEnd w:id="916"/>
    </w:p>
    <w:tbl>
      <w:tblPr>
        <w:tblStyle w:val="Table-Tiny"/>
        <w:tblW w:w="10094" w:type="dxa"/>
        <w:tblLook w:val="04A0" w:firstRow="1" w:lastRow="0" w:firstColumn="1" w:lastColumn="0" w:noHBand="0" w:noVBand="1"/>
      </w:tblPr>
      <w:tblGrid>
        <w:gridCol w:w="3539"/>
        <w:gridCol w:w="2960"/>
        <w:gridCol w:w="1586"/>
        <w:gridCol w:w="2009"/>
      </w:tblGrid>
      <w:tr w:rsidR="00A730C3" w:rsidRPr="00201DB6" w14:paraId="2D5D6490" w14:textId="77777777" w:rsidTr="00A730C3">
        <w:trPr>
          <w:cnfStyle w:val="100000000000" w:firstRow="1" w:lastRow="0" w:firstColumn="0" w:lastColumn="0" w:oddVBand="0" w:evenVBand="0" w:oddHBand="0" w:evenHBand="0" w:firstRowFirstColumn="0" w:firstRowLastColumn="0" w:lastRowFirstColumn="0" w:lastRowLastColumn="0"/>
        </w:trPr>
        <w:tc>
          <w:tcPr>
            <w:tcW w:w="3539" w:type="dxa"/>
          </w:tcPr>
          <w:p w14:paraId="02DC53E5" w14:textId="77777777" w:rsidR="00A730C3" w:rsidRDefault="00A730C3" w:rsidP="00572E2E">
            <w:pPr>
              <w:pStyle w:val="TableHeader"/>
              <w:rPr>
                <w:lang w:eastAsia="it-IT"/>
              </w:rPr>
            </w:pPr>
            <w:r>
              <w:rPr>
                <w:lang w:eastAsia="it-IT"/>
              </w:rPr>
              <w:t>Use Case</w:t>
            </w:r>
          </w:p>
        </w:tc>
        <w:tc>
          <w:tcPr>
            <w:tcW w:w="2960" w:type="dxa"/>
          </w:tcPr>
          <w:p w14:paraId="598B194F" w14:textId="77777777" w:rsidR="00A730C3" w:rsidRPr="00201DB6" w:rsidRDefault="00A730C3" w:rsidP="00572E2E">
            <w:pPr>
              <w:pStyle w:val="TableHeader"/>
              <w:rPr>
                <w:lang w:eastAsia="it-IT"/>
              </w:rPr>
            </w:pPr>
            <w:r>
              <w:rPr>
                <w:lang w:eastAsia="it-IT"/>
              </w:rPr>
              <w:t>Operation on Entities</w:t>
            </w:r>
          </w:p>
        </w:tc>
        <w:tc>
          <w:tcPr>
            <w:tcW w:w="1586" w:type="dxa"/>
          </w:tcPr>
          <w:p w14:paraId="4856D07B" w14:textId="77777777" w:rsidR="00A730C3" w:rsidRPr="00201DB6" w:rsidRDefault="00A730C3" w:rsidP="00572E2E">
            <w:pPr>
              <w:pStyle w:val="TableHeader"/>
              <w:rPr>
                <w:lang w:eastAsia="it-IT"/>
              </w:rPr>
            </w:pPr>
            <w:r w:rsidRPr="00201DB6">
              <w:rPr>
                <w:lang w:eastAsia="it-IT"/>
              </w:rPr>
              <w:t>Uniform API Operation</w:t>
            </w:r>
          </w:p>
        </w:tc>
        <w:tc>
          <w:tcPr>
            <w:tcW w:w="2009" w:type="dxa"/>
          </w:tcPr>
          <w:p w14:paraId="4588D4ED" w14:textId="77777777" w:rsidR="00A730C3" w:rsidRPr="00201DB6" w:rsidRDefault="00A730C3" w:rsidP="00572E2E">
            <w:pPr>
              <w:pStyle w:val="TableHeader"/>
              <w:rPr>
                <w:lang w:eastAsia="it-IT"/>
              </w:rPr>
            </w:pPr>
            <w:r w:rsidRPr="00201DB6">
              <w:rPr>
                <w:lang w:eastAsia="it-IT"/>
              </w:rPr>
              <w:t>Description</w:t>
            </w:r>
          </w:p>
        </w:tc>
      </w:tr>
      <w:tr w:rsidR="00A730C3" w:rsidRPr="00201DB6" w14:paraId="0EF6EA68" w14:textId="77777777" w:rsidTr="00A730C3">
        <w:trPr>
          <w:trHeight w:val="400"/>
        </w:trPr>
        <w:tc>
          <w:tcPr>
            <w:tcW w:w="3539" w:type="dxa"/>
          </w:tcPr>
          <w:p w14:paraId="72E7A155" w14:textId="77777777" w:rsidR="00A730C3" w:rsidRPr="00D63A2A" w:rsidRDefault="00120C07" w:rsidP="00572E2E">
            <w:pPr>
              <w:pStyle w:val="TableText"/>
            </w:pPr>
            <w:hyperlink w:anchor="UC_SONATA_SERVICEABILITY_0008" w:history="1">
              <w:r w:rsidR="00A730C3">
                <w:t>UC_SONATA_SERVICEABILITY_0008</w:t>
              </w:r>
            </w:hyperlink>
          </w:p>
          <w:p w14:paraId="3B251C7C" w14:textId="77777777" w:rsidR="00A730C3" w:rsidRPr="00511736" w:rsidRDefault="00120C07" w:rsidP="00572E2E">
            <w:pPr>
              <w:pStyle w:val="TableText"/>
            </w:pPr>
            <w:hyperlink w:anchor="UC_SONATA_SERVICEABILITY_0009" w:history="1">
              <w:r w:rsidR="00A730C3">
                <w:t>UC_SONATA_SERVICEABILITY_0009</w:t>
              </w:r>
            </w:hyperlink>
          </w:p>
        </w:tc>
        <w:tc>
          <w:tcPr>
            <w:tcW w:w="2960" w:type="dxa"/>
          </w:tcPr>
          <w:p w14:paraId="19C29C63" w14:textId="77777777" w:rsidR="00A730C3" w:rsidRPr="00E16D82" w:rsidRDefault="00A730C3" w:rsidP="00572E2E">
            <w:pPr>
              <w:pStyle w:val="TableText"/>
            </w:pPr>
            <w:proofErr w:type="spellStart"/>
            <w:r w:rsidRPr="00E16D82">
              <w:t>getProductOfferingQualifications</w:t>
            </w:r>
            <w:proofErr w:type="spellEnd"/>
          </w:p>
          <w:p w14:paraId="59F6458D" w14:textId="77777777" w:rsidR="00A730C3" w:rsidRPr="00511736" w:rsidRDefault="00A730C3" w:rsidP="00572E2E">
            <w:pPr>
              <w:pStyle w:val="TableText"/>
            </w:pPr>
            <w:proofErr w:type="spellStart"/>
            <w:r w:rsidRPr="00E16D82">
              <w:t>getProductOfferingQualification</w:t>
            </w:r>
            <w:proofErr w:type="spellEnd"/>
          </w:p>
        </w:tc>
        <w:tc>
          <w:tcPr>
            <w:tcW w:w="1586" w:type="dxa"/>
          </w:tcPr>
          <w:p w14:paraId="57D705EB" w14:textId="77777777" w:rsidR="00A730C3" w:rsidRPr="00511736" w:rsidRDefault="00A730C3" w:rsidP="00572E2E">
            <w:pPr>
              <w:pStyle w:val="TableText"/>
            </w:pPr>
            <w:r w:rsidRPr="00511736">
              <w:t>GET Resource</w:t>
            </w:r>
          </w:p>
        </w:tc>
        <w:tc>
          <w:tcPr>
            <w:tcW w:w="2009" w:type="dxa"/>
          </w:tcPr>
          <w:p w14:paraId="6F0ADE16" w14:textId="77777777" w:rsidR="00A730C3" w:rsidRPr="00511736" w:rsidRDefault="00A730C3" w:rsidP="00572E2E">
            <w:pPr>
              <w:pStyle w:val="TableText"/>
            </w:pPr>
            <w:r w:rsidRPr="00511736">
              <w:t>GET must be used to retrieve a representation of a resource.</w:t>
            </w:r>
          </w:p>
        </w:tc>
      </w:tr>
      <w:tr w:rsidR="00A730C3" w:rsidRPr="00201DB6" w14:paraId="7EE88E64" w14:textId="77777777" w:rsidTr="00A730C3">
        <w:tc>
          <w:tcPr>
            <w:tcW w:w="3539" w:type="dxa"/>
            <w:shd w:val="clear" w:color="auto" w:fill="auto"/>
          </w:tcPr>
          <w:p w14:paraId="318B475D" w14:textId="77777777" w:rsidR="00A730C3" w:rsidRPr="00E16D82" w:rsidRDefault="00120C07" w:rsidP="00572E2E">
            <w:pPr>
              <w:pStyle w:val="TableText"/>
            </w:pPr>
            <w:hyperlink w:anchor="UC_SONATA_SERVICEABILITY_0007" w:history="1">
              <w:r w:rsidR="00A730C3" w:rsidRPr="00E16D82">
                <w:t>UC_SONATA_SERVICEABILITY_0007</w:t>
              </w:r>
            </w:hyperlink>
          </w:p>
        </w:tc>
        <w:tc>
          <w:tcPr>
            <w:tcW w:w="2960" w:type="dxa"/>
            <w:shd w:val="clear" w:color="auto" w:fill="auto"/>
          </w:tcPr>
          <w:p w14:paraId="473D7B60" w14:textId="77777777" w:rsidR="00A730C3" w:rsidRPr="00201DB6" w:rsidRDefault="00A730C3" w:rsidP="00572E2E">
            <w:pPr>
              <w:pStyle w:val="TableText"/>
              <w:rPr>
                <w:lang w:eastAsia="it-IT"/>
              </w:rPr>
            </w:pPr>
            <w:proofErr w:type="spellStart"/>
            <w:r>
              <w:rPr>
                <w:lang w:eastAsia="it-IT"/>
              </w:rPr>
              <w:t>createProductOfferingQualification</w:t>
            </w:r>
            <w:proofErr w:type="spellEnd"/>
          </w:p>
        </w:tc>
        <w:tc>
          <w:tcPr>
            <w:tcW w:w="1586" w:type="dxa"/>
            <w:shd w:val="clear" w:color="auto" w:fill="auto"/>
          </w:tcPr>
          <w:p w14:paraId="1CB2DB62" w14:textId="77777777" w:rsidR="00A730C3" w:rsidRPr="00201DB6" w:rsidRDefault="00A730C3" w:rsidP="00572E2E">
            <w:pPr>
              <w:pStyle w:val="TableText"/>
              <w:rPr>
                <w:lang w:eastAsia="it-IT"/>
              </w:rPr>
            </w:pPr>
            <w:r>
              <w:rPr>
                <w:lang w:eastAsia="it-IT"/>
              </w:rPr>
              <w:t>POST Resource</w:t>
            </w:r>
          </w:p>
        </w:tc>
        <w:tc>
          <w:tcPr>
            <w:tcW w:w="2009" w:type="dxa"/>
            <w:shd w:val="clear" w:color="auto" w:fill="auto"/>
          </w:tcPr>
          <w:p w14:paraId="1496F959" w14:textId="77777777" w:rsidR="00A730C3" w:rsidRPr="00201DB6" w:rsidRDefault="00A730C3" w:rsidP="00572E2E">
            <w:pPr>
              <w:pStyle w:val="TableText"/>
              <w:rPr>
                <w:lang w:eastAsia="it-IT"/>
              </w:rPr>
            </w:pPr>
            <w:r>
              <w:rPr>
                <w:lang w:eastAsia="it-IT"/>
              </w:rPr>
              <w:t>POST must be used to create a new resource.</w:t>
            </w:r>
          </w:p>
        </w:tc>
      </w:tr>
    </w:tbl>
    <w:p w14:paraId="582F7C2C" w14:textId="2707BA80" w:rsidR="00A730C3" w:rsidRDefault="00A730C3" w:rsidP="00A730C3">
      <w:pPr>
        <w:pStyle w:val="TableCaption"/>
      </w:pPr>
      <w:bookmarkStart w:id="917" w:name="_Toc507495694"/>
      <w:r>
        <w:t xml:space="preserve">Table </w:t>
      </w:r>
      <w:fldSimple w:instr=" SEQ Table \* ARABIC ">
        <w:r w:rsidR="00336714">
          <w:rPr>
            <w:noProof/>
          </w:rPr>
          <w:t>6</w:t>
        </w:r>
      </w:fldSimple>
      <w:r>
        <w:t xml:space="preserve"> – </w:t>
      </w:r>
      <w:r w:rsidRPr="00B12A20">
        <w:t xml:space="preserve">ProductOfferingQualification </w:t>
      </w:r>
      <w:r w:rsidRPr="00B2415E">
        <w:t>API Operations</w:t>
      </w:r>
      <w:bookmarkEnd w:id="917"/>
    </w:p>
    <w:p w14:paraId="353BF302" w14:textId="6A3486F8" w:rsidR="00FE3E2A" w:rsidRPr="00F63C1F" w:rsidRDefault="00B12A20" w:rsidP="00FE5000">
      <w:pPr>
        <w:pStyle w:val="HeadingNo"/>
      </w:pPr>
      <w:r>
        <w:t>R</w:t>
      </w:r>
      <w:r w:rsidRPr="00B12A20">
        <w:rPr>
          <w:rFonts w:eastAsia="SimSun" w:cs="Courier New"/>
        </w:rPr>
        <w:t>ETRIEVE PRODUCT</w:t>
      </w:r>
      <w:r>
        <w:t xml:space="preserve"> OFFERING QUALIFICATION</w:t>
      </w:r>
    </w:p>
    <w:p w14:paraId="57E653A4" w14:textId="2CD2BF22" w:rsidR="00FE3E2A" w:rsidRPr="00D73127" w:rsidRDefault="00FE3E2A" w:rsidP="00FE3E2A">
      <w:pPr>
        <w:pStyle w:val="CodeHeading"/>
      </w:pPr>
      <w:r w:rsidRPr="00D73127">
        <w:t xml:space="preserve">GET </w:t>
      </w:r>
      <w:r w:rsidR="00B12A20">
        <w:t>/</w:t>
      </w:r>
      <w:r w:rsidR="00B12A20" w:rsidRPr="00B12A20">
        <w:t>p</w:t>
      </w:r>
      <w:r w:rsidR="00B12A20">
        <w:t>roductOfferingQualification</w:t>
      </w:r>
      <w:proofErr w:type="gramStart"/>
      <w:r w:rsidR="00B12A20" w:rsidRPr="00B12A20">
        <w:t>/{</w:t>
      </w:r>
      <w:proofErr w:type="gramEnd"/>
      <w:r w:rsidR="00B12A20" w:rsidRPr="00B12A20">
        <w:t>id}</w:t>
      </w:r>
    </w:p>
    <w:p w14:paraId="3A239218" w14:textId="77777777" w:rsidR="00FE3E2A" w:rsidRPr="00201DB6" w:rsidRDefault="00FE3E2A" w:rsidP="00FE3E2A">
      <w:pPr>
        <w:pStyle w:val="BodyBold"/>
      </w:pPr>
      <w:r w:rsidRPr="00D73127">
        <w:t>Description</w:t>
      </w:r>
    </w:p>
    <w:p w14:paraId="01A8828E" w14:textId="739AE266" w:rsidR="00FE3E2A" w:rsidRPr="00CD2645" w:rsidRDefault="00FE3E2A" w:rsidP="00FE3E2A">
      <w:pPr>
        <w:pStyle w:val="Body"/>
      </w:pPr>
      <w:r w:rsidRPr="00CD2645">
        <w:t xml:space="preserve">This operation is used to retrieve </w:t>
      </w:r>
      <w:r w:rsidR="00B12A20">
        <w:t>a ProductOfferingQualification entity</w:t>
      </w:r>
    </w:p>
    <w:p w14:paraId="5A3E1932" w14:textId="77777777" w:rsidR="00FE3E2A" w:rsidRPr="0058535D" w:rsidRDefault="00FE3E2A" w:rsidP="00FE3E2A">
      <w:pPr>
        <w:pStyle w:val="BodyBold"/>
      </w:pPr>
      <w:r w:rsidRPr="0058535D">
        <w:t>Behavior</w:t>
      </w:r>
    </w:p>
    <w:p w14:paraId="6A7565F4" w14:textId="77777777" w:rsidR="00572E2E" w:rsidRDefault="00FE3E2A" w:rsidP="005167ED">
      <w:pPr>
        <w:pStyle w:val="ListParagraph"/>
        <w:numPr>
          <w:ilvl w:val="0"/>
          <w:numId w:val="14"/>
        </w:numPr>
      </w:pPr>
      <w:r w:rsidRPr="0058535D">
        <w:t>Returns HTTP/1.1 status code 200 if the request was successful</w:t>
      </w:r>
    </w:p>
    <w:p w14:paraId="4FBA9C6A" w14:textId="518EB2FD" w:rsidR="00FE3E2A" w:rsidRDefault="00FE3E2A" w:rsidP="00572E2E">
      <w:pPr>
        <w:ind w:left="346"/>
      </w:pPr>
      <w:r>
        <w:t>Otherwise:</w:t>
      </w:r>
    </w:p>
    <w:tbl>
      <w:tblPr>
        <w:tblStyle w:val="TableGrid"/>
        <w:tblW w:w="0" w:type="auto"/>
        <w:tblInd w:w="5" w:type="dxa"/>
        <w:tblLook w:val="04A0" w:firstRow="1" w:lastRow="0" w:firstColumn="1" w:lastColumn="0" w:noHBand="0" w:noVBand="1"/>
      </w:tblPr>
      <w:tblGrid>
        <w:gridCol w:w="1199"/>
        <w:gridCol w:w="4649"/>
      </w:tblGrid>
      <w:tr w:rsidR="00FE3E2A" w14:paraId="6087AB0A" w14:textId="77777777" w:rsidTr="00983880">
        <w:tc>
          <w:tcPr>
            <w:tcW w:w="1199" w:type="dxa"/>
          </w:tcPr>
          <w:p w14:paraId="450F7948" w14:textId="77777777" w:rsidR="00FE3E2A" w:rsidRPr="00F63C1F" w:rsidRDefault="00FE3E2A" w:rsidP="00983880">
            <w:pPr>
              <w:pStyle w:val="TableText"/>
            </w:pPr>
            <w:r>
              <w:t>400</w:t>
            </w:r>
          </w:p>
        </w:tc>
        <w:tc>
          <w:tcPr>
            <w:tcW w:w="4649" w:type="dxa"/>
          </w:tcPr>
          <w:p w14:paraId="7DAC92C6" w14:textId="77777777" w:rsidR="00FE3E2A" w:rsidRPr="00F63C1F" w:rsidRDefault="00FE3E2A" w:rsidP="00983880">
            <w:pPr>
              <w:pStyle w:val="TableText"/>
            </w:pPr>
            <w:r>
              <w:t>Bad Request</w:t>
            </w:r>
          </w:p>
        </w:tc>
      </w:tr>
      <w:tr w:rsidR="00FE3E2A" w14:paraId="7B4C6624" w14:textId="77777777" w:rsidTr="00983880">
        <w:tc>
          <w:tcPr>
            <w:tcW w:w="1199" w:type="dxa"/>
          </w:tcPr>
          <w:p w14:paraId="4FB99B3D" w14:textId="77777777" w:rsidR="00FE3E2A" w:rsidRPr="00F63C1F" w:rsidRDefault="00FE3E2A" w:rsidP="00983880">
            <w:pPr>
              <w:pStyle w:val="TableText"/>
            </w:pPr>
            <w:r w:rsidRPr="00F63C1F">
              <w:t>401</w:t>
            </w:r>
          </w:p>
        </w:tc>
        <w:tc>
          <w:tcPr>
            <w:tcW w:w="4649" w:type="dxa"/>
          </w:tcPr>
          <w:p w14:paraId="1E854FA0" w14:textId="77777777" w:rsidR="00FE3E2A" w:rsidRPr="00F63C1F" w:rsidRDefault="00FE3E2A" w:rsidP="00983880">
            <w:pPr>
              <w:pStyle w:val="TableText"/>
            </w:pPr>
            <w:r w:rsidRPr="00F63C1F">
              <w:t>Unauthorized</w:t>
            </w:r>
          </w:p>
        </w:tc>
      </w:tr>
      <w:tr w:rsidR="00FE3E2A" w14:paraId="35209D9D" w14:textId="77777777" w:rsidTr="00983880">
        <w:tc>
          <w:tcPr>
            <w:tcW w:w="1199" w:type="dxa"/>
          </w:tcPr>
          <w:p w14:paraId="3CF77C0C" w14:textId="77777777" w:rsidR="00FE3E2A" w:rsidRPr="00F63C1F" w:rsidRDefault="00FE3E2A" w:rsidP="00983880">
            <w:pPr>
              <w:pStyle w:val="TableText"/>
            </w:pPr>
            <w:r w:rsidRPr="00F63C1F">
              <w:t>403</w:t>
            </w:r>
          </w:p>
        </w:tc>
        <w:tc>
          <w:tcPr>
            <w:tcW w:w="4649" w:type="dxa"/>
          </w:tcPr>
          <w:p w14:paraId="7D5EB3B2" w14:textId="77777777" w:rsidR="00FE3E2A" w:rsidRPr="00F63C1F" w:rsidRDefault="00FE3E2A" w:rsidP="00983880">
            <w:pPr>
              <w:pStyle w:val="TableText"/>
            </w:pPr>
            <w:r w:rsidRPr="00F63C1F">
              <w:t>Forbidden</w:t>
            </w:r>
          </w:p>
        </w:tc>
      </w:tr>
      <w:tr w:rsidR="00B12A20" w14:paraId="33BC6C36" w14:textId="77777777" w:rsidTr="00983880">
        <w:tc>
          <w:tcPr>
            <w:tcW w:w="1199" w:type="dxa"/>
          </w:tcPr>
          <w:p w14:paraId="717FBE8D" w14:textId="388382ED" w:rsidR="00B12A20" w:rsidRPr="00F63C1F" w:rsidRDefault="00B12A20" w:rsidP="00983880">
            <w:pPr>
              <w:pStyle w:val="TableText"/>
            </w:pPr>
            <w:r>
              <w:t>404</w:t>
            </w:r>
          </w:p>
        </w:tc>
        <w:tc>
          <w:tcPr>
            <w:tcW w:w="4649" w:type="dxa"/>
          </w:tcPr>
          <w:p w14:paraId="4CBE1870" w14:textId="2DFD1504" w:rsidR="00B12A20" w:rsidRPr="00F63C1F" w:rsidRDefault="00B12A20" w:rsidP="00983880">
            <w:pPr>
              <w:pStyle w:val="TableText"/>
            </w:pPr>
            <w:r>
              <w:t>Not Found</w:t>
            </w:r>
          </w:p>
        </w:tc>
      </w:tr>
      <w:tr w:rsidR="00FE3E2A" w14:paraId="1D53F680" w14:textId="77777777" w:rsidTr="00983880">
        <w:tc>
          <w:tcPr>
            <w:tcW w:w="1199" w:type="dxa"/>
          </w:tcPr>
          <w:p w14:paraId="3F4B63E1" w14:textId="77777777" w:rsidR="00FE3E2A" w:rsidRPr="00F63C1F" w:rsidRDefault="00FE3E2A" w:rsidP="00983880">
            <w:pPr>
              <w:pStyle w:val="TableText"/>
            </w:pPr>
            <w:r w:rsidRPr="00F63C1F">
              <w:t>405</w:t>
            </w:r>
          </w:p>
        </w:tc>
        <w:tc>
          <w:tcPr>
            <w:tcW w:w="4649" w:type="dxa"/>
          </w:tcPr>
          <w:p w14:paraId="4A439265" w14:textId="77777777" w:rsidR="00FE3E2A" w:rsidRPr="00F63C1F" w:rsidRDefault="00FE3E2A" w:rsidP="00983880">
            <w:pPr>
              <w:pStyle w:val="TableText"/>
            </w:pPr>
            <w:r w:rsidRPr="00F63C1F">
              <w:t>Method Not Allowed</w:t>
            </w:r>
          </w:p>
        </w:tc>
      </w:tr>
      <w:tr w:rsidR="00FE3E2A" w14:paraId="0E3890DE" w14:textId="77777777" w:rsidTr="00983880">
        <w:tc>
          <w:tcPr>
            <w:tcW w:w="1199" w:type="dxa"/>
          </w:tcPr>
          <w:p w14:paraId="39243CC1" w14:textId="77777777" w:rsidR="00FE3E2A" w:rsidRPr="00F63C1F" w:rsidRDefault="00FE3E2A" w:rsidP="00983880">
            <w:pPr>
              <w:pStyle w:val="TableText"/>
            </w:pPr>
            <w:r w:rsidRPr="00F63C1F">
              <w:t>408</w:t>
            </w:r>
          </w:p>
        </w:tc>
        <w:tc>
          <w:tcPr>
            <w:tcW w:w="4649" w:type="dxa"/>
          </w:tcPr>
          <w:p w14:paraId="3E3B910E" w14:textId="77777777" w:rsidR="00FE3E2A" w:rsidRPr="00F63C1F" w:rsidRDefault="00FE3E2A" w:rsidP="00983880">
            <w:pPr>
              <w:pStyle w:val="TableText"/>
            </w:pPr>
            <w:r w:rsidRPr="00F63C1F">
              <w:t>Request Time-out</w:t>
            </w:r>
          </w:p>
        </w:tc>
      </w:tr>
    </w:tbl>
    <w:p w14:paraId="2B1A52C4" w14:textId="77777777" w:rsidR="00FE3E2A" w:rsidRDefault="00FE3E2A" w:rsidP="00FE3E2A">
      <w:pPr>
        <w:pStyle w:val="BodyBold"/>
      </w:pPr>
      <w:r>
        <w:t>Usage Samples</w:t>
      </w:r>
    </w:p>
    <w:p w14:paraId="55C673BB" w14:textId="2B0D205E" w:rsidR="00B12A20" w:rsidRPr="00B12A20" w:rsidRDefault="00B12A20" w:rsidP="00B12A20">
      <w:r>
        <w:t xml:space="preserve">This sample illustrates </w:t>
      </w:r>
      <w:proofErr w:type="gramStart"/>
      <w:r>
        <w:t>an</w:t>
      </w:r>
      <w:proofErr w:type="gramEnd"/>
      <w:r>
        <w:t xml:space="preserve"> productOffering qualification with alternate product proposition.</w:t>
      </w:r>
    </w:p>
    <w:p w14:paraId="2BE5F2EF" w14:textId="77777777" w:rsidR="00FE3E2A" w:rsidRPr="007375FC" w:rsidRDefault="00FE3E2A" w:rsidP="00FE3E2A">
      <w:pPr>
        <w:pStyle w:val="BodyBold"/>
      </w:pPr>
      <w:r w:rsidRPr="007375FC">
        <w:t>Request</w:t>
      </w:r>
    </w:p>
    <w:tbl>
      <w:tblPr>
        <w:tblW w:w="0" w:type="auto"/>
        <w:tblLook w:val="04A0" w:firstRow="1" w:lastRow="0" w:firstColumn="1" w:lastColumn="0" w:noHBand="0" w:noVBand="1"/>
      </w:tblPr>
      <w:tblGrid>
        <w:gridCol w:w="9576"/>
      </w:tblGrid>
      <w:tr w:rsidR="00FE3E2A" w:rsidRPr="00201DB6" w14:paraId="7CBE2104" w14:textId="77777777" w:rsidTr="00983880">
        <w:tc>
          <w:tcPr>
            <w:tcW w:w="10205" w:type="dxa"/>
            <w:shd w:val="clear" w:color="auto" w:fill="F2F2F2" w:themeFill="background1" w:themeFillShade="F2"/>
          </w:tcPr>
          <w:p w14:paraId="2FA58A79" w14:textId="047A3205" w:rsidR="00FE3E2A" w:rsidRPr="00EB4997" w:rsidRDefault="00B12A20" w:rsidP="00983880">
            <w:pPr>
              <w:pStyle w:val="Code"/>
            </w:pPr>
            <w:r w:rsidRPr="00B12A20">
              <w:rPr>
                <w:lang w:val="fr-FR"/>
              </w:rPr>
              <w:t>GET /product</w:t>
            </w:r>
            <w:r>
              <w:rPr>
                <w:lang w:val="fr-FR"/>
              </w:rPr>
              <w:t>OfferingQualificationManagement</w:t>
            </w:r>
            <w:r w:rsidRPr="00B12A20">
              <w:rPr>
                <w:lang w:val="fr-FR"/>
              </w:rPr>
              <w:t>/productOfferingQualification/13</w:t>
            </w:r>
            <w:r w:rsidRPr="00B12A20">
              <w:rPr>
                <w:lang w:val="fr-FR"/>
              </w:rPr>
              <w:br/>
              <w:t>Accept: application/json</w:t>
            </w:r>
          </w:p>
        </w:tc>
      </w:tr>
    </w:tbl>
    <w:p w14:paraId="25058739" w14:textId="77777777" w:rsidR="00FE3E2A" w:rsidRPr="002D3D60" w:rsidRDefault="00FE3E2A" w:rsidP="00FE3E2A">
      <w:pPr>
        <w:pStyle w:val="BodyBold"/>
      </w:pPr>
      <w:r>
        <w:t>Response</w:t>
      </w:r>
    </w:p>
    <w:tbl>
      <w:tblPr>
        <w:tblW w:w="0" w:type="auto"/>
        <w:tblLook w:val="04A0" w:firstRow="1" w:lastRow="0" w:firstColumn="1" w:lastColumn="0" w:noHBand="0" w:noVBand="1"/>
      </w:tblPr>
      <w:tblGrid>
        <w:gridCol w:w="9360"/>
      </w:tblGrid>
      <w:tr w:rsidR="00FE3E2A" w:rsidRPr="00201DB6" w14:paraId="28317C3A" w14:textId="77777777" w:rsidTr="00983880">
        <w:tc>
          <w:tcPr>
            <w:tcW w:w="9360" w:type="dxa"/>
            <w:shd w:val="clear" w:color="auto" w:fill="F2F2F2" w:themeFill="background1" w:themeFillShade="F2"/>
          </w:tcPr>
          <w:p w14:paraId="31967746" w14:textId="77777777" w:rsidR="00B12A20" w:rsidRPr="00B12A20" w:rsidRDefault="00B12A20" w:rsidP="00B12A20">
            <w:pPr>
              <w:pStyle w:val="Code"/>
              <w:rPr>
                <w:sz w:val="18"/>
              </w:rPr>
            </w:pPr>
            <w:r w:rsidRPr="00B12A20">
              <w:rPr>
                <w:sz w:val="18"/>
              </w:rPr>
              <w:t>{</w:t>
            </w:r>
          </w:p>
          <w:p w14:paraId="746A9650" w14:textId="606D51CA" w:rsidR="00B12A20" w:rsidRPr="00B12A20" w:rsidRDefault="00B12A20" w:rsidP="00B12A20">
            <w:pPr>
              <w:pStyle w:val="Code"/>
              <w:rPr>
                <w:sz w:val="18"/>
              </w:rPr>
            </w:pPr>
            <w:r w:rsidRPr="00B12A20">
              <w:rPr>
                <w:sz w:val="18"/>
              </w:rPr>
              <w:t xml:space="preserve">  "id":"13",</w:t>
            </w:r>
          </w:p>
          <w:p w14:paraId="38156BC1" w14:textId="426AC742" w:rsidR="00B12A20" w:rsidRPr="00B12A20" w:rsidRDefault="00B12A20" w:rsidP="00B12A20">
            <w:pPr>
              <w:pStyle w:val="Code"/>
              <w:rPr>
                <w:sz w:val="18"/>
              </w:rPr>
            </w:pPr>
            <w:r w:rsidRPr="00B12A20">
              <w:rPr>
                <w:sz w:val="18"/>
              </w:rPr>
              <w:t xml:space="preserve">  "state":"COMPLETED",</w:t>
            </w:r>
          </w:p>
          <w:p w14:paraId="28D3AC26" w14:textId="7AC8F35C" w:rsidR="00B12A20" w:rsidRPr="00B12A20" w:rsidRDefault="00B12A20" w:rsidP="00B12A20">
            <w:pPr>
              <w:pStyle w:val="Code"/>
              <w:rPr>
                <w:sz w:val="18"/>
              </w:rPr>
            </w:pPr>
            <w:r w:rsidRPr="00B12A20">
              <w:rPr>
                <w:sz w:val="18"/>
              </w:rPr>
              <w:t xml:space="preserve">  "provideAlternative":true,</w:t>
            </w:r>
          </w:p>
          <w:p w14:paraId="5B7FE9E5" w14:textId="169B6044" w:rsidR="00B12A20" w:rsidRPr="00B12A20" w:rsidRDefault="00B12A20" w:rsidP="00B12A20">
            <w:pPr>
              <w:pStyle w:val="Code"/>
              <w:rPr>
                <w:sz w:val="18"/>
              </w:rPr>
            </w:pPr>
            <w:r w:rsidRPr="00B12A20">
              <w:rPr>
                <w:sz w:val="18"/>
              </w:rPr>
              <w:t xml:space="preserve">  "expectedResponseDate":"2017-07-21",</w:t>
            </w:r>
          </w:p>
          <w:p w14:paraId="553CE9F4" w14:textId="28D5AB81" w:rsidR="00B12A20" w:rsidRPr="00B12A20" w:rsidRDefault="00B12A20" w:rsidP="00B12A20">
            <w:pPr>
              <w:pStyle w:val="Code"/>
              <w:rPr>
                <w:sz w:val="18"/>
              </w:rPr>
            </w:pPr>
            <w:r w:rsidRPr="00B12A20">
              <w:rPr>
                <w:sz w:val="18"/>
              </w:rPr>
              <w:t xml:space="preserve">  "projectId":"12-123-2017",</w:t>
            </w:r>
          </w:p>
          <w:p w14:paraId="1CE827D5" w14:textId="3AE10A89" w:rsidR="00B12A20" w:rsidRPr="00B12A20" w:rsidRDefault="00B12A20" w:rsidP="00B12A20">
            <w:pPr>
              <w:pStyle w:val="Code"/>
              <w:rPr>
                <w:sz w:val="18"/>
              </w:rPr>
            </w:pPr>
            <w:r w:rsidRPr="00B12A20">
              <w:rPr>
                <w:sz w:val="18"/>
              </w:rPr>
              <w:lastRenderedPageBreak/>
              <w:t xml:space="preserve">  "expirationDate":"2017-08-19",</w:t>
            </w:r>
          </w:p>
          <w:p w14:paraId="114CE954" w14:textId="49BBBE09" w:rsidR="00B12A20" w:rsidRPr="00B12A20" w:rsidRDefault="00B12A20" w:rsidP="00B12A20">
            <w:pPr>
              <w:pStyle w:val="Code"/>
              <w:rPr>
                <w:sz w:val="18"/>
              </w:rPr>
            </w:pPr>
            <w:r w:rsidRPr="00B12A20">
              <w:rPr>
                <w:sz w:val="18"/>
              </w:rPr>
              <w:t xml:space="preserve">  "@type":"MEFProductOfferingQualification",</w:t>
            </w:r>
          </w:p>
          <w:p w14:paraId="4E9FF1EA" w14:textId="4968192C" w:rsidR="00B12A20" w:rsidRPr="00B12A20" w:rsidRDefault="00B12A20" w:rsidP="00B12A20">
            <w:pPr>
              <w:pStyle w:val="Code"/>
              <w:rPr>
                <w:sz w:val="18"/>
              </w:rPr>
            </w:pPr>
            <w:r w:rsidRPr="00B12A20">
              <w:rPr>
                <w:sz w:val="18"/>
              </w:rPr>
              <w:t xml:space="preserve">  "@schemaLocation":" http://wiki.mef.net/pages/....",</w:t>
            </w:r>
          </w:p>
          <w:p w14:paraId="691072E6" w14:textId="3EFC410D" w:rsidR="00B12A20" w:rsidRPr="00B12A20" w:rsidRDefault="00B12A20" w:rsidP="00B12A20">
            <w:pPr>
              <w:pStyle w:val="Code"/>
              <w:rPr>
                <w:sz w:val="18"/>
              </w:rPr>
            </w:pPr>
            <w:r w:rsidRPr="00B12A20">
              <w:rPr>
                <w:sz w:val="18"/>
              </w:rPr>
              <w:t xml:space="preserve">  "relatedParty":[</w:t>
            </w:r>
          </w:p>
          <w:p w14:paraId="3714DA0A" w14:textId="07959B16" w:rsidR="00B12A20" w:rsidRPr="00B12A20" w:rsidRDefault="00B12A20" w:rsidP="00B12A20">
            <w:pPr>
              <w:pStyle w:val="Code"/>
              <w:rPr>
                <w:sz w:val="18"/>
              </w:rPr>
            </w:pPr>
            <w:r w:rsidRPr="00B12A20">
              <w:rPr>
                <w:sz w:val="18"/>
              </w:rPr>
              <w:t xml:space="preserve">    {</w:t>
            </w:r>
          </w:p>
          <w:p w14:paraId="35FD8E78" w14:textId="046ACFA4" w:rsidR="00B12A20" w:rsidRPr="00B12A20" w:rsidRDefault="00B12A20" w:rsidP="00B12A20">
            <w:pPr>
              <w:pStyle w:val="Code"/>
              <w:rPr>
                <w:sz w:val="18"/>
              </w:rPr>
            </w:pPr>
            <w:r w:rsidRPr="00B12A20">
              <w:rPr>
                <w:sz w:val="18"/>
              </w:rPr>
              <w:t xml:space="preserve">      "id":"100",</w:t>
            </w:r>
          </w:p>
          <w:p w14:paraId="5B4F6D74" w14:textId="2EA62427" w:rsidR="00B12A20" w:rsidRPr="00B12A20" w:rsidRDefault="00B12A20" w:rsidP="00B12A20">
            <w:pPr>
              <w:pStyle w:val="Code"/>
              <w:rPr>
                <w:sz w:val="18"/>
              </w:rPr>
            </w:pPr>
            <w:r w:rsidRPr="00B12A20">
              <w:rPr>
                <w:sz w:val="18"/>
              </w:rPr>
              <w:t xml:space="preserve">      "name":"Orange France",</w:t>
            </w:r>
          </w:p>
          <w:p w14:paraId="1126EF82" w14:textId="56D0DF05" w:rsidR="00B12A20" w:rsidRPr="00B12A20" w:rsidRDefault="00B12A20" w:rsidP="00B12A20">
            <w:pPr>
              <w:pStyle w:val="Code"/>
              <w:rPr>
                <w:sz w:val="18"/>
              </w:rPr>
            </w:pPr>
            <w:r w:rsidRPr="00B12A20">
              <w:rPr>
                <w:sz w:val="18"/>
              </w:rPr>
              <w:t xml:space="preserve">      "role":"buyer",</w:t>
            </w:r>
          </w:p>
          <w:p w14:paraId="1DBF0514" w14:textId="402BF25D" w:rsidR="00B12A20" w:rsidRPr="00B12A20" w:rsidRDefault="00B12A20" w:rsidP="00B12A20">
            <w:pPr>
              <w:pStyle w:val="Code"/>
              <w:rPr>
                <w:sz w:val="18"/>
              </w:rPr>
            </w:pPr>
            <w:r w:rsidRPr="00B12A20">
              <w:rPr>
                <w:sz w:val="18"/>
              </w:rPr>
              <w:t xml:space="preserve">      "number":"973-3-9775555"</w:t>
            </w:r>
          </w:p>
          <w:p w14:paraId="4432823E" w14:textId="593105B2" w:rsidR="00B12A20" w:rsidRPr="00B12A20" w:rsidRDefault="00B12A20" w:rsidP="00B12A20">
            <w:pPr>
              <w:pStyle w:val="Code"/>
              <w:rPr>
                <w:sz w:val="18"/>
              </w:rPr>
            </w:pPr>
            <w:r w:rsidRPr="00B12A20">
              <w:rPr>
                <w:sz w:val="18"/>
              </w:rPr>
              <w:t xml:space="preserve">    },</w:t>
            </w:r>
          </w:p>
          <w:p w14:paraId="60BB6448" w14:textId="630F4075" w:rsidR="00B12A20" w:rsidRPr="00B12A20" w:rsidRDefault="00B12A20" w:rsidP="00B12A20">
            <w:pPr>
              <w:pStyle w:val="Code"/>
              <w:rPr>
                <w:sz w:val="18"/>
              </w:rPr>
            </w:pPr>
            <w:r w:rsidRPr="00B12A20">
              <w:rPr>
                <w:sz w:val="18"/>
              </w:rPr>
              <w:t xml:space="preserve">    {</w:t>
            </w:r>
          </w:p>
          <w:p w14:paraId="1002FD3E" w14:textId="32182F67" w:rsidR="00B12A20" w:rsidRPr="00B12A20" w:rsidRDefault="00B12A20" w:rsidP="00B12A20">
            <w:pPr>
              <w:pStyle w:val="Code"/>
              <w:rPr>
                <w:sz w:val="18"/>
              </w:rPr>
            </w:pPr>
            <w:r w:rsidRPr="00B12A20">
              <w:rPr>
                <w:sz w:val="18"/>
              </w:rPr>
              <w:t xml:space="preserve">      "id":"1",</w:t>
            </w:r>
          </w:p>
          <w:p w14:paraId="5DB9FA41" w14:textId="3C873EEF" w:rsidR="00B12A20" w:rsidRPr="00B12A20" w:rsidRDefault="00B12A20" w:rsidP="00B12A20">
            <w:pPr>
              <w:pStyle w:val="Code"/>
              <w:rPr>
                <w:sz w:val="18"/>
              </w:rPr>
            </w:pPr>
            <w:r w:rsidRPr="00B12A20">
              <w:rPr>
                <w:sz w:val="18"/>
              </w:rPr>
              <w:t xml:space="preserve">      "name":"ECITele",</w:t>
            </w:r>
          </w:p>
          <w:p w14:paraId="42C27B6F" w14:textId="6D8F2080" w:rsidR="00B12A20" w:rsidRPr="00B12A20" w:rsidRDefault="00B12A20" w:rsidP="00B12A20">
            <w:pPr>
              <w:pStyle w:val="Code"/>
              <w:rPr>
                <w:sz w:val="18"/>
              </w:rPr>
            </w:pPr>
            <w:r w:rsidRPr="00B12A20">
              <w:rPr>
                <w:sz w:val="18"/>
              </w:rPr>
              <w:t xml:space="preserve">      "role":"seller",</w:t>
            </w:r>
          </w:p>
          <w:p w14:paraId="3A0639C6" w14:textId="2B9716BE" w:rsidR="00B12A20" w:rsidRPr="00B12A20" w:rsidRDefault="00B12A20" w:rsidP="00B12A20">
            <w:pPr>
              <w:pStyle w:val="Code"/>
              <w:rPr>
                <w:sz w:val="18"/>
              </w:rPr>
            </w:pPr>
            <w:r w:rsidRPr="00B12A20">
              <w:rPr>
                <w:sz w:val="18"/>
              </w:rPr>
              <w:t xml:space="preserve">      "number":"973-3-926-2222"</w:t>
            </w:r>
          </w:p>
          <w:p w14:paraId="1BE342B7" w14:textId="68EB9FC2" w:rsidR="00B12A20" w:rsidRPr="00B12A20" w:rsidRDefault="00B12A20" w:rsidP="00B12A20">
            <w:pPr>
              <w:pStyle w:val="Code"/>
              <w:rPr>
                <w:sz w:val="18"/>
              </w:rPr>
            </w:pPr>
            <w:r w:rsidRPr="00B12A20">
              <w:rPr>
                <w:sz w:val="18"/>
              </w:rPr>
              <w:t xml:space="preserve">  </w:t>
            </w:r>
            <w:r>
              <w:t xml:space="preserve"> </w:t>
            </w:r>
            <w:r w:rsidRPr="00B12A20">
              <w:rPr>
                <w:sz w:val="18"/>
              </w:rPr>
              <w:t xml:space="preserve"> }</w:t>
            </w:r>
          </w:p>
          <w:p w14:paraId="78831B87" w14:textId="370DB8AA" w:rsidR="00B12A20" w:rsidRPr="00B12A20" w:rsidRDefault="00B12A20" w:rsidP="00B12A20">
            <w:pPr>
              <w:pStyle w:val="Code"/>
              <w:rPr>
                <w:sz w:val="18"/>
              </w:rPr>
            </w:pPr>
            <w:r w:rsidRPr="00B12A20">
              <w:rPr>
                <w:sz w:val="18"/>
              </w:rPr>
              <w:t xml:space="preserve">  ],</w:t>
            </w:r>
          </w:p>
          <w:p w14:paraId="58C3FAF5" w14:textId="5F5002D0" w:rsidR="00B12A20" w:rsidRPr="00B12A20" w:rsidRDefault="00B12A20" w:rsidP="00B12A20">
            <w:pPr>
              <w:pStyle w:val="Code"/>
              <w:rPr>
                <w:sz w:val="18"/>
              </w:rPr>
            </w:pPr>
            <w:r w:rsidRPr="00B12A20">
              <w:rPr>
                <w:sz w:val="18"/>
              </w:rPr>
              <w:t xml:space="preserve">  "productOfferingQualificationItem":[</w:t>
            </w:r>
          </w:p>
          <w:p w14:paraId="717F7F03" w14:textId="1FD710E9" w:rsidR="00B12A20" w:rsidRPr="00B12A20" w:rsidRDefault="00B12A20" w:rsidP="00B12A20">
            <w:pPr>
              <w:pStyle w:val="Code"/>
              <w:rPr>
                <w:sz w:val="18"/>
              </w:rPr>
            </w:pPr>
            <w:r w:rsidRPr="00B12A20">
              <w:rPr>
                <w:sz w:val="18"/>
              </w:rPr>
              <w:t xml:space="preserve">    {</w:t>
            </w:r>
          </w:p>
          <w:p w14:paraId="43389984" w14:textId="3634C800" w:rsidR="00B12A20" w:rsidRPr="00B12A20" w:rsidRDefault="00B12A20" w:rsidP="00B12A20">
            <w:pPr>
              <w:pStyle w:val="Code"/>
              <w:rPr>
                <w:sz w:val="18"/>
              </w:rPr>
            </w:pPr>
            <w:r w:rsidRPr="00B12A20">
              <w:rPr>
                <w:sz w:val="18"/>
              </w:rPr>
              <w:t xml:space="preserve">      "id":"1",</w:t>
            </w:r>
          </w:p>
          <w:p w14:paraId="6D662781" w14:textId="4F774954" w:rsidR="00B12A20" w:rsidRPr="00B12A20" w:rsidRDefault="00B12A20" w:rsidP="00B12A20">
            <w:pPr>
              <w:pStyle w:val="Code"/>
              <w:rPr>
                <w:sz w:val="18"/>
              </w:rPr>
            </w:pPr>
            <w:r w:rsidRPr="00B12A20">
              <w:rPr>
                <w:sz w:val="18"/>
              </w:rPr>
              <w:t xml:space="preserve">      "desiredActivationDate":"2017-07-20",</w:t>
            </w:r>
          </w:p>
          <w:p w14:paraId="030675CE" w14:textId="4D477A06" w:rsidR="00B12A20" w:rsidRPr="00B12A20" w:rsidRDefault="00B12A20" w:rsidP="00B12A20">
            <w:pPr>
              <w:pStyle w:val="Code"/>
              <w:rPr>
                <w:sz w:val="18"/>
              </w:rPr>
            </w:pPr>
            <w:r w:rsidRPr="00B12A20">
              <w:rPr>
                <w:sz w:val="18"/>
              </w:rPr>
              <w:t xml:space="preserve">      "state":"COMPLETED",</w:t>
            </w:r>
          </w:p>
          <w:p w14:paraId="29E20FB7" w14:textId="41F6689A" w:rsidR="00B12A20" w:rsidRPr="00B12A20" w:rsidRDefault="00B12A20" w:rsidP="00B12A20">
            <w:pPr>
              <w:pStyle w:val="Code"/>
              <w:rPr>
                <w:sz w:val="18"/>
              </w:rPr>
            </w:pPr>
            <w:r w:rsidRPr="00B12A20">
              <w:rPr>
                <w:sz w:val="18"/>
              </w:rPr>
              <w:t xml:space="preserve">      "serviceabilityConfidence":"RED",</w:t>
            </w:r>
          </w:p>
          <w:p w14:paraId="6081BBF1" w14:textId="14358AEF" w:rsidR="00B12A20" w:rsidRPr="00B12A20" w:rsidRDefault="00B12A20" w:rsidP="00B12A20">
            <w:pPr>
              <w:pStyle w:val="Code"/>
              <w:rPr>
                <w:sz w:val="18"/>
              </w:rPr>
            </w:pPr>
            <w:r w:rsidRPr="00B12A20">
              <w:rPr>
                <w:sz w:val="18"/>
              </w:rPr>
              <w:t xml:space="preserve">      "estimatedResponseDate":"2017-07-21",</w:t>
            </w:r>
          </w:p>
          <w:p w14:paraId="6C1402EF" w14:textId="5080F1F8" w:rsidR="00B12A20" w:rsidRPr="00B12A20" w:rsidRDefault="00B12A20" w:rsidP="00B12A20">
            <w:pPr>
              <w:pStyle w:val="Code"/>
              <w:rPr>
                <w:sz w:val="18"/>
              </w:rPr>
            </w:pPr>
            <w:r w:rsidRPr="00B12A20">
              <w:rPr>
                <w:sz w:val="18"/>
              </w:rPr>
              <w:t xml:space="preserve">      "product":{</w:t>
            </w:r>
          </w:p>
          <w:p w14:paraId="56C18ABA" w14:textId="68517A66" w:rsidR="00B12A20" w:rsidRPr="00B12A20" w:rsidRDefault="00B12A20" w:rsidP="00B12A20">
            <w:pPr>
              <w:pStyle w:val="Code"/>
              <w:rPr>
                <w:sz w:val="18"/>
              </w:rPr>
            </w:pPr>
            <w:r w:rsidRPr="00B12A20">
              <w:rPr>
                <w:sz w:val="18"/>
              </w:rPr>
              <w:t xml:space="preserve">        "productSpecificationRef":{</w:t>
            </w:r>
          </w:p>
          <w:p w14:paraId="59F3DDCE" w14:textId="19B01E49" w:rsidR="00B12A20" w:rsidRPr="00B12A20" w:rsidRDefault="00B12A20" w:rsidP="00B12A20">
            <w:pPr>
              <w:pStyle w:val="Code"/>
              <w:rPr>
                <w:sz w:val="18"/>
              </w:rPr>
            </w:pPr>
            <w:r w:rsidRPr="00B12A20">
              <w:rPr>
                <w:sz w:val="18"/>
              </w:rPr>
              <w:t xml:space="preserve">          "id":" UNISpec ",</w:t>
            </w:r>
          </w:p>
          <w:p w14:paraId="7B9118AD" w14:textId="5731608C" w:rsidR="00B12A20" w:rsidRPr="00B12A20" w:rsidRDefault="00B12A20" w:rsidP="00B12A20">
            <w:pPr>
              <w:pStyle w:val="Code"/>
              <w:rPr>
                <w:sz w:val="18"/>
              </w:rPr>
            </w:pPr>
            <w:r w:rsidRPr="00B12A20">
              <w:rPr>
                <w:sz w:val="18"/>
              </w:rPr>
              <w:t xml:space="preserve">  </w:t>
            </w:r>
            <w:r>
              <w:t xml:space="preserve"> </w:t>
            </w:r>
            <w:r w:rsidRPr="00B12A20">
              <w:rPr>
                <w:sz w:val="18"/>
              </w:rPr>
              <w:t xml:space="preserve">       "describing":{</w:t>
            </w:r>
          </w:p>
          <w:p w14:paraId="086C93D2" w14:textId="1E5DA99D" w:rsidR="00B12A20" w:rsidRPr="00B12A20" w:rsidRDefault="00B12A20" w:rsidP="00B12A20">
            <w:pPr>
              <w:pStyle w:val="Code"/>
              <w:rPr>
                <w:sz w:val="18"/>
              </w:rPr>
            </w:pPr>
            <w:r w:rsidRPr="00B12A20">
              <w:rPr>
                <w:sz w:val="18"/>
              </w:rPr>
              <w:t xml:space="preserve">            "@type":"UNISPEC",</w:t>
            </w:r>
          </w:p>
          <w:p w14:paraId="486F9337" w14:textId="019A463F" w:rsidR="00B12A20" w:rsidRPr="00B12A20" w:rsidRDefault="00B12A20" w:rsidP="00B12A20">
            <w:pPr>
              <w:pStyle w:val="Code"/>
              <w:rPr>
                <w:sz w:val="18"/>
              </w:rPr>
            </w:pPr>
            <w:r w:rsidRPr="00B12A20">
              <w:rPr>
                <w:sz w:val="18"/>
              </w:rPr>
              <w:t xml:space="preserve">            "@schemaLocation":" http://mef/productSpec/qualification/UNISpec "</w:t>
            </w:r>
          </w:p>
          <w:p w14:paraId="7B6F7A19" w14:textId="01747C6A" w:rsidR="00B12A20" w:rsidRPr="00B12A20" w:rsidRDefault="00B12A20" w:rsidP="00B12A20">
            <w:pPr>
              <w:pStyle w:val="Code"/>
              <w:rPr>
                <w:sz w:val="18"/>
              </w:rPr>
            </w:pPr>
            <w:r w:rsidRPr="00B12A20">
              <w:rPr>
                <w:sz w:val="18"/>
              </w:rPr>
              <w:t xml:space="preserve">          },</w:t>
            </w:r>
          </w:p>
          <w:p w14:paraId="7EABF81B" w14:textId="071E6798" w:rsidR="00B12A20" w:rsidRPr="00B12A20" w:rsidRDefault="00B12A20" w:rsidP="00B12A20">
            <w:pPr>
              <w:pStyle w:val="Code"/>
              <w:rPr>
                <w:sz w:val="18"/>
              </w:rPr>
            </w:pPr>
            <w:r w:rsidRPr="00B12A20">
              <w:rPr>
                <w:sz w:val="18"/>
              </w:rPr>
              <w:t xml:space="preserve">          "portSpeed":{</w:t>
            </w:r>
          </w:p>
          <w:p w14:paraId="265A1AB9" w14:textId="1438263A" w:rsidR="00B12A20" w:rsidRPr="00B12A20" w:rsidRDefault="00B12A20" w:rsidP="00B12A20">
            <w:pPr>
              <w:pStyle w:val="Code"/>
              <w:rPr>
                <w:sz w:val="18"/>
              </w:rPr>
            </w:pPr>
            <w:r w:rsidRPr="00B12A20">
              <w:rPr>
                <w:sz w:val="18"/>
              </w:rPr>
              <w:t xml:space="preserve">   </w:t>
            </w:r>
            <w:r>
              <w:t xml:space="preserve"> </w:t>
            </w:r>
            <w:r w:rsidRPr="00B12A20">
              <w:rPr>
                <w:sz w:val="18"/>
              </w:rPr>
              <w:t xml:space="preserve">        "amount":10,</w:t>
            </w:r>
          </w:p>
          <w:p w14:paraId="69BFE8DF" w14:textId="3B2333F4" w:rsidR="00B12A20" w:rsidRPr="00B12A20" w:rsidRDefault="00B12A20" w:rsidP="00B12A20">
            <w:pPr>
              <w:pStyle w:val="Code"/>
              <w:rPr>
                <w:sz w:val="18"/>
              </w:rPr>
            </w:pPr>
            <w:r w:rsidRPr="00B12A20">
              <w:rPr>
                <w:sz w:val="18"/>
              </w:rPr>
              <w:t xml:space="preserve">            "unit":"Mbps"</w:t>
            </w:r>
          </w:p>
          <w:p w14:paraId="02559FA9" w14:textId="399E43A9" w:rsidR="00B12A20" w:rsidRPr="00B12A20" w:rsidRDefault="00B12A20" w:rsidP="00B12A20">
            <w:pPr>
              <w:pStyle w:val="Code"/>
              <w:rPr>
                <w:sz w:val="18"/>
              </w:rPr>
            </w:pPr>
            <w:r w:rsidRPr="00B12A20">
              <w:rPr>
                <w:sz w:val="18"/>
              </w:rPr>
              <w:t xml:space="preserve">          },</w:t>
            </w:r>
          </w:p>
          <w:p w14:paraId="29DAD868" w14:textId="1537078D" w:rsidR="00B12A20" w:rsidRPr="00B12A20" w:rsidRDefault="00B12A20" w:rsidP="00B12A20">
            <w:pPr>
              <w:pStyle w:val="Code"/>
              <w:rPr>
                <w:sz w:val="18"/>
              </w:rPr>
            </w:pPr>
            <w:r w:rsidRPr="00B12A20">
              <w:rPr>
                <w:sz w:val="18"/>
              </w:rPr>
              <w:t xml:space="preserve">          "accessTechnology":"DIRECT_FIBER",</w:t>
            </w:r>
          </w:p>
          <w:p w14:paraId="4BACE899" w14:textId="47D0F726" w:rsidR="00B12A20" w:rsidRPr="00B12A20" w:rsidRDefault="00B12A20" w:rsidP="00B12A20">
            <w:pPr>
              <w:pStyle w:val="Code"/>
              <w:rPr>
                <w:sz w:val="18"/>
              </w:rPr>
            </w:pPr>
            <w:r w:rsidRPr="00B12A20">
              <w:rPr>
                <w:sz w:val="18"/>
              </w:rPr>
              <w:t xml:space="preserve">          "interfaceType":"ELECTRICAL",</w:t>
            </w:r>
          </w:p>
          <w:p w14:paraId="436405C1" w14:textId="56F0829C" w:rsidR="00B12A20" w:rsidRPr="00B12A20" w:rsidRDefault="00B12A20" w:rsidP="00B12A20">
            <w:pPr>
              <w:pStyle w:val="Code"/>
              <w:rPr>
                <w:sz w:val="18"/>
              </w:rPr>
            </w:pPr>
            <w:r w:rsidRPr="00B12A20">
              <w:rPr>
                <w:sz w:val="18"/>
              </w:rPr>
              <w:t xml:space="preserve">          "accessMedium":"FIBER",</w:t>
            </w:r>
          </w:p>
          <w:p w14:paraId="6F3DA496" w14:textId="199827E3" w:rsidR="00B12A20" w:rsidRPr="00B12A20" w:rsidRDefault="00B12A20" w:rsidP="00B12A20">
            <w:pPr>
              <w:pStyle w:val="Code"/>
              <w:rPr>
                <w:sz w:val="18"/>
              </w:rPr>
            </w:pPr>
            <w:r w:rsidRPr="00B12A20">
              <w:rPr>
                <w:sz w:val="18"/>
              </w:rPr>
              <w:t xml:space="preserve">          "physicalLayer":"100BASE-TX"</w:t>
            </w:r>
          </w:p>
          <w:p w14:paraId="2AE008C7" w14:textId="0FB024E4" w:rsidR="00B12A20" w:rsidRPr="00B12A20" w:rsidRDefault="00B12A20" w:rsidP="00B12A20">
            <w:pPr>
              <w:pStyle w:val="Code"/>
              <w:rPr>
                <w:sz w:val="18"/>
              </w:rPr>
            </w:pPr>
            <w:r w:rsidRPr="00B12A20">
              <w:rPr>
                <w:sz w:val="18"/>
              </w:rPr>
              <w:t xml:space="preserve">        }</w:t>
            </w:r>
          </w:p>
          <w:p w14:paraId="6FBD7E8D" w14:textId="33EAEED2" w:rsidR="00B12A20" w:rsidRPr="00B12A20" w:rsidRDefault="00B12A20" w:rsidP="00B12A20">
            <w:pPr>
              <w:pStyle w:val="Code"/>
              <w:rPr>
                <w:sz w:val="18"/>
              </w:rPr>
            </w:pPr>
            <w:r w:rsidRPr="00B12A20">
              <w:rPr>
                <w:sz w:val="18"/>
              </w:rPr>
              <w:t xml:space="preserve">      },</w:t>
            </w:r>
          </w:p>
          <w:p w14:paraId="53ACD345" w14:textId="687335A6" w:rsidR="00B12A20" w:rsidRPr="00B12A20" w:rsidRDefault="00B12A20" w:rsidP="00B12A20">
            <w:pPr>
              <w:pStyle w:val="Code"/>
              <w:rPr>
                <w:sz w:val="18"/>
              </w:rPr>
            </w:pPr>
            <w:r w:rsidRPr="00B12A20">
              <w:rPr>
                <w:sz w:val="18"/>
              </w:rPr>
              <w:t xml:space="preserve">    </w:t>
            </w:r>
            <w:r>
              <w:t xml:space="preserve"> </w:t>
            </w:r>
            <w:r w:rsidRPr="00B12A20">
              <w:rPr>
                <w:sz w:val="18"/>
              </w:rPr>
              <w:t xml:space="preserve"> "relatedParty":[</w:t>
            </w:r>
          </w:p>
          <w:p w14:paraId="2831D536" w14:textId="2AD15C9B" w:rsidR="00B12A20" w:rsidRPr="00B12A20" w:rsidRDefault="00B12A20" w:rsidP="00B12A20">
            <w:pPr>
              <w:pStyle w:val="Code"/>
              <w:rPr>
                <w:sz w:val="18"/>
              </w:rPr>
            </w:pPr>
            <w:r w:rsidRPr="00B12A20">
              <w:rPr>
                <w:sz w:val="18"/>
              </w:rPr>
              <w:t xml:space="preserve">        {</w:t>
            </w:r>
          </w:p>
          <w:p w14:paraId="1ACD359D" w14:textId="0DD4570B" w:rsidR="00B12A20" w:rsidRPr="00B12A20" w:rsidRDefault="00B12A20" w:rsidP="00B12A20">
            <w:pPr>
              <w:pStyle w:val="Code"/>
              <w:rPr>
                <w:sz w:val="18"/>
              </w:rPr>
            </w:pPr>
            <w:r w:rsidRPr="00B12A20">
              <w:rPr>
                <w:sz w:val="18"/>
              </w:rPr>
              <w:t xml:space="preserve">          "name":"Jessie",</w:t>
            </w:r>
          </w:p>
          <w:p w14:paraId="4D8E75F7" w14:textId="7524B1A0" w:rsidR="00B12A20" w:rsidRPr="00B12A20" w:rsidRDefault="00B12A20" w:rsidP="00B12A20">
            <w:pPr>
              <w:pStyle w:val="Code"/>
              <w:rPr>
                <w:sz w:val="18"/>
              </w:rPr>
            </w:pPr>
            <w:r w:rsidRPr="00B12A20">
              <w:rPr>
                <w:sz w:val="18"/>
              </w:rPr>
              <w:t xml:space="preserve">          "role":"UNI Site Contact",</w:t>
            </w:r>
          </w:p>
          <w:p w14:paraId="6D506BD4" w14:textId="1C64DDA3" w:rsidR="00B12A20" w:rsidRPr="00B12A20" w:rsidRDefault="00B12A20" w:rsidP="00B12A20">
            <w:pPr>
              <w:pStyle w:val="Code"/>
              <w:rPr>
                <w:sz w:val="18"/>
              </w:rPr>
            </w:pPr>
            <w:r w:rsidRPr="00B12A20">
              <w:rPr>
                <w:sz w:val="18"/>
              </w:rPr>
              <w:t xml:space="preserve">          "numberExtension":"+972",</w:t>
            </w:r>
          </w:p>
          <w:p w14:paraId="4145A1D2" w14:textId="65D7D38D" w:rsidR="00B12A20" w:rsidRPr="00B12A20" w:rsidRDefault="00B12A20" w:rsidP="00B12A20">
            <w:pPr>
              <w:pStyle w:val="Code"/>
              <w:rPr>
                <w:sz w:val="18"/>
              </w:rPr>
            </w:pPr>
            <w:r w:rsidRPr="00B12A20">
              <w:rPr>
                <w:sz w:val="18"/>
              </w:rPr>
              <w:t xml:space="preserve">          "number":"4758978555",</w:t>
            </w:r>
          </w:p>
          <w:p w14:paraId="275DCE3B" w14:textId="207A6A2D" w:rsidR="00B12A20" w:rsidRPr="00B12A20" w:rsidRDefault="00B12A20" w:rsidP="00B12A20">
            <w:pPr>
              <w:pStyle w:val="Code"/>
              <w:rPr>
                <w:sz w:val="18"/>
              </w:rPr>
            </w:pPr>
            <w:r w:rsidRPr="00B12A20">
              <w:rPr>
                <w:sz w:val="18"/>
              </w:rPr>
              <w:t xml:space="preserve">     </w:t>
            </w:r>
            <w:r>
              <w:t xml:space="preserve">     "emailAddress":"Jessie@</w:t>
            </w:r>
            <w:r w:rsidRPr="00B12A20">
              <w:rPr>
                <w:sz w:val="18"/>
              </w:rPr>
              <w:t>airfrance.com"</w:t>
            </w:r>
          </w:p>
          <w:p w14:paraId="54BD7836" w14:textId="105EC1FC" w:rsidR="00B12A20" w:rsidRPr="00B12A20" w:rsidRDefault="00B12A20" w:rsidP="00B12A20">
            <w:pPr>
              <w:pStyle w:val="Code"/>
              <w:rPr>
                <w:sz w:val="18"/>
              </w:rPr>
            </w:pPr>
            <w:r w:rsidRPr="00B12A20">
              <w:rPr>
                <w:sz w:val="18"/>
              </w:rPr>
              <w:t xml:space="preserve">     </w:t>
            </w:r>
            <w:r>
              <w:t xml:space="preserve"> </w:t>
            </w:r>
            <w:r w:rsidRPr="00B12A20">
              <w:rPr>
                <w:sz w:val="18"/>
              </w:rPr>
              <w:t xml:space="preserve">  }</w:t>
            </w:r>
          </w:p>
          <w:p w14:paraId="03B9941A" w14:textId="34A590B5" w:rsidR="00B12A20" w:rsidRPr="00B12A20" w:rsidRDefault="00B12A20" w:rsidP="00B12A20">
            <w:pPr>
              <w:pStyle w:val="Code"/>
              <w:rPr>
                <w:sz w:val="18"/>
              </w:rPr>
            </w:pPr>
            <w:r w:rsidRPr="00B12A20">
              <w:rPr>
                <w:sz w:val="18"/>
              </w:rPr>
              <w:t xml:space="preserve">      ],</w:t>
            </w:r>
          </w:p>
          <w:p w14:paraId="01734CD1" w14:textId="752CBB97" w:rsidR="00B12A20" w:rsidRPr="00B12A20" w:rsidRDefault="00B12A20" w:rsidP="00B12A20">
            <w:pPr>
              <w:pStyle w:val="Code"/>
              <w:rPr>
                <w:sz w:val="18"/>
              </w:rPr>
            </w:pPr>
            <w:r w:rsidRPr="00B12A20">
              <w:rPr>
                <w:sz w:val="18"/>
              </w:rPr>
              <w:t xml:space="preserve">      "geographicAddress":[</w:t>
            </w:r>
          </w:p>
          <w:p w14:paraId="3F569736" w14:textId="208C0AA1" w:rsidR="00B12A20" w:rsidRPr="00B12A20" w:rsidRDefault="00B12A20" w:rsidP="00B12A20">
            <w:pPr>
              <w:pStyle w:val="Code"/>
              <w:rPr>
                <w:sz w:val="18"/>
              </w:rPr>
            </w:pPr>
            <w:r w:rsidRPr="00B12A20">
              <w:rPr>
                <w:sz w:val="18"/>
              </w:rPr>
              <w:t xml:space="preserve">        {</w:t>
            </w:r>
          </w:p>
          <w:p w14:paraId="77F3CFAD" w14:textId="04FC803B" w:rsidR="00B12A20" w:rsidRPr="00B12A20" w:rsidRDefault="00B12A20" w:rsidP="00B12A20">
            <w:pPr>
              <w:pStyle w:val="Code"/>
              <w:rPr>
                <w:sz w:val="18"/>
              </w:rPr>
            </w:pPr>
            <w:r w:rsidRPr="00B12A20">
              <w:rPr>
                <w:sz w:val="18"/>
              </w:rPr>
              <w:t xml:space="preserve">          "role":"UNI Site",</w:t>
            </w:r>
          </w:p>
          <w:p w14:paraId="5F731C14" w14:textId="08D17254" w:rsidR="00B12A20" w:rsidRPr="00B12A20" w:rsidRDefault="00B12A20" w:rsidP="00B12A20">
            <w:pPr>
              <w:pStyle w:val="Code"/>
              <w:rPr>
                <w:sz w:val="18"/>
              </w:rPr>
            </w:pPr>
            <w:r w:rsidRPr="00B12A20">
              <w:rPr>
                <w:sz w:val="18"/>
              </w:rPr>
              <w:t xml:space="preserve">          "type":"FIELDED",</w:t>
            </w:r>
          </w:p>
          <w:p w14:paraId="5E090B66" w14:textId="20B10A5E" w:rsidR="00B12A20" w:rsidRPr="00B12A20" w:rsidRDefault="00B12A20" w:rsidP="00B12A20">
            <w:pPr>
              <w:pStyle w:val="Code"/>
              <w:rPr>
                <w:sz w:val="18"/>
              </w:rPr>
            </w:pPr>
            <w:r w:rsidRPr="00B12A20">
              <w:rPr>
                <w:sz w:val="18"/>
              </w:rPr>
              <w:t xml:space="preserve">          "streetNr":"60",</w:t>
            </w:r>
          </w:p>
          <w:p w14:paraId="1C07239F" w14:textId="4DB95DE9" w:rsidR="00B12A20" w:rsidRPr="00B12A20" w:rsidRDefault="00B12A20" w:rsidP="00B12A20">
            <w:pPr>
              <w:pStyle w:val="Code"/>
              <w:rPr>
                <w:sz w:val="18"/>
              </w:rPr>
            </w:pPr>
            <w:r w:rsidRPr="00B12A20">
              <w:rPr>
                <w:sz w:val="18"/>
              </w:rPr>
              <w:t xml:space="preserve">          "streetName":"Ha-Yarkon",</w:t>
            </w:r>
          </w:p>
          <w:p w14:paraId="58EE3CE3" w14:textId="7640A507" w:rsidR="00B12A20" w:rsidRPr="00B12A20" w:rsidRDefault="00B12A20" w:rsidP="00B12A20">
            <w:pPr>
              <w:pStyle w:val="Code"/>
              <w:rPr>
                <w:sz w:val="18"/>
              </w:rPr>
            </w:pPr>
            <w:r w:rsidRPr="00B12A20">
              <w:rPr>
                <w:sz w:val="18"/>
              </w:rPr>
              <w:t xml:space="preserve">          "streetType":"Street",</w:t>
            </w:r>
          </w:p>
          <w:p w14:paraId="46A2BE29" w14:textId="102CBB5E" w:rsidR="00B12A20" w:rsidRPr="00B12A20" w:rsidRDefault="00B12A20" w:rsidP="00B12A20">
            <w:pPr>
              <w:pStyle w:val="Code"/>
              <w:rPr>
                <w:sz w:val="18"/>
              </w:rPr>
            </w:pPr>
            <w:r w:rsidRPr="00B12A20">
              <w:rPr>
                <w:sz w:val="18"/>
              </w:rPr>
              <w:t xml:space="preserve">          "streetSuffix":"A",</w:t>
            </w:r>
          </w:p>
          <w:p w14:paraId="6C6601BC" w14:textId="336C27BB" w:rsidR="00B12A20" w:rsidRPr="00B12A20" w:rsidRDefault="00B12A20" w:rsidP="00B12A20">
            <w:pPr>
              <w:pStyle w:val="Code"/>
              <w:rPr>
                <w:sz w:val="18"/>
              </w:rPr>
            </w:pPr>
            <w:r w:rsidRPr="00B12A20">
              <w:rPr>
                <w:sz w:val="18"/>
              </w:rPr>
              <w:t xml:space="preserve">          "city":"Tel Aviv-Yafo",</w:t>
            </w:r>
          </w:p>
          <w:p w14:paraId="205D7725" w14:textId="18F0571E" w:rsidR="00B12A20" w:rsidRPr="00B12A20" w:rsidRDefault="00B12A20" w:rsidP="00B12A20">
            <w:pPr>
              <w:pStyle w:val="Code"/>
              <w:rPr>
                <w:sz w:val="18"/>
              </w:rPr>
            </w:pPr>
            <w:r w:rsidRPr="00B12A20">
              <w:rPr>
                <w:sz w:val="18"/>
              </w:rPr>
              <w:t xml:space="preserve">          "postcode":"78963",</w:t>
            </w:r>
          </w:p>
          <w:p w14:paraId="3CB08502" w14:textId="30265435" w:rsidR="00B12A20" w:rsidRPr="00B12A20" w:rsidRDefault="00B12A20" w:rsidP="00B12A20">
            <w:pPr>
              <w:pStyle w:val="Code"/>
              <w:rPr>
                <w:sz w:val="18"/>
              </w:rPr>
            </w:pPr>
            <w:r w:rsidRPr="00B12A20">
              <w:rPr>
                <w:sz w:val="18"/>
              </w:rPr>
              <w:t xml:space="preserve">          "stateOrProvince":"Tel Aviv Area",</w:t>
            </w:r>
          </w:p>
          <w:p w14:paraId="5AEB6AE7" w14:textId="17E1BE8E" w:rsidR="00B12A20" w:rsidRPr="00B12A20" w:rsidRDefault="00B12A20" w:rsidP="00B12A20">
            <w:pPr>
              <w:pStyle w:val="Code"/>
              <w:rPr>
                <w:sz w:val="18"/>
              </w:rPr>
            </w:pPr>
            <w:r w:rsidRPr="00B12A20">
              <w:rPr>
                <w:sz w:val="18"/>
              </w:rPr>
              <w:t xml:space="preserve">          "country":"Israel",</w:t>
            </w:r>
          </w:p>
          <w:p w14:paraId="1470FD35" w14:textId="5C6A2EE2" w:rsidR="00B12A20" w:rsidRPr="00B12A20" w:rsidRDefault="00B12A20" w:rsidP="00B12A20">
            <w:pPr>
              <w:pStyle w:val="Code"/>
              <w:rPr>
                <w:sz w:val="18"/>
              </w:rPr>
            </w:pPr>
            <w:r w:rsidRPr="00B12A20">
              <w:rPr>
                <w:sz w:val="18"/>
              </w:rPr>
              <w:t xml:space="preserve">          "geographicSubAddress":{</w:t>
            </w:r>
          </w:p>
          <w:p w14:paraId="4DAE9333" w14:textId="0CE02086" w:rsidR="00B12A20" w:rsidRPr="00B12A20" w:rsidRDefault="00B12A20" w:rsidP="00B12A20">
            <w:pPr>
              <w:pStyle w:val="Code"/>
              <w:rPr>
                <w:sz w:val="18"/>
              </w:rPr>
            </w:pPr>
            <w:r w:rsidRPr="00B12A20">
              <w:rPr>
                <w:sz w:val="18"/>
              </w:rPr>
              <w:lastRenderedPageBreak/>
              <w:t xml:space="preserve">            "type":"Level",</w:t>
            </w:r>
          </w:p>
          <w:p w14:paraId="3D51E72A" w14:textId="5D6E2EA8" w:rsidR="00B12A20" w:rsidRPr="00B12A20" w:rsidRDefault="00B12A20" w:rsidP="00B12A20">
            <w:pPr>
              <w:pStyle w:val="Code"/>
              <w:rPr>
                <w:sz w:val="18"/>
              </w:rPr>
            </w:pPr>
            <w:r w:rsidRPr="00B12A20">
              <w:rPr>
                <w:sz w:val="18"/>
              </w:rPr>
              <w:t xml:space="preserve">            "name":"Air France Office",</w:t>
            </w:r>
          </w:p>
          <w:p w14:paraId="0A1E15B8" w14:textId="41B55F8D" w:rsidR="00B12A20" w:rsidRPr="00B12A20" w:rsidRDefault="00B12A20" w:rsidP="00B12A20">
            <w:pPr>
              <w:pStyle w:val="Code"/>
              <w:rPr>
                <w:sz w:val="18"/>
              </w:rPr>
            </w:pPr>
            <w:r w:rsidRPr="00B12A20">
              <w:rPr>
                <w:sz w:val="18"/>
              </w:rPr>
              <w:t xml:space="preserve">            "levelType":"Floor",</w:t>
            </w:r>
          </w:p>
          <w:p w14:paraId="3F33F70E" w14:textId="29082313" w:rsidR="00B12A20" w:rsidRPr="00B12A20" w:rsidRDefault="00B12A20" w:rsidP="00B12A20">
            <w:pPr>
              <w:pStyle w:val="Code"/>
              <w:rPr>
                <w:sz w:val="18"/>
              </w:rPr>
            </w:pPr>
            <w:r w:rsidRPr="00B12A20">
              <w:rPr>
                <w:sz w:val="18"/>
              </w:rPr>
              <w:t xml:space="preserve">            "levelNumber":"11"</w:t>
            </w:r>
          </w:p>
          <w:p w14:paraId="4799AB4D" w14:textId="058CB24C" w:rsidR="00B12A20" w:rsidRPr="00B12A20" w:rsidRDefault="00B12A20" w:rsidP="00B12A20">
            <w:pPr>
              <w:pStyle w:val="Code"/>
              <w:rPr>
                <w:sz w:val="18"/>
              </w:rPr>
            </w:pPr>
            <w:r w:rsidRPr="00B12A20">
              <w:rPr>
                <w:sz w:val="18"/>
              </w:rPr>
              <w:t xml:space="preserve">          }</w:t>
            </w:r>
          </w:p>
          <w:p w14:paraId="6D4D934B" w14:textId="02ABB674" w:rsidR="00B12A20" w:rsidRPr="00B12A20" w:rsidRDefault="00B12A20" w:rsidP="00B12A20">
            <w:pPr>
              <w:pStyle w:val="Code"/>
              <w:rPr>
                <w:sz w:val="18"/>
              </w:rPr>
            </w:pPr>
            <w:r w:rsidRPr="00B12A20">
              <w:rPr>
                <w:sz w:val="18"/>
              </w:rPr>
              <w:t xml:space="preserve">        }</w:t>
            </w:r>
          </w:p>
          <w:p w14:paraId="54189AC8" w14:textId="22E35BB4" w:rsidR="00B12A20" w:rsidRPr="00B12A20" w:rsidRDefault="00B12A20" w:rsidP="00B12A20">
            <w:pPr>
              <w:pStyle w:val="Code"/>
              <w:rPr>
                <w:sz w:val="18"/>
              </w:rPr>
            </w:pPr>
            <w:r w:rsidRPr="00B12A20">
              <w:rPr>
                <w:sz w:val="18"/>
              </w:rPr>
              <w:t xml:space="preserve">      ],</w:t>
            </w:r>
          </w:p>
          <w:p w14:paraId="4EF6D248" w14:textId="3BA77844" w:rsidR="00B12A20" w:rsidRPr="00B12A20" w:rsidRDefault="00B12A20" w:rsidP="00B12A20">
            <w:pPr>
              <w:pStyle w:val="Code"/>
              <w:rPr>
                <w:sz w:val="18"/>
              </w:rPr>
            </w:pPr>
            <w:r w:rsidRPr="00B12A20">
              <w:rPr>
                <w:sz w:val="18"/>
              </w:rPr>
              <w:t xml:space="preserve">      "alternateProductProposal":[</w:t>
            </w:r>
          </w:p>
          <w:p w14:paraId="6DEDF603" w14:textId="12DCAB35" w:rsidR="00B12A20" w:rsidRPr="00B12A20" w:rsidRDefault="00B12A20" w:rsidP="00B12A20">
            <w:pPr>
              <w:pStyle w:val="Code"/>
              <w:rPr>
                <w:sz w:val="18"/>
              </w:rPr>
            </w:pPr>
            <w:r w:rsidRPr="00B12A20">
              <w:rPr>
                <w:sz w:val="18"/>
              </w:rPr>
              <w:t xml:space="preserve">      </w:t>
            </w:r>
            <w:r>
              <w:t xml:space="preserve"> </w:t>
            </w:r>
            <w:r w:rsidRPr="00B12A20">
              <w:rPr>
                <w:sz w:val="18"/>
              </w:rPr>
              <w:t xml:space="preserve"> {</w:t>
            </w:r>
          </w:p>
          <w:p w14:paraId="5D03B378" w14:textId="6FA98B7F" w:rsidR="00B12A20" w:rsidRPr="00B12A20" w:rsidRDefault="00B12A20" w:rsidP="00B12A20">
            <w:pPr>
              <w:pStyle w:val="Code"/>
              <w:rPr>
                <w:sz w:val="18"/>
              </w:rPr>
            </w:pPr>
            <w:r w:rsidRPr="00B12A20">
              <w:rPr>
                <w:sz w:val="18"/>
              </w:rPr>
              <w:t xml:space="preserve">          "serviceabilityDate":"2017-07-21",</w:t>
            </w:r>
          </w:p>
          <w:p w14:paraId="7208EF76" w14:textId="0CE11563" w:rsidR="00B12A20" w:rsidRPr="00B12A20" w:rsidRDefault="00B12A20" w:rsidP="00B12A20">
            <w:pPr>
              <w:pStyle w:val="Code"/>
              <w:rPr>
                <w:sz w:val="18"/>
              </w:rPr>
            </w:pPr>
            <w:r w:rsidRPr="00B12A20">
              <w:rPr>
                <w:sz w:val="18"/>
              </w:rPr>
              <w:t xml:space="preserve">          "productSpecificationRef":{</w:t>
            </w:r>
          </w:p>
          <w:p w14:paraId="5BD77F25" w14:textId="0BB8EBA0" w:rsidR="00B12A20" w:rsidRPr="00B12A20" w:rsidRDefault="00B12A20" w:rsidP="00B12A20">
            <w:pPr>
              <w:pStyle w:val="Code"/>
              <w:rPr>
                <w:sz w:val="18"/>
              </w:rPr>
            </w:pPr>
            <w:r w:rsidRPr="00B12A20">
              <w:rPr>
                <w:sz w:val="18"/>
              </w:rPr>
              <w:t xml:space="preserve">            "id":" UNISpec ",</w:t>
            </w:r>
          </w:p>
          <w:p w14:paraId="7535A340" w14:textId="3591CE1B" w:rsidR="00B12A20" w:rsidRPr="00B12A20" w:rsidRDefault="00B12A20" w:rsidP="00B12A20">
            <w:pPr>
              <w:pStyle w:val="Code"/>
              <w:rPr>
                <w:sz w:val="18"/>
              </w:rPr>
            </w:pPr>
            <w:r w:rsidRPr="00B12A20">
              <w:rPr>
                <w:sz w:val="18"/>
              </w:rPr>
              <w:t xml:space="preserve">            "describing":{</w:t>
            </w:r>
          </w:p>
          <w:p w14:paraId="25C4D546" w14:textId="6F5218F2" w:rsidR="00B12A20" w:rsidRPr="00B12A20" w:rsidRDefault="00B12A20" w:rsidP="00B12A20">
            <w:pPr>
              <w:pStyle w:val="Code"/>
              <w:rPr>
                <w:sz w:val="18"/>
              </w:rPr>
            </w:pPr>
            <w:r w:rsidRPr="00B12A20">
              <w:rPr>
                <w:sz w:val="18"/>
              </w:rPr>
              <w:t xml:space="preserve">              "@type":" UNISpec ",</w:t>
            </w:r>
          </w:p>
          <w:p w14:paraId="0B369E32" w14:textId="763F0494" w:rsidR="00B12A20" w:rsidRPr="00B12A20" w:rsidRDefault="00B12A20" w:rsidP="00B12A20">
            <w:pPr>
              <w:pStyle w:val="Code"/>
              <w:rPr>
                <w:sz w:val="18"/>
              </w:rPr>
            </w:pPr>
            <w:r w:rsidRPr="00B12A20">
              <w:rPr>
                <w:sz w:val="18"/>
              </w:rPr>
              <w:t xml:space="preserve">       </w:t>
            </w:r>
            <w:r>
              <w:t xml:space="preserve">       "@schemaLocation":"</w:t>
            </w:r>
            <w:r w:rsidRPr="00B12A20">
              <w:rPr>
                <w:sz w:val="18"/>
              </w:rPr>
              <w:t>http://mef/pr</w:t>
            </w:r>
            <w:r>
              <w:t>oductSpec/qualification/UNISpec</w:t>
            </w:r>
            <w:r w:rsidRPr="00B12A20">
              <w:rPr>
                <w:sz w:val="18"/>
              </w:rPr>
              <w:t>"</w:t>
            </w:r>
          </w:p>
          <w:p w14:paraId="495FADBE" w14:textId="36CAC60D" w:rsidR="00B12A20" w:rsidRPr="00B12A20" w:rsidRDefault="00B12A20" w:rsidP="00B12A20">
            <w:pPr>
              <w:pStyle w:val="Code"/>
              <w:rPr>
                <w:sz w:val="18"/>
              </w:rPr>
            </w:pPr>
            <w:r w:rsidRPr="00B12A20">
              <w:rPr>
                <w:sz w:val="18"/>
              </w:rPr>
              <w:t xml:space="preserve">            },</w:t>
            </w:r>
          </w:p>
          <w:p w14:paraId="76993A19" w14:textId="0C80F742" w:rsidR="00B12A20" w:rsidRPr="00B12A20" w:rsidRDefault="00B12A20" w:rsidP="00B12A20">
            <w:pPr>
              <w:pStyle w:val="Code"/>
              <w:rPr>
                <w:sz w:val="18"/>
              </w:rPr>
            </w:pPr>
            <w:r w:rsidRPr="00B12A20">
              <w:rPr>
                <w:sz w:val="18"/>
              </w:rPr>
              <w:t xml:space="preserve">            "portSpeed":{</w:t>
            </w:r>
          </w:p>
          <w:p w14:paraId="6F56B662" w14:textId="535514E5" w:rsidR="00B12A20" w:rsidRPr="00B12A20" w:rsidRDefault="00B12A20" w:rsidP="00B12A20">
            <w:pPr>
              <w:pStyle w:val="Code"/>
              <w:rPr>
                <w:sz w:val="18"/>
              </w:rPr>
            </w:pPr>
            <w:r w:rsidRPr="00B12A20">
              <w:rPr>
                <w:sz w:val="18"/>
              </w:rPr>
              <w:t xml:space="preserve">              "amount":1,</w:t>
            </w:r>
          </w:p>
          <w:p w14:paraId="6C9FBD9E" w14:textId="6F742B90" w:rsidR="00B12A20" w:rsidRPr="00B12A20" w:rsidRDefault="00B12A20" w:rsidP="00B12A20">
            <w:pPr>
              <w:pStyle w:val="Code"/>
              <w:rPr>
                <w:sz w:val="18"/>
              </w:rPr>
            </w:pPr>
            <w:r w:rsidRPr="00B12A20">
              <w:rPr>
                <w:sz w:val="18"/>
              </w:rPr>
              <w:t xml:space="preserve">              "unit":"Mbps"</w:t>
            </w:r>
          </w:p>
          <w:p w14:paraId="473A4584" w14:textId="67439547" w:rsidR="00B12A20" w:rsidRPr="00B12A20" w:rsidRDefault="00B12A20" w:rsidP="00B12A20">
            <w:pPr>
              <w:pStyle w:val="Code"/>
              <w:rPr>
                <w:sz w:val="18"/>
              </w:rPr>
            </w:pPr>
            <w:r w:rsidRPr="00B12A20">
              <w:rPr>
                <w:sz w:val="18"/>
              </w:rPr>
              <w:t xml:space="preserve">            },</w:t>
            </w:r>
          </w:p>
          <w:p w14:paraId="2189C12E" w14:textId="10469208" w:rsidR="00B12A20" w:rsidRPr="00B12A20" w:rsidRDefault="00B12A20" w:rsidP="00B12A20">
            <w:pPr>
              <w:pStyle w:val="Code"/>
              <w:rPr>
                <w:sz w:val="18"/>
              </w:rPr>
            </w:pPr>
            <w:r w:rsidRPr="00B12A20">
              <w:rPr>
                <w:sz w:val="18"/>
              </w:rPr>
              <w:t xml:space="preserve">            "accessTechnology":"BONDED_COPPER",</w:t>
            </w:r>
          </w:p>
          <w:p w14:paraId="3CC4CE96" w14:textId="1BFA6CDD" w:rsidR="00B12A20" w:rsidRPr="00B12A20" w:rsidRDefault="00B12A20" w:rsidP="00B12A20">
            <w:pPr>
              <w:pStyle w:val="Code"/>
              <w:rPr>
                <w:sz w:val="18"/>
              </w:rPr>
            </w:pPr>
            <w:r w:rsidRPr="00B12A20">
              <w:rPr>
                <w:sz w:val="18"/>
              </w:rPr>
              <w:t xml:space="preserve">  </w:t>
            </w:r>
            <w:r>
              <w:t xml:space="preserve">         </w:t>
            </w:r>
            <w:r w:rsidRPr="00B12A20">
              <w:rPr>
                <w:sz w:val="18"/>
              </w:rPr>
              <w:t xml:space="preserve"> "interfaceType":"ELECTRICAL",</w:t>
            </w:r>
          </w:p>
          <w:p w14:paraId="65363844" w14:textId="5A0EE82C" w:rsidR="00B12A20" w:rsidRPr="00B12A20" w:rsidRDefault="00B12A20" w:rsidP="00B12A20">
            <w:pPr>
              <w:pStyle w:val="Code"/>
              <w:rPr>
                <w:sz w:val="18"/>
              </w:rPr>
            </w:pPr>
            <w:r w:rsidRPr="00B12A20">
              <w:rPr>
                <w:sz w:val="18"/>
              </w:rPr>
              <w:t xml:space="preserve">            "accessMedium":"TWISTED_PAIR",</w:t>
            </w:r>
          </w:p>
          <w:p w14:paraId="6C19787E" w14:textId="500DE080" w:rsidR="00B12A20" w:rsidRPr="00B12A20" w:rsidRDefault="00B12A20" w:rsidP="00B12A20">
            <w:pPr>
              <w:pStyle w:val="Code"/>
              <w:rPr>
                <w:sz w:val="18"/>
              </w:rPr>
            </w:pPr>
            <w:r w:rsidRPr="00B12A20">
              <w:rPr>
                <w:sz w:val="18"/>
              </w:rPr>
              <w:t xml:space="preserve">            "physicalLayer":"10BASE-TX"</w:t>
            </w:r>
          </w:p>
          <w:p w14:paraId="66CFBD0C" w14:textId="4CB3828E" w:rsidR="00B12A20" w:rsidRPr="00B12A20" w:rsidRDefault="00B12A20" w:rsidP="00B12A20">
            <w:pPr>
              <w:pStyle w:val="Code"/>
              <w:rPr>
                <w:sz w:val="18"/>
              </w:rPr>
            </w:pPr>
            <w:r w:rsidRPr="00B12A20">
              <w:rPr>
                <w:sz w:val="18"/>
              </w:rPr>
              <w:t xml:space="preserve">          }</w:t>
            </w:r>
          </w:p>
          <w:p w14:paraId="4A946B99" w14:textId="25EED21D" w:rsidR="00B12A20" w:rsidRPr="00B12A20" w:rsidRDefault="00B12A20" w:rsidP="00B12A20">
            <w:pPr>
              <w:pStyle w:val="Code"/>
              <w:rPr>
                <w:sz w:val="18"/>
              </w:rPr>
            </w:pPr>
            <w:r w:rsidRPr="00B12A20">
              <w:rPr>
                <w:sz w:val="18"/>
              </w:rPr>
              <w:t xml:space="preserve">        }</w:t>
            </w:r>
          </w:p>
          <w:p w14:paraId="3AF0982F" w14:textId="32FB31EA" w:rsidR="00B12A20" w:rsidRPr="00B12A20" w:rsidRDefault="00B12A20" w:rsidP="00B12A20">
            <w:pPr>
              <w:pStyle w:val="Code"/>
              <w:rPr>
                <w:sz w:val="18"/>
              </w:rPr>
            </w:pPr>
            <w:r w:rsidRPr="00B12A20">
              <w:rPr>
                <w:sz w:val="18"/>
              </w:rPr>
              <w:t xml:space="preserve">      ]</w:t>
            </w:r>
          </w:p>
          <w:p w14:paraId="3B0B277B" w14:textId="001D1F57" w:rsidR="00B12A20" w:rsidRPr="00B12A20" w:rsidRDefault="00B12A20" w:rsidP="00B12A20">
            <w:pPr>
              <w:pStyle w:val="Code"/>
              <w:rPr>
                <w:sz w:val="18"/>
              </w:rPr>
            </w:pPr>
            <w:r w:rsidRPr="00B12A20">
              <w:rPr>
                <w:sz w:val="18"/>
              </w:rPr>
              <w:t xml:space="preserve">    }</w:t>
            </w:r>
          </w:p>
          <w:p w14:paraId="35F65C72" w14:textId="35DD7DFC" w:rsidR="00B12A20" w:rsidRPr="00B12A20" w:rsidRDefault="00B12A20" w:rsidP="00B12A20">
            <w:pPr>
              <w:pStyle w:val="Code"/>
              <w:rPr>
                <w:sz w:val="18"/>
              </w:rPr>
            </w:pPr>
            <w:r w:rsidRPr="00B12A20">
              <w:rPr>
                <w:sz w:val="18"/>
              </w:rPr>
              <w:t xml:space="preserve">  ]</w:t>
            </w:r>
          </w:p>
          <w:p w14:paraId="7DD9D0F0" w14:textId="3564B96A" w:rsidR="00FE3E2A" w:rsidRPr="00201DB6" w:rsidRDefault="00B12A20" w:rsidP="00B12A20">
            <w:pPr>
              <w:pStyle w:val="Code"/>
            </w:pPr>
            <w:r>
              <w:t>}</w:t>
            </w:r>
          </w:p>
        </w:tc>
      </w:tr>
    </w:tbl>
    <w:p w14:paraId="5895FCB6" w14:textId="01871683" w:rsidR="00E83BCD" w:rsidRDefault="00E83BCD">
      <w:pPr>
        <w:spacing w:before="0"/>
        <w:rPr>
          <w:rFonts w:ascii="Arial" w:eastAsia="SimSun" w:hAnsi="Arial" w:cs="Courier New"/>
          <w:b/>
          <w:sz w:val="32"/>
          <w:szCs w:val="32"/>
        </w:rPr>
      </w:pPr>
    </w:p>
    <w:p w14:paraId="0D778C6C" w14:textId="331C1D1F" w:rsidR="00FE3E2A" w:rsidRPr="00F63C1F" w:rsidRDefault="00B12A20" w:rsidP="00FE5000">
      <w:pPr>
        <w:pStyle w:val="HeadingNo"/>
      </w:pPr>
      <w:r w:rsidRPr="00B12A20">
        <w:rPr>
          <w:rFonts w:eastAsia="SimSun" w:cs="Courier New"/>
        </w:rPr>
        <w:t>LIST P</w:t>
      </w:r>
      <w:r>
        <w:t>RODUCT OFFERING QUALIFICATION</w:t>
      </w:r>
    </w:p>
    <w:p w14:paraId="3E52CC6C" w14:textId="340F169C" w:rsidR="00FE3E2A" w:rsidRPr="00D73127" w:rsidRDefault="00FE3E2A" w:rsidP="00FE3E2A">
      <w:pPr>
        <w:pStyle w:val="CodeHeading"/>
      </w:pPr>
      <w:r>
        <w:t>GET /</w:t>
      </w:r>
      <w:r w:rsidR="00B12A20" w:rsidRPr="00B12A20">
        <w:t>p</w:t>
      </w:r>
      <w:r w:rsidR="00B12A20">
        <w:t>roductOfferingQualification</w:t>
      </w:r>
      <w:proofErr w:type="gramStart"/>
      <w:r w:rsidR="00B12A20" w:rsidRPr="00B12A20">
        <w:t>?{</w:t>
      </w:r>
      <w:proofErr w:type="gramEnd"/>
      <w:r w:rsidR="00B12A20" w:rsidRPr="00B12A20">
        <w:t>filtering}</w:t>
      </w:r>
    </w:p>
    <w:p w14:paraId="09792620" w14:textId="77777777" w:rsidR="00FE3E2A" w:rsidRPr="00201DB6" w:rsidRDefault="00FE3E2A" w:rsidP="00FE3E2A">
      <w:pPr>
        <w:pStyle w:val="BodyBold"/>
      </w:pPr>
      <w:r w:rsidRPr="00D73127">
        <w:t>Description</w:t>
      </w:r>
    </w:p>
    <w:p w14:paraId="36397FD9" w14:textId="77777777" w:rsidR="00B12A20" w:rsidRPr="00B12A20" w:rsidRDefault="00B12A20" w:rsidP="00B12A20">
      <w:pPr>
        <w:pStyle w:val="Body"/>
      </w:pPr>
      <w:r w:rsidRPr="00B12A20">
        <w:t>This operation is used to retrieve ProductOfferingQualification(s) corresponding to search criteria(s)</w:t>
      </w:r>
    </w:p>
    <w:p w14:paraId="56EA6965" w14:textId="0314A161" w:rsidR="00B12A20" w:rsidRPr="00B12A20" w:rsidRDefault="00B12A20" w:rsidP="00B12A20">
      <w:pPr>
        <w:pStyle w:val="Body"/>
      </w:pPr>
      <w:r w:rsidRPr="00B12A20">
        <w:t>Only following attributes could be used as search criteria</w:t>
      </w:r>
      <w:r>
        <w:t>:</w:t>
      </w:r>
    </w:p>
    <w:p w14:paraId="79DA1F0E" w14:textId="77777777" w:rsidR="00B12A20" w:rsidRPr="00B12A20" w:rsidRDefault="00B12A20" w:rsidP="005167ED">
      <w:pPr>
        <w:pStyle w:val="Body"/>
        <w:numPr>
          <w:ilvl w:val="0"/>
          <w:numId w:val="11"/>
        </w:numPr>
      </w:pPr>
      <w:r w:rsidRPr="00B12A20">
        <w:t>state</w:t>
      </w:r>
    </w:p>
    <w:p w14:paraId="3FE65459" w14:textId="77777777" w:rsidR="00B12A20" w:rsidRPr="00B12A20" w:rsidRDefault="00B12A20" w:rsidP="005167ED">
      <w:pPr>
        <w:pStyle w:val="Body"/>
        <w:numPr>
          <w:ilvl w:val="0"/>
          <w:numId w:val="11"/>
        </w:numPr>
      </w:pPr>
      <w:proofErr w:type="spellStart"/>
      <w:r w:rsidRPr="00B12A20">
        <w:t>expectedResponseDate</w:t>
      </w:r>
      <w:proofErr w:type="spellEnd"/>
    </w:p>
    <w:p w14:paraId="37E6AC70" w14:textId="2665A0DD" w:rsidR="00B12A20" w:rsidRPr="00B12A20" w:rsidRDefault="00B12A20" w:rsidP="005167ED">
      <w:pPr>
        <w:pStyle w:val="Body"/>
        <w:numPr>
          <w:ilvl w:val="0"/>
          <w:numId w:val="11"/>
        </w:numPr>
      </w:pPr>
      <w:r w:rsidRPr="00B12A20">
        <w:t>projectId</w:t>
      </w:r>
    </w:p>
    <w:p w14:paraId="27720D72" w14:textId="77777777" w:rsidR="00B12A20" w:rsidRPr="00B12A20" w:rsidRDefault="00B12A20" w:rsidP="00B12A20">
      <w:pPr>
        <w:pStyle w:val="Body"/>
      </w:pPr>
      <w:r w:rsidRPr="00B12A20">
        <w:t>Only following attributes will be retrieved in summary view:</w:t>
      </w:r>
    </w:p>
    <w:p w14:paraId="5D7AA734" w14:textId="77777777" w:rsidR="00B12A20" w:rsidRPr="00B12A20" w:rsidRDefault="00B12A20" w:rsidP="005167ED">
      <w:pPr>
        <w:pStyle w:val="Body"/>
        <w:numPr>
          <w:ilvl w:val="0"/>
          <w:numId w:val="11"/>
        </w:numPr>
      </w:pPr>
      <w:r w:rsidRPr="00B12A20">
        <w:t>id</w:t>
      </w:r>
    </w:p>
    <w:p w14:paraId="456D5918" w14:textId="77777777" w:rsidR="00B12A20" w:rsidRPr="00B12A20" w:rsidRDefault="00B12A20" w:rsidP="005167ED">
      <w:pPr>
        <w:pStyle w:val="Body"/>
        <w:numPr>
          <w:ilvl w:val="0"/>
          <w:numId w:val="11"/>
        </w:numPr>
      </w:pPr>
      <w:r w:rsidRPr="00B12A20">
        <w:t>state</w:t>
      </w:r>
    </w:p>
    <w:p w14:paraId="0EFFDA71" w14:textId="77777777" w:rsidR="00B12A20" w:rsidRPr="00B12A20" w:rsidRDefault="00B12A20" w:rsidP="005167ED">
      <w:pPr>
        <w:pStyle w:val="Body"/>
        <w:numPr>
          <w:ilvl w:val="0"/>
          <w:numId w:val="11"/>
        </w:numPr>
      </w:pPr>
      <w:proofErr w:type="spellStart"/>
      <w:r w:rsidRPr="00B12A20">
        <w:t>expectedResponseDate</w:t>
      </w:r>
      <w:proofErr w:type="spellEnd"/>
    </w:p>
    <w:p w14:paraId="07B859C4" w14:textId="01A8B960" w:rsidR="00FE3E2A" w:rsidRPr="00F63C1F" w:rsidRDefault="00B12A20" w:rsidP="005167ED">
      <w:pPr>
        <w:pStyle w:val="Body"/>
        <w:numPr>
          <w:ilvl w:val="0"/>
          <w:numId w:val="11"/>
        </w:numPr>
      </w:pPr>
      <w:r w:rsidRPr="00B12A20">
        <w:t>projectId</w:t>
      </w:r>
    </w:p>
    <w:p w14:paraId="46587A43" w14:textId="77777777" w:rsidR="00FE3E2A" w:rsidRPr="0058535D" w:rsidRDefault="00FE3E2A" w:rsidP="00FE3E2A">
      <w:pPr>
        <w:pStyle w:val="BodyBold"/>
      </w:pPr>
      <w:r w:rsidRPr="0058535D">
        <w:lastRenderedPageBreak/>
        <w:t>Behavior</w:t>
      </w:r>
    </w:p>
    <w:p w14:paraId="4B572FCF" w14:textId="77777777" w:rsidR="00FE3E2A" w:rsidRDefault="00FE3E2A" w:rsidP="005167ED">
      <w:pPr>
        <w:pStyle w:val="ListParagraph"/>
        <w:numPr>
          <w:ilvl w:val="0"/>
          <w:numId w:val="14"/>
        </w:numPr>
      </w:pPr>
      <w:r w:rsidRPr="00CD2645">
        <w:t>Returns HTTP/1.1 status code 200 if the request was successful</w:t>
      </w:r>
    </w:p>
    <w:p w14:paraId="6AD1FF60" w14:textId="77777777" w:rsidR="00FE3E2A" w:rsidRDefault="00FE3E2A" w:rsidP="00FE3E2A">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FE3E2A" w14:paraId="32AC89E4" w14:textId="77777777" w:rsidTr="00983880">
        <w:tc>
          <w:tcPr>
            <w:tcW w:w="1199" w:type="dxa"/>
          </w:tcPr>
          <w:p w14:paraId="153EE44A" w14:textId="77777777" w:rsidR="00FE3E2A" w:rsidRPr="00F63C1F" w:rsidRDefault="00FE3E2A" w:rsidP="00983880">
            <w:pPr>
              <w:pStyle w:val="TableText"/>
            </w:pPr>
            <w:r>
              <w:t>400</w:t>
            </w:r>
          </w:p>
        </w:tc>
        <w:tc>
          <w:tcPr>
            <w:tcW w:w="4649" w:type="dxa"/>
          </w:tcPr>
          <w:p w14:paraId="28C89944" w14:textId="77777777" w:rsidR="00FE3E2A" w:rsidRPr="00F63C1F" w:rsidRDefault="00FE3E2A" w:rsidP="00983880">
            <w:pPr>
              <w:pStyle w:val="TableText"/>
            </w:pPr>
            <w:r>
              <w:t>Bad Request</w:t>
            </w:r>
          </w:p>
        </w:tc>
      </w:tr>
      <w:tr w:rsidR="00FE3E2A" w14:paraId="7A9B66B6" w14:textId="77777777" w:rsidTr="00983880">
        <w:tc>
          <w:tcPr>
            <w:tcW w:w="1199" w:type="dxa"/>
          </w:tcPr>
          <w:p w14:paraId="2032AE8C" w14:textId="77777777" w:rsidR="00FE3E2A" w:rsidRPr="00F63C1F" w:rsidRDefault="00FE3E2A" w:rsidP="00983880">
            <w:pPr>
              <w:pStyle w:val="TableText"/>
            </w:pPr>
            <w:r w:rsidRPr="00F63C1F">
              <w:t>401</w:t>
            </w:r>
          </w:p>
        </w:tc>
        <w:tc>
          <w:tcPr>
            <w:tcW w:w="4649" w:type="dxa"/>
          </w:tcPr>
          <w:p w14:paraId="535EE59C" w14:textId="77777777" w:rsidR="00FE3E2A" w:rsidRPr="00F63C1F" w:rsidRDefault="00FE3E2A" w:rsidP="00983880">
            <w:pPr>
              <w:pStyle w:val="TableText"/>
            </w:pPr>
            <w:r w:rsidRPr="00F63C1F">
              <w:t>Unauthorized</w:t>
            </w:r>
          </w:p>
        </w:tc>
      </w:tr>
      <w:tr w:rsidR="00FE3E2A" w14:paraId="151F5FED" w14:textId="77777777" w:rsidTr="00983880">
        <w:tc>
          <w:tcPr>
            <w:tcW w:w="1199" w:type="dxa"/>
          </w:tcPr>
          <w:p w14:paraId="36C05A8A" w14:textId="77777777" w:rsidR="00FE3E2A" w:rsidRPr="00F63C1F" w:rsidRDefault="00FE3E2A" w:rsidP="00983880">
            <w:pPr>
              <w:pStyle w:val="TableText"/>
            </w:pPr>
            <w:r w:rsidRPr="00F63C1F">
              <w:t>403</w:t>
            </w:r>
          </w:p>
        </w:tc>
        <w:tc>
          <w:tcPr>
            <w:tcW w:w="4649" w:type="dxa"/>
          </w:tcPr>
          <w:p w14:paraId="0C5E34E1" w14:textId="77777777" w:rsidR="00FE3E2A" w:rsidRPr="00F63C1F" w:rsidRDefault="00FE3E2A" w:rsidP="00983880">
            <w:pPr>
              <w:pStyle w:val="TableText"/>
            </w:pPr>
            <w:r w:rsidRPr="00F63C1F">
              <w:t>Forbidden</w:t>
            </w:r>
          </w:p>
        </w:tc>
      </w:tr>
      <w:tr w:rsidR="00FE3E2A" w14:paraId="737B9CE3" w14:textId="77777777" w:rsidTr="00983880">
        <w:tc>
          <w:tcPr>
            <w:tcW w:w="1199" w:type="dxa"/>
          </w:tcPr>
          <w:p w14:paraId="6FAFC5CF" w14:textId="77777777" w:rsidR="00FE3E2A" w:rsidRPr="00F63C1F" w:rsidRDefault="00FE3E2A" w:rsidP="00983880">
            <w:pPr>
              <w:pStyle w:val="TableText"/>
            </w:pPr>
            <w:r w:rsidRPr="00F63C1F">
              <w:t>405</w:t>
            </w:r>
          </w:p>
        </w:tc>
        <w:tc>
          <w:tcPr>
            <w:tcW w:w="4649" w:type="dxa"/>
          </w:tcPr>
          <w:p w14:paraId="454497AD" w14:textId="77777777" w:rsidR="00FE3E2A" w:rsidRPr="00F63C1F" w:rsidRDefault="00FE3E2A" w:rsidP="00983880">
            <w:pPr>
              <w:pStyle w:val="TableText"/>
            </w:pPr>
            <w:r w:rsidRPr="00F63C1F">
              <w:t>Method Not Allowed</w:t>
            </w:r>
          </w:p>
        </w:tc>
      </w:tr>
      <w:tr w:rsidR="00FE3E2A" w14:paraId="5EEA96CD" w14:textId="77777777" w:rsidTr="00983880">
        <w:tc>
          <w:tcPr>
            <w:tcW w:w="1199" w:type="dxa"/>
          </w:tcPr>
          <w:p w14:paraId="683EB6E2" w14:textId="77777777" w:rsidR="00FE3E2A" w:rsidRPr="00F63C1F" w:rsidRDefault="00FE3E2A" w:rsidP="00983880">
            <w:pPr>
              <w:pStyle w:val="TableText"/>
            </w:pPr>
            <w:r w:rsidRPr="00F63C1F">
              <w:t>408</w:t>
            </w:r>
          </w:p>
        </w:tc>
        <w:tc>
          <w:tcPr>
            <w:tcW w:w="4649" w:type="dxa"/>
          </w:tcPr>
          <w:p w14:paraId="48FAF735" w14:textId="77777777" w:rsidR="00FE3E2A" w:rsidRPr="00F63C1F" w:rsidRDefault="00FE3E2A" w:rsidP="00983880">
            <w:pPr>
              <w:pStyle w:val="TableText"/>
            </w:pPr>
            <w:r w:rsidRPr="00F63C1F">
              <w:t>Request Time-out</w:t>
            </w:r>
          </w:p>
        </w:tc>
      </w:tr>
    </w:tbl>
    <w:p w14:paraId="68A81B8C" w14:textId="77777777" w:rsidR="00FE3E2A" w:rsidRPr="0058535D" w:rsidRDefault="00FE3E2A" w:rsidP="00FE3E2A">
      <w:pPr>
        <w:pStyle w:val="BodyBold"/>
      </w:pPr>
      <w:r>
        <w:t>Usage Samples</w:t>
      </w:r>
    </w:p>
    <w:p w14:paraId="1435CB57" w14:textId="77777777" w:rsidR="00FE3E2A" w:rsidRPr="007375FC" w:rsidRDefault="00FE3E2A" w:rsidP="00FE3E2A">
      <w:pPr>
        <w:pStyle w:val="BodyBold"/>
      </w:pPr>
      <w:r w:rsidRPr="007375FC">
        <w:t>Request</w:t>
      </w:r>
    </w:p>
    <w:tbl>
      <w:tblPr>
        <w:tblW w:w="0" w:type="auto"/>
        <w:tblLook w:val="04A0" w:firstRow="1" w:lastRow="0" w:firstColumn="1" w:lastColumn="0" w:noHBand="0" w:noVBand="1"/>
      </w:tblPr>
      <w:tblGrid>
        <w:gridCol w:w="9576"/>
      </w:tblGrid>
      <w:tr w:rsidR="00FE3E2A" w:rsidRPr="00201DB6" w14:paraId="4EDB0B94" w14:textId="77777777" w:rsidTr="00983880">
        <w:tc>
          <w:tcPr>
            <w:tcW w:w="10205" w:type="dxa"/>
            <w:shd w:val="clear" w:color="auto" w:fill="F2F2F2" w:themeFill="background1" w:themeFillShade="F2"/>
          </w:tcPr>
          <w:p w14:paraId="6EC67749" w14:textId="3D423330" w:rsidR="00FE3E2A" w:rsidRPr="00EB4997" w:rsidRDefault="00B12A20" w:rsidP="00983880">
            <w:pPr>
              <w:pStyle w:val="Code"/>
            </w:pPr>
            <w:r w:rsidRPr="00B12A20">
              <w:t>GET /product</w:t>
            </w:r>
            <w:r>
              <w:t>OfferingQualificationManagement/productOfferingQualification</w:t>
            </w:r>
            <w:r w:rsidRPr="00B12A20">
              <w:t>?projectId=Air France</w:t>
            </w:r>
            <w:r w:rsidRPr="00B12A20">
              <w:br/>
              <w:t>Accept: application/json</w:t>
            </w:r>
          </w:p>
        </w:tc>
      </w:tr>
    </w:tbl>
    <w:p w14:paraId="44580182" w14:textId="77777777" w:rsidR="00FE3E2A" w:rsidRPr="002D3D60" w:rsidRDefault="00FE3E2A" w:rsidP="00FE3E2A">
      <w:pPr>
        <w:pStyle w:val="BodyBold"/>
      </w:pPr>
      <w:r>
        <w:t>Response</w:t>
      </w:r>
    </w:p>
    <w:tbl>
      <w:tblPr>
        <w:tblW w:w="0" w:type="auto"/>
        <w:tblLook w:val="04A0" w:firstRow="1" w:lastRow="0" w:firstColumn="1" w:lastColumn="0" w:noHBand="0" w:noVBand="1"/>
      </w:tblPr>
      <w:tblGrid>
        <w:gridCol w:w="9360"/>
      </w:tblGrid>
      <w:tr w:rsidR="00FE3E2A" w:rsidRPr="00201DB6" w14:paraId="34CC4D06" w14:textId="77777777" w:rsidTr="00983880">
        <w:tc>
          <w:tcPr>
            <w:tcW w:w="9360" w:type="dxa"/>
            <w:shd w:val="clear" w:color="auto" w:fill="F2F2F2" w:themeFill="background1" w:themeFillShade="F2"/>
          </w:tcPr>
          <w:p w14:paraId="3D0BFCFD" w14:textId="77777777" w:rsidR="00FE5000" w:rsidRPr="00FE5000" w:rsidRDefault="00FE5000" w:rsidP="00FE5000">
            <w:pPr>
              <w:pStyle w:val="Code"/>
            </w:pPr>
            <w:r w:rsidRPr="00FE5000">
              <w:t>[</w:t>
            </w:r>
          </w:p>
          <w:p w14:paraId="0FF54603" w14:textId="77777777" w:rsidR="00FE5000" w:rsidRPr="00FE5000" w:rsidRDefault="00FE5000" w:rsidP="00FE5000">
            <w:pPr>
              <w:pStyle w:val="Code"/>
            </w:pPr>
            <w:r w:rsidRPr="00FE5000">
              <w:t xml:space="preserve">  {</w:t>
            </w:r>
          </w:p>
          <w:p w14:paraId="4F8B9B3C" w14:textId="77777777" w:rsidR="00FE5000" w:rsidRPr="00FE5000" w:rsidRDefault="00FE5000" w:rsidP="00FE5000">
            <w:pPr>
              <w:pStyle w:val="Code"/>
            </w:pPr>
            <w:r w:rsidRPr="00FE5000">
              <w:t xml:space="preserve">    "id": "145",</w:t>
            </w:r>
          </w:p>
          <w:p w14:paraId="39CF24D7" w14:textId="77777777" w:rsidR="00FE5000" w:rsidRPr="00FE5000" w:rsidRDefault="00FE5000" w:rsidP="00FE5000">
            <w:pPr>
              <w:pStyle w:val="Code"/>
            </w:pPr>
            <w:r w:rsidRPr="00FE5000">
              <w:t xml:space="preserve">    "state": "COMPLETED",</w:t>
            </w:r>
          </w:p>
          <w:p w14:paraId="5AC50FFD" w14:textId="77777777" w:rsidR="00FE5000" w:rsidRPr="00FE5000" w:rsidRDefault="00FE5000" w:rsidP="00FE5000">
            <w:pPr>
              <w:pStyle w:val="Code"/>
            </w:pPr>
            <w:r w:rsidRPr="00FE5000">
              <w:t xml:space="preserve">    "expectedResponseDate": "2017-07-20",</w:t>
            </w:r>
          </w:p>
          <w:p w14:paraId="55034C7A" w14:textId="77777777" w:rsidR="00FE5000" w:rsidRPr="00FE5000" w:rsidRDefault="00FE5000" w:rsidP="00FE5000">
            <w:pPr>
              <w:pStyle w:val="Code"/>
            </w:pPr>
            <w:r w:rsidRPr="00FE5000">
              <w:t xml:space="preserve">    "projectId": " Air France "</w:t>
            </w:r>
          </w:p>
          <w:p w14:paraId="7A99CFEA" w14:textId="77777777" w:rsidR="00FE5000" w:rsidRPr="00FE5000" w:rsidRDefault="00FE5000" w:rsidP="00FE5000">
            <w:pPr>
              <w:pStyle w:val="Code"/>
            </w:pPr>
            <w:r w:rsidRPr="00FE5000">
              <w:t xml:space="preserve">  },</w:t>
            </w:r>
          </w:p>
          <w:p w14:paraId="79CA3DEA" w14:textId="77777777" w:rsidR="00FE5000" w:rsidRPr="00FE5000" w:rsidRDefault="00FE5000" w:rsidP="00FE5000">
            <w:pPr>
              <w:pStyle w:val="Code"/>
            </w:pPr>
            <w:r w:rsidRPr="00FE5000">
              <w:t xml:space="preserve">  {</w:t>
            </w:r>
          </w:p>
          <w:p w14:paraId="5EB6283A" w14:textId="77777777" w:rsidR="00FE5000" w:rsidRPr="00FE5000" w:rsidRDefault="00FE5000" w:rsidP="00FE5000">
            <w:pPr>
              <w:pStyle w:val="Code"/>
            </w:pPr>
            <w:r w:rsidRPr="00FE5000">
              <w:t xml:space="preserve">    "id": "123",</w:t>
            </w:r>
          </w:p>
          <w:p w14:paraId="0D321A68" w14:textId="77777777" w:rsidR="00FE5000" w:rsidRPr="00FE5000" w:rsidRDefault="00FE5000" w:rsidP="00FE5000">
            <w:pPr>
              <w:pStyle w:val="Code"/>
            </w:pPr>
            <w:r w:rsidRPr="00FE5000">
              <w:t xml:space="preserve">    "state": "UNDER_REVIEW",</w:t>
            </w:r>
          </w:p>
          <w:p w14:paraId="562BB962" w14:textId="77777777" w:rsidR="00FE5000" w:rsidRPr="00FE5000" w:rsidRDefault="00FE5000" w:rsidP="00FE5000">
            <w:pPr>
              <w:pStyle w:val="Code"/>
            </w:pPr>
            <w:r w:rsidRPr="00FE5000">
              <w:t xml:space="preserve">    "expectedResponseDate": "2017-07-25",</w:t>
            </w:r>
          </w:p>
          <w:p w14:paraId="6673C7E1" w14:textId="77777777" w:rsidR="00FE5000" w:rsidRPr="00FE5000" w:rsidRDefault="00FE5000" w:rsidP="00FE5000">
            <w:pPr>
              <w:pStyle w:val="Code"/>
            </w:pPr>
            <w:r w:rsidRPr="00FE5000">
              <w:t xml:space="preserve">    "projectId": " Air France "</w:t>
            </w:r>
          </w:p>
          <w:p w14:paraId="02C7F66E" w14:textId="77777777" w:rsidR="00FE5000" w:rsidRPr="00FE5000" w:rsidRDefault="00FE5000" w:rsidP="00FE5000">
            <w:pPr>
              <w:pStyle w:val="Code"/>
            </w:pPr>
            <w:r w:rsidRPr="00FE5000">
              <w:t xml:space="preserve">  },</w:t>
            </w:r>
          </w:p>
          <w:p w14:paraId="4C459ED2" w14:textId="77777777" w:rsidR="00FE5000" w:rsidRPr="00FE5000" w:rsidRDefault="00FE5000" w:rsidP="00FE5000">
            <w:pPr>
              <w:pStyle w:val="Code"/>
            </w:pPr>
            <w:r w:rsidRPr="00FE5000">
              <w:t xml:space="preserve">  {</w:t>
            </w:r>
          </w:p>
          <w:p w14:paraId="25EAB55C" w14:textId="77777777" w:rsidR="00FE5000" w:rsidRPr="00FE5000" w:rsidRDefault="00FE5000" w:rsidP="00FE5000">
            <w:pPr>
              <w:pStyle w:val="Code"/>
            </w:pPr>
            <w:r w:rsidRPr="00FE5000">
              <w:t xml:space="preserve">    "id": "214",</w:t>
            </w:r>
          </w:p>
          <w:p w14:paraId="383C5773" w14:textId="77777777" w:rsidR="00FE5000" w:rsidRPr="00FE5000" w:rsidRDefault="00FE5000" w:rsidP="00FE5000">
            <w:pPr>
              <w:pStyle w:val="Code"/>
            </w:pPr>
            <w:r w:rsidRPr="00FE5000">
              <w:t xml:space="preserve">    "state": "UNDER_REVIEW",</w:t>
            </w:r>
          </w:p>
          <w:p w14:paraId="7DF3A61F" w14:textId="77777777" w:rsidR="00FE5000" w:rsidRPr="00FE5000" w:rsidRDefault="00FE5000" w:rsidP="00FE5000">
            <w:pPr>
              <w:pStyle w:val="Code"/>
            </w:pPr>
            <w:r w:rsidRPr="00FE5000">
              <w:t xml:space="preserve">    "expectedResponseDate": "2017-08-02",</w:t>
            </w:r>
          </w:p>
          <w:p w14:paraId="0739012E" w14:textId="77777777" w:rsidR="00FE5000" w:rsidRPr="00FE5000" w:rsidRDefault="00FE5000" w:rsidP="00FE5000">
            <w:pPr>
              <w:pStyle w:val="Code"/>
            </w:pPr>
            <w:r w:rsidRPr="00FE5000">
              <w:t xml:space="preserve">    "projectId": " Air France "</w:t>
            </w:r>
          </w:p>
          <w:p w14:paraId="30EEF663" w14:textId="77777777" w:rsidR="00FE5000" w:rsidRPr="00FE5000" w:rsidRDefault="00FE5000" w:rsidP="00FE5000">
            <w:pPr>
              <w:pStyle w:val="Code"/>
            </w:pPr>
            <w:r w:rsidRPr="00FE5000">
              <w:t xml:space="preserve">  },</w:t>
            </w:r>
          </w:p>
          <w:p w14:paraId="5A6F020A" w14:textId="77777777" w:rsidR="00FE5000" w:rsidRPr="00FE5000" w:rsidRDefault="00FE5000" w:rsidP="00FE5000">
            <w:pPr>
              <w:pStyle w:val="Code"/>
            </w:pPr>
            <w:r w:rsidRPr="00FE5000">
              <w:t>{</w:t>
            </w:r>
          </w:p>
          <w:p w14:paraId="6FAE1DCF" w14:textId="77777777" w:rsidR="00FE5000" w:rsidRPr="00FE5000" w:rsidRDefault="00FE5000" w:rsidP="00FE5000">
            <w:pPr>
              <w:pStyle w:val="Code"/>
            </w:pPr>
            <w:r w:rsidRPr="00FE5000">
              <w:t xml:space="preserve">    "id": "12",</w:t>
            </w:r>
          </w:p>
          <w:p w14:paraId="05BA88C9" w14:textId="77777777" w:rsidR="00FE5000" w:rsidRPr="00FE5000" w:rsidRDefault="00FE5000" w:rsidP="00FE5000">
            <w:pPr>
              <w:pStyle w:val="Code"/>
            </w:pPr>
            <w:r w:rsidRPr="00FE5000">
              <w:t xml:space="preserve">    "state": "REJECTED",</w:t>
            </w:r>
          </w:p>
          <w:p w14:paraId="601E40CA" w14:textId="77777777" w:rsidR="00FE5000" w:rsidRPr="00FE5000" w:rsidRDefault="00FE5000" w:rsidP="00FE5000">
            <w:pPr>
              <w:pStyle w:val="Code"/>
            </w:pPr>
            <w:r w:rsidRPr="00FE5000">
              <w:t xml:space="preserve">    "expectedResponseDate": "2016-09-25",</w:t>
            </w:r>
          </w:p>
          <w:p w14:paraId="03A860F3" w14:textId="77777777" w:rsidR="00FE5000" w:rsidRPr="00FE5000" w:rsidRDefault="00FE5000" w:rsidP="00FE5000">
            <w:pPr>
              <w:pStyle w:val="Code"/>
            </w:pPr>
            <w:r w:rsidRPr="00FE5000">
              <w:t xml:space="preserve">    "projectId": " Air France "</w:t>
            </w:r>
          </w:p>
          <w:p w14:paraId="6D9BFC67" w14:textId="77777777" w:rsidR="00FE5000" w:rsidRPr="00FE5000" w:rsidRDefault="00FE5000" w:rsidP="00FE5000">
            <w:pPr>
              <w:pStyle w:val="Code"/>
            </w:pPr>
            <w:r w:rsidRPr="00FE5000">
              <w:t xml:space="preserve">  }</w:t>
            </w:r>
          </w:p>
          <w:p w14:paraId="44DEDCE0" w14:textId="142EE91E" w:rsidR="00FE3E2A" w:rsidRPr="00201DB6" w:rsidRDefault="00FE5000" w:rsidP="00FE5000">
            <w:pPr>
              <w:pStyle w:val="Code"/>
            </w:pPr>
            <w:r w:rsidRPr="00FE5000">
              <w:t>]</w:t>
            </w:r>
          </w:p>
        </w:tc>
      </w:tr>
    </w:tbl>
    <w:p w14:paraId="3146FD34" w14:textId="374F321D" w:rsidR="00FE5000" w:rsidRPr="00F63C1F" w:rsidRDefault="00FE5000" w:rsidP="00FE5000">
      <w:pPr>
        <w:pStyle w:val="HeadingNo"/>
      </w:pPr>
      <w:r>
        <w:rPr>
          <w:rFonts w:eastAsia="SimSun" w:cs="Courier New"/>
        </w:rPr>
        <w:t>POST</w:t>
      </w:r>
      <w:r w:rsidRPr="00B12A20">
        <w:rPr>
          <w:rFonts w:eastAsia="SimSun" w:cs="Courier New"/>
        </w:rPr>
        <w:t xml:space="preserve"> P</w:t>
      </w:r>
      <w:r>
        <w:t>RODUCT OFFERING QUALIFICATION</w:t>
      </w:r>
    </w:p>
    <w:p w14:paraId="0B6C76E1" w14:textId="6EA674BA" w:rsidR="00FE5000" w:rsidRPr="00D73127" w:rsidRDefault="00FE5000" w:rsidP="00FE5000">
      <w:pPr>
        <w:pStyle w:val="CodeHeading"/>
      </w:pPr>
      <w:r w:rsidRPr="00FE5000">
        <w:t>POST /productOfferingQualification</w:t>
      </w:r>
    </w:p>
    <w:p w14:paraId="5B19580C" w14:textId="77777777" w:rsidR="00FE5000" w:rsidRPr="00201DB6" w:rsidRDefault="00FE5000" w:rsidP="00FE5000">
      <w:pPr>
        <w:pStyle w:val="BodyBold"/>
      </w:pPr>
      <w:r w:rsidRPr="00D73127">
        <w:t>Description</w:t>
      </w:r>
    </w:p>
    <w:p w14:paraId="6DFB38C3" w14:textId="77777777" w:rsidR="00FE5000" w:rsidRPr="00FE5000" w:rsidRDefault="00FE5000" w:rsidP="00FE5000">
      <w:pPr>
        <w:pStyle w:val="Body"/>
      </w:pPr>
      <w:r w:rsidRPr="00FE5000">
        <w:t>This operation creates a product offering qualification entity</w:t>
      </w:r>
    </w:p>
    <w:p w14:paraId="33F757EB" w14:textId="77777777" w:rsidR="00FE5000" w:rsidRPr="0058535D" w:rsidRDefault="00FE5000" w:rsidP="00FE5000">
      <w:pPr>
        <w:pStyle w:val="BodyBold"/>
      </w:pPr>
      <w:r w:rsidRPr="0058535D">
        <w:t>Behavior</w:t>
      </w:r>
    </w:p>
    <w:p w14:paraId="32F4A159" w14:textId="278F9E31" w:rsidR="00FE5000" w:rsidRDefault="00FE5000" w:rsidP="005167ED">
      <w:pPr>
        <w:pStyle w:val="ListParagraph"/>
        <w:numPr>
          <w:ilvl w:val="0"/>
          <w:numId w:val="14"/>
        </w:numPr>
      </w:pPr>
      <w:r>
        <w:lastRenderedPageBreak/>
        <w:t>Standard 201 response if product order created</w:t>
      </w:r>
    </w:p>
    <w:p w14:paraId="6DDE980A" w14:textId="77777777" w:rsidR="00FE5000" w:rsidRDefault="00FE5000" w:rsidP="00FE5000">
      <w:pPr>
        <w:pStyle w:val="Body"/>
      </w:pPr>
      <w:r>
        <w:t>Otherwise:</w:t>
      </w:r>
    </w:p>
    <w:tbl>
      <w:tblPr>
        <w:tblStyle w:val="TableGrid"/>
        <w:tblW w:w="0" w:type="auto"/>
        <w:tblInd w:w="5" w:type="dxa"/>
        <w:tblLook w:val="04A0" w:firstRow="1" w:lastRow="0" w:firstColumn="1" w:lastColumn="0" w:noHBand="0" w:noVBand="1"/>
      </w:tblPr>
      <w:tblGrid>
        <w:gridCol w:w="1199"/>
        <w:gridCol w:w="4649"/>
      </w:tblGrid>
      <w:tr w:rsidR="00FE5000" w14:paraId="1C04A448" w14:textId="77777777" w:rsidTr="00983880">
        <w:tc>
          <w:tcPr>
            <w:tcW w:w="1199" w:type="dxa"/>
          </w:tcPr>
          <w:p w14:paraId="0F7BA721" w14:textId="77777777" w:rsidR="00FE5000" w:rsidRPr="00F63C1F" w:rsidRDefault="00FE5000" w:rsidP="00983880">
            <w:pPr>
              <w:pStyle w:val="TableText"/>
            </w:pPr>
            <w:r>
              <w:t>400</w:t>
            </w:r>
          </w:p>
        </w:tc>
        <w:tc>
          <w:tcPr>
            <w:tcW w:w="4649" w:type="dxa"/>
          </w:tcPr>
          <w:p w14:paraId="15C75B42" w14:textId="77777777" w:rsidR="00FE5000" w:rsidRPr="00F63C1F" w:rsidRDefault="00FE5000" w:rsidP="00983880">
            <w:pPr>
              <w:pStyle w:val="TableText"/>
            </w:pPr>
            <w:r>
              <w:t>Bad Request</w:t>
            </w:r>
          </w:p>
        </w:tc>
      </w:tr>
      <w:tr w:rsidR="00FE5000" w14:paraId="464605FC" w14:textId="77777777" w:rsidTr="00983880">
        <w:tc>
          <w:tcPr>
            <w:tcW w:w="1199" w:type="dxa"/>
          </w:tcPr>
          <w:p w14:paraId="791F258F" w14:textId="77777777" w:rsidR="00FE5000" w:rsidRPr="00F63C1F" w:rsidRDefault="00FE5000" w:rsidP="00983880">
            <w:pPr>
              <w:pStyle w:val="TableText"/>
            </w:pPr>
            <w:r w:rsidRPr="00F63C1F">
              <w:t>401</w:t>
            </w:r>
          </w:p>
        </w:tc>
        <w:tc>
          <w:tcPr>
            <w:tcW w:w="4649" w:type="dxa"/>
          </w:tcPr>
          <w:p w14:paraId="3AF0E320" w14:textId="77777777" w:rsidR="00FE5000" w:rsidRPr="00F63C1F" w:rsidRDefault="00FE5000" w:rsidP="00983880">
            <w:pPr>
              <w:pStyle w:val="TableText"/>
            </w:pPr>
            <w:r w:rsidRPr="00F63C1F">
              <w:t>Unauthorized</w:t>
            </w:r>
          </w:p>
        </w:tc>
      </w:tr>
      <w:tr w:rsidR="00FE5000" w14:paraId="286FC519" w14:textId="77777777" w:rsidTr="00983880">
        <w:tc>
          <w:tcPr>
            <w:tcW w:w="1199" w:type="dxa"/>
          </w:tcPr>
          <w:p w14:paraId="076079B4" w14:textId="77777777" w:rsidR="00FE5000" w:rsidRPr="00F63C1F" w:rsidRDefault="00FE5000" w:rsidP="00983880">
            <w:pPr>
              <w:pStyle w:val="TableText"/>
            </w:pPr>
            <w:r w:rsidRPr="00F63C1F">
              <w:t>403</w:t>
            </w:r>
          </w:p>
        </w:tc>
        <w:tc>
          <w:tcPr>
            <w:tcW w:w="4649" w:type="dxa"/>
          </w:tcPr>
          <w:p w14:paraId="1B29AA1C" w14:textId="77777777" w:rsidR="00FE5000" w:rsidRPr="00F63C1F" w:rsidRDefault="00FE5000" w:rsidP="00983880">
            <w:pPr>
              <w:pStyle w:val="TableText"/>
            </w:pPr>
            <w:r w:rsidRPr="00F63C1F">
              <w:t>Forbidden</w:t>
            </w:r>
          </w:p>
        </w:tc>
      </w:tr>
      <w:tr w:rsidR="00FE5000" w14:paraId="614E5187" w14:textId="77777777" w:rsidTr="00983880">
        <w:tc>
          <w:tcPr>
            <w:tcW w:w="1199" w:type="dxa"/>
          </w:tcPr>
          <w:p w14:paraId="62E90A26" w14:textId="77777777" w:rsidR="00FE5000" w:rsidRPr="00F63C1F" w:rsidRDefault="00FE5000" w:rsidP="00983880">
            <w:pPr>
              <w:pStyle w:val="TableText"/>
            </w:pPr>
            <w:r w:rsidRPr="00F63C1F">
              <w:t>405</w:t>
            </w:r>
          </w:p>
        </w:tc>
        <w:tc>
          <w:tcPr>
            <w:tcW w:w="4649" w:type="dxa"/>
          </w:tcPr>
          <w:p w14:paraId="21374B3E" w14:textId="77777777" w:rsidR="00FE5000" w:rsidRPr="00F63C1F" w:rsidRDefault="00FE5000" w:rsidP="00983880">
            <w:pPr>
              <w:pStyle w:val="TableText"/>
            </w:pPr>
            <w:r w:rsidRPr="00F63C1F">
              <w:t>Method Not Allowed</w:t>
            </w:r>
          </w:p>
        </w:tc>
      </w:tr>
      <w:tr w:rsidR="00FE5000" w14:paraId="2B0A4429" w14:textId="77777777" w:rsidTr="00983880">
        <w:tc>
          <w:tcPr>
            <w:tcW w:w="1199" w:type="dxa"/>
          </w:tcPr>
          <w:p w14:paraId="149A973D" w14:textId="77777777" w:rsidR="00FE5000" w:rsidRPr="00F63C1F" w:rsidRDefault="00FE5000" w:rsidP="00983880">
            <w:pPr>
              <w:pStyle w:val="TableText"/>
            </w:pPr>
            <w:r w:rsidRPr="00F63C1F">
              <w:t>408</w:t>
            </w:r>
          </w:p>
        </w:tc>
        <w:tc>
          <w:tcPr>
            <w:tcW w:w="4649" w:type="dxa"/>
          </w:tcPr>
          <w:p w14:paraId="09A8C7EB" w14:textId="77777777" w:rsidR="00FE5000" w:rsidRPr="00F63C1F" w:rsidRDefault="00FE5000" w:rsidP="00983880">
            <w:pPr>
              <w:pStyle w:val="TableText"/>
            </w:pPr>
            <w:r w:rsidRPr="00F63C1F">
              <w:t>Request Time-out</w:t>
            </w:r>
          </w:p>
        </w:tc>
      </w:tr>
      <w:tr w:rsidR="00FE5000" w14:paraId="7DA3E8AB" w14:textId="77777777" w:rsidTr="00983880">
        <w:tc>
          <w:tcPr>
            <w:tcW w:w="1199" w:type="dxa"/>
          </w:tcPr>
          <w:p w14:paraId="0CE7F759" w14:textId="04C6FB4B" w:rsidR="00FE5000" w:rsidRPr="00F63C1F" w:rsidRDefault="00FE5000" w:rsidP="00983880">
            <w:pPr>
              <w:pStyle w:val="TableText"/>
            </w:pPr>
            <w:r>
              <w:t>422</w:t>
            </w:r>
          </w:p>
        </w:tc>
        <w:tc>
          <w:tcPr>
            <w:tcW w:w="4649" w:type="dxa"/>
          </w:tcPr>
          <w:p w14:paraId="3A08C615" w14:textId="02EB437A" w:rsidR="00FE5000" w:rsidRPr="00F63C1F" w:rsidRDefault="00FE5000" w:rsidP="00983880">
            <w:pPr>
              <w:pStyle w:val="TableText"/>
            </w:pPr>
            <w:proofErr w:type="spellStart"/>
            <w:r>
              <w:t>Unprocessable</w:t>
            </w:r>
            <w:proofErr w:type="spellEnd"/>
            <w:r>
              <w:t xml:space="preserve"> entity (see below)</w:t>
            </w:r>
          </w:p>
        </w:tc>
      </w:tr>
    </w:tbl>
    <w:p w14:paraId="2A072B10" w14:textId="77777777" w:rsidR="00FE5000" w:rsidRPr="00BA63D5" w:rsidRDefault="00FE5000" w:rsidP="00FE5000">
      <w:pPr>
        <w:spacing w:before="100" w:beforeAutospacing="1" w:after="100" w:afterAutospacing="1"/>
      </w:pPr>
      <w:r w:rsidRPr="00BA63D5">
        <w:t>Specific business errors will be encapsulated in</w:t>
      </w:r>
      <w:r>
        <w:t xml:space="preserve"> </w:t>
      </w:r>
      <w:r w:rsidRPr="00BA63D5">
        <w:t xml:space="preserve">HTTP Response 422 </w:t>
      </w:r>
      <w:proofErr w:type="spellStart"/>
      <w:r w:rsidRPr="00BA63D5">
        <w:t>Unprocessable</w:t>
      </w:r>
      <w:proofErr w:type="spellEnd"/>
      <w:r w:rsidRPr="00BA63D5">
        <w:t xml:space="preserve"> entity</w:t>
      </w:r>
      <w:r>
        <w:t xml:space="preserve">: </w:t>
      </w:r>
    </w:p>
    <w:p w14:paraId="7EB7B94B" w14:textId="7942B36A" w:rsidR="00405826" w:rsidRDefault="00FE5000" w:rsidP="005167ED">
      <w:pPr>
        <w:pStyle w:val="Body"/>
        <w:numPr>
          <w:ilvl w:val="0"/>
          <w:numId w:val="14"/>
        </w:numPr>
      </w:pPr>
      <w:r w:rsidRPr="00BA63D5">
        <w:t xml:space="preserve">100: </w:t>
      </w:r>
      <w:r>
        <w:t>A relatedParty –</w:t>
      </w:r>
      <w:r w:rsidRPr="00A61AB9">
        <w:t xml:space="preserve"> at prod</w:t>
      </w:r>
      <w:r>
        <w:t>uctOfferingQualification level – with a role ‘Buyer’</w:t>
      </w:r>
      <w:r w:rsidRPr="00A61AB9">
        <w:t xml:space="preserve"> must be provided</w:t>
      </w:r>
    </w:p>
    <w:p w14:paraId="5E1296C6" w14:textId="77777777" w:rsidR="00405826" w:rsidRDefault="00405826" w:rsidP="00405826">
      <w:pPr>
        <w:pStyle w:val="Body"/>
      </w:pPr>
      <w:r w:rsidRPr="00CD2645">
        <w:rPr>
          <w:b/>
        </w:rPr>
        <w:t>Note:</w:t>
      </w:r>
      <w:r>
        <w:t xml:space="preserve"> This API could be used in synchronous/asynchronous context.</w:t>
      </w:r>
    </w:p>
    <w:p w14:paraId="07A53A83" w14:textId="6A796A30" w:rsidR="00405826" w:rsidRDefault="00405826" w:rsidP="00405826">
      <w:pPr>
        <w:pStyle w:val="Body"/>
      </w:pPr>
      <w:r w:rsidRPr="00CD2645">
        <w:t>If the API Supp</w:t>
      </w:r>
      <w:r>
        <w:t>lier is able – on the fly –</w:t>
      </w:r>
      <w:r w:rsidRPr="00CD2645">
        <w:t xml:space="preserve"> to provide requested information it is possible to put this information in the POST response. </w:t>
      </w:r>
      <w:r>
        <w:t xml:space="preserve">If not, he will only provide a </w:t>
      </w:r>
      <w:r w:rsidRPr="00405826">
        <w:t xml:space="preserve">productOfferingQualification </w:t>
      </w:r>
      <w:r w:rsidRPr="00CD2645">
        <w:t xml:space="preserve">id and the API user will use the GET operation to retrieve </w:t>
      </w:r>
      <w:r>
        <w:t xml:space="preserve">the </w:t>
      </w:r>
      <w:r w:rsidRPr="00CD2645">
        <w:t>result later.</w:t>
      </w:r>
    </w:p>
    <w:p w14:paraId="43E59ECD" w14:textId="7251583F" w:rsidR="00FE5000" w:rsidRPr="0058535D" w:rsidRDefault="00FE5000" w:rsidP="00FE5000">
      <w:pPr>
        <w:pStyle w:val="BodyBold"/>
      </w:pPr>
      <w:r>
        <w:t>Usage Samples</w:t>
      </w:r>
    </w:p>
    <w:p w14:paraId="5B0A0A5E" w14:textId="77777777" w:rsidR="00FE5000" w:rsidRPr="007375FC" w:rsidRDefault="00FE5000" w:rsidP="00FE5000">
      <w:pPr>
        <w:pStyle w:val="BodyBold"/>
      </w:pPr>
      <w:r w:rsidRPr="007375FC">
        <w:t>Request</w:t>
      </w:r>
    </w:p>
    <w:tbl>
      <w:tblPr>
        <w:tblW w:w="0" w:type="auto"/>
        <w:tblLook w:val="04A0" w:firstRow="1" w:lastRow="0" w:firstColumn="1" w:lastColumn="0" w:noHBand="0" w:noVBand="1"/>
      </w:tblPr>
      <w:tblGrid>
        <w:gridCol w:w="9576"/>
      </w:tblGrid>
      <w:tr w:rsidR="00FE5000" w:rsidRPr="00201DB6" w14:paraId="50F54356" w14:textId="77777777" w:rsidTr="00983880">
        <w:tc>
          <w:tcPr>
            <w:tcW w:w="10205" w:type="dxa"/>
            <w:shd w:val="clear" w:color="auto" w:fill="F2F2F2" w:themeFill="background1" w:themeFillShade="F2"/>
          </w:tcPr>
          <w:p w14:paraId="204C74DE" w14:textId="77777777" w:rsidR="00405826" w:rsidRDefault="00405826" w:rsidP="00405826">
            <w:pPr>
              <w:pStyle w:val="Code"/>
            </w:pPr>
            <w:r>
              <w:t xml:space="preserve">{  </w:t>
            </w:r>
          </w:p>
          <w:p w14:paraId="302C3CCB" w14:textId="77777777" w:rsidR="00405826" w:rsidRDefault="00405826" w:rsidP="00405826">
            <w:pPr>
              <w:pStyle w:val="Code"/>
            </w:pPr>
            <w:r>
              <w:t xml:space="preserve">  "provideAlternative":false,</w:t>
            </w:r>
          </w:p>
          <w:p w14:paraId="2C2510EA" w14:textId="77777777" w:rsidR="00405826" w:rsidRDefault="00405826" w:rsidP="00405826">
            <w:pPr>
              <w:pStyle w:val="Code"/>
            </w:pPr>
            <w:r>
              <w:t xml:space="preserve">  "expectedResponseDate":"2017-07-21",</w:t>
            </w:r>
          </w:p>
          <w:p w14:paraId="25069A54" w14:textId="77777777" w:rsidR="00405826" w:rsidRDefault="00405826" w:rsidP="00405826">
            <w:pPr>
              <w:pStyle w:val="Code"/>
            </w:pPr>
            <w:r>
              <w:t xml:space="preserve">  "projectId":"12-123-2017",</w:t>
            </w:r>
          </w:p>
          <w:p w14:paraId="095B60A3" w14:textId="77777777" w:rsidR="00405826" w:rsidRDefault="00405826" w:rsidP="00405826">
            <w:pPr>
              <w:pStyle w:val="Code"/>
            </w:pPr>
            <w:r>
              <w:t xml:space="preserve">  "@type":"MEFProductOfferingQualification",</w:t>
            </w:r>
          </w:p>
          <w:p w14:paraId="1196F1B5" w14:textId="77777777" w:rsidR="00405826" w:rsidRDefault="00405826" w:rsidP="00405826">
            <w:pPr>
              <w:pStyle w:val="Code"/>
            </w:pPr>
            <w:r>
              <w:t xml:space="preserve">  "@schemaLocation":" http://wiki.mef.net/pages/....",</w:t>
            </w:r>
          </w:p>
          <w:p w14:paraId="66C371D6" w14:textId="77777777" w:rsidR="00405826" w:rsidRDefault="00405826" w:rsidP="00405826">
            <w:pPr>
              <w:pStyle w:val="Code"/>
            </w:pPr>
            <w:r>
              <w:t xml:space="preserve">  "relatedParty":[  </w:t>
            </w:r>
          </w:p>
          <w:p w14:paraId="72F30AB6" w14:textId="77777777" w:rsidR="00405826" w:rsidRDefault="00405826" w:rsidP="00405826">
            <w:pPr>
              <w:pStyle w:val="Code"/>
            </w:pPr>
            <w:r>
              <w:t xml:space="preserve">    {  </w:t>
            </w:r>
          </w:p>
          <w:p w14:paraId="70EEDE80" w14:textId="77777777" w:rsidR="00405826" w:rsidRDefault="00405826" w:rsidP="00405826">
            <w:pPr>
              <w:pStyle w:val="Code"/>
            </w:pPr>
            <w:r>
              <w:t xml:space="preserve">      "id":"100",</w:t>
            </w:r>
          </w:p>
          <w:p w14:paraId="16DAD468" w14:textId="77777777" w:rsidR="00405826" w:rsidRDefault="00405826" w:rsidP="00405826">
            <w:pPr>
              <w:pStyle w:val="Code"/>
            </w:pPr>
            <w:r>
              <w:t xml:space="preserve">      "name":"Orange France",</w:t>
            </w:r>
          </w:p>
          <w:p w14:paraId="64134FA7" w14:textId="77777777" w:rsidR="00405826" w:rsidRDefault="00405826" w:rsidP="00405826">
            <w:pPr>
              <w:pStyle w:val="Code"/>
            </w:pPr>
            <w:r>
              <w:t xml:space="preserve">      "role":"buyer",</w:t>
            </w:r>
          </w:p>
          <w:p w14:paraId="53E3AA82" w14:textId="77777777" w:rsidR="00405826" w:rsidRDefault="00405826" w:rsidP="00405826">
            <w:pPr>
              <w:pStyle w:val="Code"/>
            </w:pPr>
            <w:r>
              <w:t xml:space="preserve">      "number":"973-3-9775555"</w:t>
            </w:r>
          </w:p>
          <w:p w14:paraId="60112C32" w14:textId="77777777" w:rsidR="00405826" w:rsidRDefault="00405826" w:rsidP="00405826">
            <w:pPr>
              <w:pStyle w:val="Code"/>
            </w:pPr>
            <w:r>
              <w:t xml:space="preserve">    },</w:t>
            </w:r>
          </w:p>
          <w:p w14:paraId="0DD95462" w14:textId="77777777" w:rsidR="00405826" w:rsidRDefault="00405826" w:rsidP="00405826">
            <w:pPr>
              <w:pStyle w:val="Code"/>
            </w:pPr>
            <w:r>
              <w:t xml:space="preserve">    {  </w:t>
            </w:r>
          </w:p>
          <w:p w14:paraId="6586DB63" w14:textId="77777777" w:rsidR="00405826" w:rsidRDefault="00405826" w:rsidP="00405826">
            <w:pPr>
              <w:pStyle w:val="Code"/>
            </w:pPr>
            <w:r>
              <w:t xml:space="preserve">      "id":"1",</w:t>
            </w:r>
          </w:p>
          <w:p w14:paraId="019B501E" w14:textId="77777777" w:rsidR="00405826" w:rsidRDefault="00405826" w:rsidP="00405826">
            <w:pPr>
              <w:pStyle w:val="Code"/>
            </w:pPr>
            <w:r>
              <w:t xml:space="preserve">      "name":"ECITele",</w:t>
            </w:r>
          </w:p>
          <w:p w14:paraId="3E5D38A2" w14:textId="77777777" w:rsidR="00405826" w:rsidRDefault="00405826" w:rsidP="00405826">
            <w:pPr>
              <w:pStyle w:val="Code"/>
            </w:pPr>
            <w:r>
              <w:t xml:space="preserve">      "role":"seller",</w:t>
            </w:r>
          </w:p>
          <w:p w14:paraId="19527F5D" w14:textId="77777777" w:rsidR="00405826" w:rsidRDefault="00405826" w:rsidP="00405826">
            <w:pPr>
              <w:pStyle w:val="Code"/>
            </w:pPr>
            <w:r>
              <w:t xml:space="preserve">      "number":"973-3-926-2222"</w:t>
            </w:r>
          </w:p>
          <w:p w14:paraId="0CECCFEE" w14:textId="77777777" w:rsidR="00405826" w:rsidRDefault="00405826" w:rsidP="00405826">
            <w:pPr>
              <w:pStyle w:val="Code"/>
            </w:pPr>
            <w:r>
              <w:t xml:space="preserve">    }</w:t>
            </w:r>
          </w:p>
          <w:p w14:paraId="73F19953" w14:textId="77777777" w:rsidR="00405826" w:rsidRDefault="00405826" w:rsidP="00405826">
            <w:pPr>
              <w:pStyle w:val="Code"/>
            </w:pPr>
            <w:r>
              <w:t xml:space="preserve">  ],</w:t>
            </w:r>
          </w:p>
          <w:p w14:paraId="16940A61" w14:textId="77777777" w:rsidR="00405826" w:rsidRDefault="00405826" w:rsidP="00405826">
            <w:pPr>
              <w:pStyle w:val="Code"/>
            </w:pPr>
            <w:r>
              <w:t xml:space="preserve">  "productOfferingQualificationItem":[  </w:t>
            </w:r>
          </w:p>
          <w:p w14:paraId="485EDD37" w14:textId="77777777" w:rsidR="00405826" w:rsidRDefault="00405826" w:rsidP="00405826">
            <w:pPr>
              <w:pStyle w:val="Code"/>
            </w:pPr>
            <w:r>
              <w:t xml:space="preserve">    {  </w:t>
            </w:r>
          </w:p>
          <w:p w14:paraId="7A5966BC" w14:textId="77777777" w:rsidR="00405826" w:rsidRDefault="00405826" w:rsidP="00405826">
            <w:pPr>
              <w:pStyle w:val="Code"/>
            </w:pPr>
            <w:r>
              <w:t xml:space="preserve">      "id":"1",</w:t>
            </w:r>
          </w:p>
          <w:p w14:paraId="52C73FBE" w14:textId="77777777" w:rsidR="00405826" w:rsidRDefault="00405826" w:rsidP="00405826">
            <w:pPr>
              <w:pStyle w:val="Code"/>
            </w:pPr>
            <w:r>
              <w:t xml:space="preserve">      "desiredActivationDate":"2017-07-20",</w:t>
            </w:r>
          </w:p>
          <w:p w14:paraId="40E54932" w14:textId="77777777" w:rsidR="00405826" w:rsidRDefault="00405826" w:rsidP="00405826">
            <w:pPr>
              <w:pStyle w:val="Code"/>
            </w:pPr>
            <w:r>
              <w:t xml:space="preserve">      "product":{  </w:t>
            </w:r>
          </w:p>
          <w:p w14:paraId="3735CF97" w14:textId="77777777" w:rsidR="00405826" w:rsidRDefault="00405826" w:rsidP="00405826">
            <w:pPr>
              <w:pStyle w:val="Code"/>
            </w:pPr>
            <w:r>
              <w:t xml:space="preserve">        "productSpecificationRef":{  </w:t>
            </w:r>
          </w:p>
          <w:p w14:paraId="2669B830" w14:textId="77777777" w:rsidR="00405826" w:rsidRDefault="00405826" w:rsidP="00405826">
            <w:pPr>
              <w:pStyle w:val="Code"/>
            </w:pPr>
            <w:r>
              <w:t xml:space="preserve">          "id":" UNISpec ",</w:t>
            </w:r>
          </w:p>
          <w:p w14:paraId="40CBC53B" w14:textId="77777777" w:rsidR="00405826" w:rsidRDefault="00405826" w:rsidP="00405826">
            <w:pPr>
              <w:pStyle w:val="Code"/>
            </w:pPr>
            <w:r>
              <w:t xml:space="preserve">          "describing":{  </w:t>
            </w:r>
          </w:p>
          <w:p w14:paraId="645A4053" w14:textId="77777777" w:rsidR="00405826" w:rsidRDefault="00405826" w:rsidP="00405826">
            <w:pPr>
              <w:pStyle w:val="Code"/>
            </w:pPr>
            <w:r>
              <w:t xml:space="preserve">            "@type":"UNISPEC",</w:t>
            </w:r>
          </w:p>
          <w:p w14:paraId="75628C76" w14:textId="77777777" w:rsidR="00405826" w:rsidRDefault="00405826" w:rsidP="00405826">
            <w:pPr>
              <w:pStyle w:val="Code"/>
            </w:pPr>
            <w:r>
              <w:t xml:space="preserve">            "@schemaLocation":" http://mef/productSpec/qualification/UNISpec "</w:t>
            </w:r>
          </w:p>
          <w:p w14:paraId="60B382AD" w14:textId="77777777" w:rsidR="00405826" w:rsidRDefault="00405826" w:rsidP="00405826">
            <w:pPr>
              <w:pStyle w:val="Code"/>
            </w:pPr>
            <w:r>
              <w:t xml:space="preserve">          },</w:t>
            </w:r>
          </w:p>
          <w:p w14:paraId="61A911C5" w14:textId="77777777" w:rsidR="00405826" w:rsidRPr="005262DF" w:rsidRDefault="00405826" w:rsidP="00405826">
            <w:pPr>
              <w:pStyle w:val="Code"/>
            </w:pPr>
            <w:r w:rsidRPr="005262DF">
              <w:t xml:space="preserve">          "portSpeed":{  </w:t>
            </w:r>
          </w:p>
          <w:p w14:paraId="2E1B9420" w14:textId="77777777" w:rsidR="00405826" w:rsidRPr="005262DF" w:rsidRDefault="00405826" w:rsidP="00405826">
            <w:pPr>
              <w:pStyle w:val="Code"/>
            </w:pPr>
            <w:r w:rsidRPr="005262DF">
              <w:lastRenderedPageBreak/>
              <w:t xml:space="preserve">            "amount":10,</w:t>
            </w:r>
          </w:p>
          <w:p w14:paraId="730E5621" w14:textId="77777777" w:rsidR="00405826" w:rsidRPr="005262DF" w:rsidRDefault="00405826" w:rsidP="00405826">
            <w:pPr>
              <w:pStyle w:val="Code"/>
            </w:pPr>
            <w:r w:rsidRPr="005262DF">
              <w:t xml:space="preserve">            "unit":"Mbps"</w:t>
            </w:r>
          </w:p>
          <w:p w14:paraId="080B2D46" w14:textId="77777777" w:rsidR="00405826" w:rsidRPr="005262DF" w:rsidRDefault="00405826" w:rsidP="00405826">
            <w:pPr>
              <w:pStyle w:val="Code"/>
            </w:pPr>
            <w:r w:rsidRPr="005262DF">
              <w:t xml:space="preserve">          },</w:t>
            </w:r>
          </w:p>
          <w:p w14:paraId="2FD47E85" w14:textId="77777777" w:rsidR="00405826" w:rsidRPr="005262DF" w:rsidRDefault="00405826" w:rsidP="00405826">
            <w:pPr>
              <w:pStyle w:val="Code"/>
            </w:pPr>
            <w:r w:rsidRPr="005262DF">
              <w:t xml:space="preserve">          "accessTechnology":"DIRECT_FIBER",</w:t>
            </w:r>
          </w:p>
          <w:p w14:paraId="06066E9D" w14:textId="77777777" w:rsidR="00405826" w:rsidRPr="005262DF" w:rsidRDefault="00405826" w:rsidP="00405826">
            <w:pPr>
              <w:pStyle w:val="Code"/>
            </w:pPr>
            <w:r w:rsidRPr="005262DF">
              <w:t xml:space="preserve">          "interfaceType":"ELECTRICAL",</w:t>
            </w:r>
          </w:p>
          <w:p w14:paraId="3FCE3CA6" w14:textId="77777777" w:rsidR="00405826" w:rsidRPr="005262DF" w:rsidRDefault="00405826" w:rsidP="00405826">
            <w:pPr>
              <w:pStyle w:val="Code"/>
            </w:pPr>
            <w:r w:rsidRPr="005262DF">
              <w:t xml:space="preserve">          "accessMedium":"FIBER"</w:t>
            </w:r>
          </w:p>
          <w:p w14:paraId="65F98E4F" w14:textId="77777777" w:rsidR="00405826" w:rsidRDefault="00405826" w:rsidP="00405826">
            <w:pPr>
              <w:pStyle w:val="Code"/>
            </w:pPr>
            <w:r>
              <w:t xml:space="preserve">        }</w:t>
            </w:r>
          </w:p>
          <w:p w14:paraId="31D55D05" w14:textId="77777777" w:rsidR="00405826" w:rsidRDefault="00405826" w:rsidP="00405826">
            <w:pPr>
              <w:pStyle w:val="Code"/>
            </w:pPr>
            <w:r>
              <w:t xml:space="preserve">      },</w:t>
            </w:r>
          </w:p>
          <w:p w14:paraId="615E4701" w14:textId="77777777" w:rsidR="00405826" w:rsidRDefault="00405826" w:rsidP="00405826">
            <w:pPr>
              <w:pStyle w:val="Code"/>
            </w:pPr>
            <w:r>
              <w:t xml:space="preserve">      "relatedParty":[  </w:t>
            </w:r>
          </w:p>
          <w:p w14:paraId="78D6E86C" w14:textId="77777777" w:rsidR="00405826" w:rsidRPr="0066585D" w:rsidRDefault="00405826" w:rsidP="00405826">
            <w:pPr>
              <w:pStyle w:val="Code"/>
              <w:rPr>
                <w:lang w:val="fr-FR"/>
              </w:rPr>
            </w:pPr>
            <w:r>
              <w:t xml:space="preserve">        </w:t>
            </w:r>
            <w:r w:rsidRPr="0066585D">
              <w:rPr>
                <w:lang w:val="fr-FR"/>
              </w:rPr>
              <w:t xml:space="preserve">{  </w:t>
            </w:r>
          </w:p>
          <w:p w14:paraId="679F6920" w14:textId="77777777" w:rsidR="00405826" w:rsidRPr="0066585D" w:rsidRDefault="00405826" w:rsidP="00405826">
            <w:pPr>
              <w:pStyle w:val="Code"/>
              <w:rPr>
                <w:lang w:val="fr-FR"/>
              </w:rPr>
            </w:pPr>
            <w:r w:rsidRPr="0066585D">
              <w:rPr>
                <w:lang w:val="fr-FR"/>
              </w:rPr>
              <w:t xml:space="preserve">          "name":"Jessie",</w:t>
            </w:r>
          </w:p>
          <w:p w14:paraId="6990CE0F" w14:textId="77777777" w:rsidR="00405826" w:rsidRPr="0066585D" w:rsidRDefault="00405826" w:rsidP="00405826">
            <w:pPr>
              <w:pStyle w:val="Code"/>
              <w:rPr>
                <w:lang w:val="fr-FR"/>
              </w:rPr>
            </w:pPr>
            <w:r w:rsidRPr="0066585D">
              <w:rPr>
                <w:lang w:val="fr-FR"/>
              </w:rPr>
              <w:t xml:space="preserve">          "role":"UNI Site Contact",</w:t>
            </w:r>
          </w:p>
          <w:p w14:paraId="733E02B1" w14:textId="77777777" w:rsidR="00405826" w:rsidRDefault="00405826" w:rsidP="00405826">
            <w:pPr>
              <w:pStyle w:val="Code"/>
            </w:pPr>
            <w:r w:rsidRPr="0066585D">
              <w:rPr>
                <w:lang w:val="fr-FR"/>
              </w:rPr>
              <w:t xml:space="preserve">          </w:t>
            </w:r>
            <w:r>
              <w:t>"numberExtension":"+972",</w:t>
            </w:r>
          </w:p>
          <w:p w14:paraId="2CFA3A10" w14:textId="77777777" w:rsidR="00405826" w:rsidRDefault="00405826" w:rsidP="00405826">
            <w:pPr>
              <w:pStyle w:val="Code"/>
            </w:pPr>
            <w:r>
              <w:t xml:space="preserve">          "number":"4758978555",</w:t>
            </w:r>
          </w:p>
          <w:p w14:paraId="169231BC" w14:textId="77777777" w:rsidR="00405826" w:rsidRDefault="00405826" w:rsidP="00405826">
            <w:pPr>
              <w:pStyle w:val="Code"/>
            </w:pPr>
            <w:r>
              <w:t xml:space="preserve">          "emailAddress":"Jessie@ airfrance.com"</w:t>
            </w:r>
          </w:p>
          <w:p w14:paraId="018ABC70" w14:textId="77777777" w:rsidR="00405826" w:rsidRDefault="00405826" w:rsidP="00405826">
            <w:pPr>
              <w:pStyle w:val="Code"/>
            </w:pPr>
            <w:r>
              <w:t xml:space="preserve">        }</w:t>
            </w:r>
          </w:p>
          <w:p w14:paraId="426BBE93" w14:textId="77777777" w:rsidR="00405826" w:rsidRDefault="00405826" w:rsidP="00405826">
            <w:pPr>
              <w:pStyle w:val="Code"/>
            </w:pPr>
            <w:r>
              <w:t xml:space="preserve">      ],</w:t>
            </w:r>
          </w:p>
          <w:p w14:paraId="3A7AD57C" w14:textId="77777777" w:rsidR="00405826" w:rsidRDefault="00405826" w:rsidP="00405826">
            <w:pPr>
              <w:pStyle w:val="Code"/>
            </w:pPr>
            <w:r>
              <w:t xml:space="preserve">      "geographicAddress":[  </w:t>
            </w:r>
          </w:p>
          <w:p w14:paraId="155CD150" w14:textId="77777777" w:rsidR="00405826" w:rsidRDefault="00405826" w:rsidP="00405826">
            <w:pPr>
              <w:pStyle w:val="Code"/>
            </w:pPr>
            <w:r>
              <w:t xml:space="preserve">        {  </w:t>
            </w:r>
          </w:p>
          <w:p w14:paraId="24D6A6AE" w14:textId="77777777" w:rsidR="00405826" w:rsidRDefault="00405826" w:rsidP="00405826">
            <w:pPr>
              <w:pStyle w:val="Code"/>
            </w:pPr>
            <w:r>
              <w:t xml:space="preserve">          "role":"UNI Site",</w:t>
            </w:r>
          </w:p>
          <w:p w14:paraId="59C53907" w14:textId="77777777" w:rsidR="00405826" w:rsidRDefault="00405826" w:rsidP="00405826">
            <w:pPr>
              <w:pStyle w:val="Code"/>
            </w:pPr>
            <w:r>
              <w:t xml:space="preserve">          "type":"FIELDED",</w:t>
            </w:r>
          </w:p>
          <w:p w14:paraId="7E2996E2" w14:textId="77777777" w:rsidR="00405826" w:rsidRDefault="00405826" w:rsidP="00405826">
            <w:pPr>
              <w:pStyle w:val="Code"/>
            </w:pPr>
            <w:r>
              <w:t xml:space="preserve">          "streetNr":"60",</w:t>
            </w:r>
          </w:p>
          <w:p w14:paraId="1C8E5809" w14:textId="77777777" w:rsidR="00405826" w:rsidRDefault="00405826" w:rsidP="00405826">
            <w:pPr>
              <w:pStyle w:val="Code"/>
            </w:pPr>
            <w:r>
              <w:t xml:space="preserve">          "streetName":"Ha-Yarkon",</w:t>
            </w:r>
          </w:p>
          <w:p w14:paraId="1BD41588" w14:textId="77777777" w:rsidR="00405826" w:rsidRDefault="00405826" w:rsidP="00405826">
            <w:pPr>
              <w:pStyle w:val="Code"/>
            </w:pPr>
            <w:r>
              <w:t xml:space="preserve">          "streetType":"Street",</w:t>
            </w:r>
          </w:p>
          <w:p w14:paraId="324AC817" w14:textId="77777777" w:rsidR="00405826" w:rsidRDefault="00405826" w:rsidP="00405826">
            <w:pPr>
              <w:pStyle w:val="Code"/>
            </w:pPr>
            <w:r>
              <w:t xml:space="preserve">          "streetSuffix":"A",</w:t>
            </w:r>
          </w:p>
          <w:p w14:paraId="79EAF158" w14:textId="77777777" w:rsidR="00405826" w:rsidRDefault="00405826" w:rsidP="00405826">
            <w:pPr>
              <w:pStyle w:val="Code"/>
            </w:pPr>
            <w:r>
              <w:t xml:space="preserve">          "city":"Tel Aviv-Yafo",</w:t>
            </w:r>
          </w:p>
          <w:p w14:paraId="4539B8C0" w14:textId="77777777" w:rsidR="00405826" w:rsidRDefault="00405826" w:rsidP="00405826">
            <w:pPr>
              <w:pStyle w:val="Code"/>
            </w:pPr>
            <w:r>
              <w:t xml:space="preserve">          "postcode":"78963",</w:t>
            </w:r>
          </w:p>
          <w:p w14:paraId="52717A49" w14:textId="77777777" w:rsidR="00405826" w:rsidRDefault="00405826" w:rsidP="00405826">
            <w:pPr>
              <w:pStyle w:val="Code"/>
            </w:pPr>
            <w:r>
              <w:t xml:space="preserve">          "stateOrProvince":"Tel Aviv Area",</w:t>
            </w:r>
          </w:p>
          <w:p w14:paraId="666D28DF" w14:textId="77777777" w:rsidR="00405826" w:rsidRDefault="00405826" w:rsidP="00405826">
            <w:pPr>
              <w:pStyle w:val="Code"/>
            </w:pPr>
            <w:r>
              <w:t xml:space="preserve">          "country":"Israel",</w:t>
            </w:r>
          </w:p>
          <w:p w14:paraId="04C5D180" w14:textId="77777777" w:rsidR="00405826" w:rsidRDefault="00405826" w:rsidP="00405826">
            <w:pPr>
              <w:pStyle w:val="Code"/>
            </w:pPr>
            <w:r>
              <w:t xml:space="preserve">          "geographicSubAddress":{  </w:t>
            </w:r>
          </w:p>
          <w:p w14:paraId="3402D0DA" w14:textId="77777777" w:rsidR="00405826" w:rsidRDefault="00405826" w:rsidP="00405826">
            <w:pPr>
              <w:pStyle w:val="Code"/>
            </w:pPr>
            <w:r>
              <w:t xml:space="preserve">            "type":"Level",</w:t>
            </w:r>
          </w:p>
          <w:p w14:paraId="6B12FB42" w14:textId="77777777" w:rsidR="00405826" w:rsidRDefault="00405826" w:rsidP="00405826">
            <w:pPr>
              <w:pStyle w:val="Code"/>
            </w:pPr>
            <w:r>
              <w:t xml:space="preserve">            "name":"Air France Office",</w:t>
            </w:r>
          </w:p>
          <w:p w14:paraId="523DF86E" w14:textId="77777777" w:rsidR="00405826" w:rsidRDefault="00405826" w:rsidP="00405826">
            <w:pPr>
              <w:pStyle w:val="Code"/>
            </w:pPr>
            <w:r>
              <w:t xml:space="preserve">            "levelType":"Floor",</w:t>
            </w:r>
          </w:p>
          <w:p w14:paraId="2E706BB4" w14:textId="77777777" w:rsidR="00405826" w:rsidRDefault="00405826" w:rsidP="00405826">
            <w:pPr>
              <w:pStyle w:val="Code"/>
            </w:pPr>
            <w:r>
              <w:t xml:space="preserve">            "levelNumber":"11"</w:t>
            </w:r>
          </w:p>
          <w:p w14:paraId="29E0A6C4" w14:textId="77777777" w:rsidR="00405826" w:rsidRDefault="00405826" w:rsidP="00405826">
            <w:pPr>
              <w:pStyle w:val="Code"/>
            </w:pPr>
            <w:r>
              <w:t xml:space="preserve">          }</w:t>
            </w:r>
          </w:p>
          <w:p w14:paraId="2A6A86E5" w14:textId="77777777" w:rsidR="00405826" w:rsidRDefault="00405826" w:rsidP="00405826">
            <w:pPr>
              <w:pStyle w:val="Code"/>
            </w:pPr>
            <w:r>
              <w:t xml:space="preserve">        }</w:t>
            </w:r>
          </w:p>
          <w:p w14:paraId="53C5C2ED" w14:textId="77777777" w:rsidR="00405826" w:rsidRDefault="00405826" w:rsidP="00405826">
            <w:pPr>
              <w:pStyle w:val="Code"/>
            </w:pPr>
            <w:r>
              <w:t xml:space="preserve">      ]</w:t>
            </w:r>
          </w:p>
          <w:p w14:paraId="64D3DFBA" w14:textId="77777777" w:rsidR="00405826" w:rsidRDefault="00405826" w:rsidP="00405826">
            <w:pPr>
              <w:pStyle w:val="Code"/>
            </w:pPr>
            <w:r>
              <w:t xml:space="preserve">    },</w:t>
            </w:r>
          </w:p>
          <w:p w14:paraId="2F3AD669" w14:textId="77777777" w:rsidR="00405826" w:rsidRDefault="00405826" w:rsidP="00405826">
            <w:pPr>
              <w:pStyle w:val="Code"/>
            </w:pPr>
            <w:r>
              <w:t xml:space="preserve">    {  </w:t>
            </w:r>
          </w:p>
          <w:p w14:paraId="7F404CF0" w14:textId="77777777" w:rsidR="00405826" w:rsidRDefault="00405826" w:rsidP="00405826">
            <w:pPr>
              <w:pStyle w:val="Code"/>
            </w:pPr>
            <w:r>
              <w:t xml:space="preserve">      "id":"2",</w:t>
            </w:r>
          </w:p>
          <w:p w14:paraId="60D48860" w14:textId="77777777" w:rsidR="00405826" w:rsidRDefault="00405826" w:rsidP="00405826">
            <w:pPr>
              <w:pStyle w:val="Code"/>
            </w:pPr>
            <w:r>
              <w:t xml:space="preserve">      "desiredActivationDate":"2017-07-20",</w:t>
            </w:r>
          </w:p>
          <w:p w14:paraId="5480A803" w14:textId="77777777" w:rsidR="00405826" w:rsidRDefault="00405826" w:rsidP="00405826">
            <w:pPr>
              <w:pStyle w:val="Code"/>
            </w:pPr>
            <w:r>
              <w:t xml:space="preserve">      "product":{  </w:t>
            </w:r>
          </w:p>
          <w:p w14:paraId="66BA4C76" w14:textId="77777777" w:rsidR="00405826" w:rsidRDefault="00405826" w:rsidP="00405826">
            <w:pPr>
              <w:pStyle w:val="Code"/>
            </w:pPr>
            <w:r>
              <w:t xml:space="preserve">        "productSpecificationRef":{  </w:t>
            </w:r>
          </w:p>
          <w:p w14:paraId="14142EC0" w14:textId="77777777" w:rsidR="00405826" w:rsidRDefault="00405826" w:rsidP="00405826">
            <w:pPr>
              <w:pStyle w:val="Code"/>
            </w:pPr>
            <w:r>
              <w:t xml:space="preserve">          "id":" accessELineSpec ",</w:t>
            </w:r>
          </w:p>
          <w:p w14:paraId="65523418" w14:textId="77777777" w:rsidR="00405826" w:rsidRDefault="00405826" w:rsidP="00405826">
            <w:pPr>
              <w:pStyle w:val="Code"/>
            </w:pPr>
            <w:r>
              <w:t xml:space="preserve">          "describing":{  </w:t>
            </w:r>
          </w:p>
          <w:p w14:paraId="1DA56D57" w14:textId="77777777" w:rsidR="00405826" w:rsidRDefault="00405826" w:rsidP="00405826">
            <w:pPr>
              <w:pStyle w:val="Code"/>
            </w:pPr>
            <w:r>
              <w:t xml:space="preserve">            "@type":"UNISPEC",</w:t>
            </w:r>
          </w:p>
          <w:p w14:paraId="6E60564E" w14:textId="77777777" w:rsidR="00405826" w:rsidRDefault="00405826" w:rsidP="00405826">
            <w:pPr>
              <w:pStyle w:val="Code"/>
            </w:pPr>
            <w:r>
              <w:t xml:space="preserve">            "@schemaLocation":" http://mef/productSpec/qualification/ accessELineSpec "</w:t>
            </w:r>
          </w:p>
          <w:p w14:paraId="00DBD4EB" w14:textId="77777777" w:rsidR="00405826" w:rsidRDefault="00405826" w:rsidP="00405826">
            <w:pPr>
              <w:pStyle w:val="Code"/>
            </w:pPr>
            <w:r>
              <w:t xml:space="preserve">          },</w:t>
            </w:r>
          </w:p>
          <w:p w14:paraId="0C83E21D" w14:textId="77777777" w:rsidR="00405826" w:rsidRDefault="00405826" w:rsidP="00405826">
            <w:pPr>
              <w:pStyle w:val="Code"/>
            </w:pPr>
            <w:r>
              <w:t xml:space="preserve">          "mtuSize":1456,</w:t>
            </w:r>
          </w:p>
          <w:p w14:paraId="3A86227E" w14:textId="77777777" w:rsidR="00405826" w:rsidRDefault="00405826" w:rsidP="00405826">
            <w:pPr>
              <w:pStyle w:val="Code"/>
            </w:pPr>
            <w:r>
              <w:t xml:space="preserve">          "colorForwardingEnabled":true</w:t>
            </w:r>
          </w:p>
          <w:p w14:paraId="46E60457" w14:textId="77777777" w:rsidR="00405826" w:rsidRDefault="00405826" w:rsidP="00405826">
            <w:pPr>
              <w:pStyle w:val="Code"/>
            </w:pPr>
            <w:r>
              <w:t xml:space="preserve">        }</w:t>
            </w:r>
          </w:p>
          <w:p w14:paraId="0141678F" w14:textId="77777777" w:rsidR="00405826" w:rsidRDefault="00405826" w:rsidP="00405826">
            <w:pPr>
              <w:pStyle w:val="Code"/>
            </w:pPr>
            <w:r>
              <w:t xml:space="preserve">      },</w:t>
            </w:r>
          </w:p>
          <w:p w14:paraId="452E8648" w14:textId="77777777" w:rsidR="00405826" w:rsidRDefault="00405826" w:rsidP="00405826">
            <w:pPr>
              <w:pStyle w:val="Code"/>
            </w:pPr>
            <w:r>
              <w:t xml:space="preserve">      "relatedParty":[  </w:t>
            </w:r>
          </w:p>
          <w:p w14:paraId="24E24DE1" w14:textId="77777777" w:rsidR="00405826" w:rsidRDefault="00405826" w:rsidP="00405826">
            <w:pPr>
              <w:pStyle w:val="Code"/>
            </w:pPr>
            <w:r>
              <w:t xml:space="preserve">        {  </w:t>
            </w:r>
          </w:p>
          <w:p w14:paraId="18D267E3" w14:textId="77777777" w:rsidR="00405826" w:rsidRDefault="00405826" w:rsidP="00405826">
            <w:pPr>
              <w:pStyle w:val="Code"/>
            </w:pPr>
            <w:r>
              <w:t xml:space="preserve">          "name":"Fahim",</w:t>
            </w:r>
          </w:p>
          <w:p w14:paraId="5AE83D50" w14:textId="77777777" w:rsidR="00405826" w:rsidRDefault="00405826" w:rsidP="00405826">
            <w:pPr>
              <w:pStyle w:val="Code"/>
            </w:pPr>
            <w:r>
              <w:t xml:space="preserve">          "role":"ENNI Site Contact",</w:t>
            </w:r>
          </w:p>
          <w:p w14:paraId="1A851BB4" w14:textId="77777777" w:rsidR="00405826" w:rsidRDefault="00405826" w:rsidP="00405826">
            <w:pPr>
              <w:pStyle w:val="Code"/>
            </w:pPr>
            <w:r>
              <w:t xml:space="preserve">          "numberExtension":"+972",</w:t>
            </w:r>
          </w:p>
          <w:p w14:paraId="7F84829B" w14:textId="77777777" w:rsidR="00405826" w:rsidRDefault="00405826" w:rsidP="00405826">
            <w:pPr>
              <w:pStyle w:val="Code"/>
            </w:pPr>
            <w:r>
              <w:t xml:space="preserve">          "number":"4758978dsr",</w:t>
            </w:r>
          </w:p>
          <w:p w14:paraId="199379AF" w14:textId="77777777" w:rsidR="00405826" w:rsidRDefault="00405826" w:rsidP="00405826">
            <w:pPr>
              <w:pStyle w:val="Code"/>
            </w:pPr>
            <w:r>
              <w:t xml:space="preserve">          "emailAddress":"Fahim@ airfrance.com"</w:t>
            </w:r>
          </w:p>
          <w:p w14:paraId="49AFEE57" w14:textId="77777777" w:rsidR="00405826" w:rsidRDefault="00405826" w:rsidP="00405826">
            <w:pPr>
              <w:pStyle w:val="Code"/>
            </w:pPr>
            <w:r>
              <w:t xml:space="preserve">        }</w:t>
            </w:r>
          </w:p>
          <w:p w14:paraId="7D57492E" w14:textId="77777777" w:rsidR="00405826" w:rsidRDefault="00405826" w:rsidP="00405826">
            <w:pPr>
              <w:pStyle w:val="Code"/>
            </w:pPr>
            <w:r>
              <w:t xml:space="preserve">      ]</w:t>
            </w:r>
          </w:p>
          <w:p w14:paraId="189F7827" w14:textId="77777777" w:rsidR="00405826" w:rsidRDefault="00405826" w:rsidP="00405826">
            <w:pPr>
              <w:pStyle w:val="Code"/>
            </w:pPr>
            <w:r>
              <w:t xml:space="preserve">    },</w:t>
            </w:r>
          </w:p>
          <w:p w14:paraId="38D12F2F" w14:textId="77777777" w:rsidR="00405826" w:rsidRDefault="00405826" w:rsidP="00405826">
            <w:pPr>
              <w:pStyle w:val="Code"/>
            </w:pPr>
            <w:r>
              <w:t xml:space="preserve">    {  </w:t>
            </w:r>
          </w:p>
          <w:p w14:paraId="4C0BEEB2" w14:textId="77777777" w:rsidR="00405826" w:rsidRDefault="00405826" w:rsidP="00405826">
            <w:pPr>
              <w:pStyle w:val="Code"/>
            </w:pPr>
            <w:r>
              <w:t xml:space="preserve">      "id":"3",</w:t>
            </w:r>
          </w:p>
          <w:p w14:paraId="00D10D97" w14:textId="77777777" w:rsidR="00405826" w:rsidRDefault="00405826" w:rsidP="00405826">
            <w:pPr>
              <w:pStyle w:val="Code"/>
            </w:pPr>
            <w:r>
              <w:t xml:space="preserve">      "desiredActivationDate":"2017-07-20",</w:t>
            </w:r>
          </w:p>
          <w:p w14:paraId="6F03150C" w14:textId="77777777" w:rsidR="00405826" w:rsidRDefault="00405826" w:rsidP="00405826">
            <w:pPr>
              <w:pStyle w:val="Code"/>
            </w:pPr>
            <w:r>
              <w:t xml:space="preserve">      "product":{  </w:t>
            </w:r>
          </w:p>
          <w:p w14:paraId="644B5A3B" w14:textId="77777777" w:rsidR="00405826" w:rsidRDefault="00405826" w:rsidP="00405826">
            <w:pPr>
              <w:pStyle w:val="Code"/>
            </w:pPr>
            <w:r>
              <w:t xml:space="preserve">        "productSpecificationRef":{  </w:t>
            </w:r>
          </w:p>
          <w:p w14:paraId="39D16BF7" w14:textId="77777777" w:rsidR="00405826" w:rsidRDefault="00405826" w:rsidP="00405826">
            <w:pPr>
              <w:pStyle w:val="Code"/>
            </w:pPr>
            <w:r>
              <w:t xml:space="preserve">          "id":" ENNICeEndpointSpec ",</w:t>
            </w:r>
          </w:p>
          <w:p w14:paraId="3227B71A" w14:textId="77777777" w:rsidR="00405826" w:rsidRDefault="00405826" w:rsidP="00405826">
            <w:pPr>
              <w:pStyle w:val="Code"/>
            </w:pPr>
            <w:r>
              <w:t xml:space="preserve">          "describing":{  </w:t>
            </w:r>
          </w:p>
          <w:p w14:paraId="38A82827" w14:textId="77777777" w:rsidR="00405826" w:rsidRDefault="00405826" w:rsidP="00405826">
            <w:pPr>
              <w:pStyle w:val="Code"/>
            </w:pPr>
            <w:r>
              <w:t xml:space="preserve">            "@type":" ENNICeEndpointSpec ",</w:t>
            </w:r>
          </w:p>
          <w:p w14:paraId="2619337D" w14:textId="77777777" w:rsidR="00405826" w:rsidRDefault="00405826" w:rsidP="00405826">
            <w:pPr>
              <w:pStyle w:val="Code"/>
            </w:pPr>
            <w:r>
              <w:t xml:space="preserve">            "@schemaLocation":" http://mef/productSpec/qualification/ENNICeEndpointSpec "</w:t>
            </w:r>
          </w:p>
          <w:p w14:paraId="2FD91BA7" w14:textId="77777777" w:rsidR="00405826" w:rsidRDefault="00405826" w:rsidP="00405826">
            <w:pPr>
              <w:pStyle w:val="Code"/>
            </w:pPr>
            <w:r>
              <w:lastRenderedPageBreak/>
              <w:t xml:space="preserve">          },</w:t>
            </w:r>
          </w:p>
          <w:p w14:paraId="370695F5" w14:textId="77777777" w:rsidR="00405826" w:rsidRDefault="00405826" w:rsidP="00405826">
            <w:pPr>
              <w:pStyle w:val="Code"/>
            </w:pPr>
            <w:r>
              <w:t xml:space="preserve">          "productRelationship":[  </w:t>
            </w:r>
          </w:p>
          <w:p w14:paraId="12B3AC00" w14:textId="77777777" w:rsidR="00405826" w:rsidRDefault="00405826" w:rsidP="00405826">
            <w:pPr>
              <w:pStyle w:val="Code"/>
            </w:pPr>
            <w:r>
              <w:t xml:space="preserve">            {  </w:t>
            </w:r>
          </w:p>
          <w:p w14:paraId="11DA473B" w14:textId="77777777" w:rsidR="00405826" w:rsidRDefault="00405826" w:rsidP="00405826">
            <w:pPr>
              <w:pStyle w:val="Code"/>
            </w:pPr>
            <w:r>
              <w:t xml:space="preserve">              "type":"reliesOn",</w:t>
            </w:r>
          </w:p>
          <w:p w14:paraId="7DEB63FE" w14:textId="77777777" w:rsidR="00405826" w:rsidRDefault="00405826" w:rsidP="00405826">
            <w:pPr>
              <w:pStyle w:val="Code"/>
            </w:pPr>
            <w:r>
              <w:t xml:space="preserve">              "id":"1217"</w:t>
            </w:r>
          </w:p>
          <w:p w14:paraId="4A680501" w14:textId="77777777" w:rsidR="00405826" w:rsidRDefault="00405826" w:rsidP="00405826">
            <w:pPr>
              <w:pStyle w:val="Code"/>
            </w:pPr>
            <w:r>
              <w:t xml:space="preserve">            }</w:t>
            </w:r>
          </w:p>
          <w:p w14:paraId="1394C96A" w14:textId="77777777" w:rsidR="00405826" w:rsidRDefault="00405826" w:rsidP="00405826">
            <w:pPr>
              <w:pStyle w:val="Code"/>
            </w:pPr>
            <w:r>
              <w:t xml:space="preserve">          ],</w:t>
            </w:r>
          </w:p>
          <w:p w14:paraId="4DFF9703" w14:textId="77777777" w:rsidR="00405826" w:rsidRDefault="00405826" w:rsidP="00405826">
            <w:pPr>
              <w:pStyle w:val="Code"/>
            </w:pPr>
            <w:r>
              <w:t xml:space="preserve">          "ingressBWProfile":[  </w:t>
            </w:r>
          </w:p>
          <w:p w14:paraId="61512E12" w14:textId="77777777" w:rsidR="00405826" w:rsidRDefault="00405826" w:rsidP="00405826">
            <w:pPr>
              <w:pStyle w:val="Code"/>
            </w:pPr>
            <w:r>
              <w:t xml:space="preserve">            {  </w:t>
            </w:r>
          </w:p>
          <w:p w14:paraId="02615C88" w14:textId="77777777" w:rsidR="00405826" w:rsidRDefault="00405826" w:rsidP="00405826">
            <w:pPr>
              <w:pStyle w:val="Code"/>
            </w:pPr>
            <w:r>
              <w:t xml:space="preserve">              "cosId":"Medium",</w:t>
            </w:r>
          </w:p>
          <w:p w14:paraId="6C2787C6" w14:textId="77777777" w:rsidR="00405826" w:rsidRDefault="00405826" w:rsidP="00405826">
            <w:pPr>
              <w:pStyle w:val="Code"/>
            </w:pPr>
            <w:r>
              <w:t xml:space="preserve">              "cir":{  </w:t>
            </w:r>
          </w:p>
          <w:p w14:paraId="4390A3E1" w14:textId="77777777" w:rsidR="00405826" w:rsidRDefault="00405826" w:rsidP="00405826">
            <w:pPr>
              <w:pStyle w:val="Code"/>
            </w:pPr>
            <w:r>
              <w:t xml:space="preserve">                "amount":10,</w:t>
            </w:r>
          </w:p>
          <w:p w14:paraId="1EEBBD57" w14:textId="77777777" w:rsidR="00405826" w:rsidRDefault="00405826" w:rsidP="00405826">
            <w:pPr>
              <w:pStyle w:val="Code"/>
            </w:pPr>
            <w:r>
              <w:t xml:space="preserve">                "unit":"Mbps"</w:t>
            </w:r>
          </w:p>
          <w:p w14:paraId="54CB7AD6" w14:textId="77777777" w:rsidR="00405826" w:rsidRDefault="00405826" w:rsidP="00405826">
            <w:pPr>
              <w:pStyle w:val="Code"/>
            </w:pPr>
            <w:r>
              <w:t xml:space="preserve">              },</w:t>
            </w:r>
          </w:p>
          <w:p w14:paraId="1D34417B" w14:textId="77777777" w:rsidR="00405826" w:rsidRDefault="00405826" w:rsidP="00405826">
            <w:pPr>
              <w:pStyle w:val="Code"/>
            </w:pPr>
            <w:r>
              <w:t xml:space="preserve">              "sellerCosName":"Silver"</w:t>
            </w:r>
          </w:p>
          <w:p w14:paraId="78C0C813" w14:textId="77777777" w:rsidR="00405826" w:rsidRDefault="00405826" w:rsidP="00405826">
            <w:pPr>
              <w:pStyle w:val="Code"/>
            </w:pPr>
            <w:r>
              <w:t xml:space="preserve">            }</w:t>
            </w:r>
          </w:p>
          <w:p w14:paraId="16C86A2E" w14:textId="77777777" w:rsidR="00405826" w:rsidRDefault="00405826" w:rsidP="00405826">
            <w:pPr>
              <w:pStyle w:val="Code"/>
            </w:pPr>
            <w:r>
              <w:t xml:space="preserve">          ],</w:t>
            </w:r>
          </w:p>
          <w:p w14:paraId="219E2222" w14:textId="77777777" w:rsidR="00405826" w:rsidRDefault="00405826" w:rsidP="00405826">
            <w:pPr>
              <w:pStyle w:val="Code"/>
            </w:pPr>
            <w:r>
              <w:t xml:space="preserve">          "egressBWProfile":[  </w:t>
            </w:r>
          </w:p>
          <w:p w14:paraId="4A902767" w14:textId="77777777" w:rsidR="00405826" w:rsidRDefault="00405826" w:rsidP="00405826">
            <w:pPr>
              <w:pStyle w:val="Code"/>
            </w:pPr>
            <w:r>
              <w:t xml:space="preserve">            {  </w:t>
            </w:r>
          </w:p>
          <w:p w14:paraId="174464F9" w14:textId="77777777" w:rsidR="00405826" w:rsidRDefault="00405826" w:rsidP="00405826">
            <w:pPr>
              <w:pStyle w:val="Code"/>
            </w:pPr>
            <w:r>
              <w:t xml:space="preserve">              "cosId":"Medium",</w:t>
            </w:r>
          </w:p>
          <w:p w14:paraId="35E27408" w14:textId="77777777" w:rsidR="00405826" w:rsidRDefault="00405826" w:rsidP="00405826">
            <w:pPr>
              <w:pStyle w:val="Code"/>
            </w:pPr>
            <w:r>
              <w:t xml:space="preserve">              "cir":{  </w:t>
            </w:r>
          </w:p>
          <w:p w14:paraId="4B8A2D00" w14:textId="77777777" w:rsidR="00405826" w:rsidRDefault="00405826" w:rsidP="00405826">
            <w:pPr>
              <w:pStyle w:val="Code"/>
            </w:pPr>
            <w:r>
              <w:t xml:space="preserve">                "amount":10,</w:t>
            </w:r>
          </w:p>
          <w:p w14:paraId="0EED2787" w14:textId="77777777" w:rsidR="00405826" w:rsidRDefault="00405826" w:rsidP="00405826">
            <w:pPr>
              <w:pStyle w:val="Code"/>
            </w:pPr>
            <w:r>
              <w:t xml:space="preserve">                "unit":"Mbps"</w:t>
            </w:r>
          </w:p>
          <w:p w14:paraId="3B12274E" w14:textId="77777777" w:rsidR="00405826" w:rsidRDefault="00405826" w:rsidP="00405826">
            <w:pPr>
              <w:pStyle w:val="Code"/>
            </w:pPr>
            <w:r>
              <w:t xml:space="preserve">              },</w:t>
            </w:r>
          </w:p>
          <w:p w14:paraId="427ABD31" w14:textId="77777777" w:rsidR="00405826" w:rsidRDefault="00405826" w:rsidP="00405826">
            <w:pPr>
              <w:pStyle w:val="Code"/>
            </w:pPr>
            <w:r>
              <w:t xml:space="preserve">              "sellerCosName":"Silver"</w:t>
            </w:r>
          </w:p>
          <w:p w14:paraId="79B8E32E" w14:textId="77777777" w:rsidR="00405826" w:rsidRDefault="00405826" w:rsidP="00405826">
            <w:pPr>
              <w:pStyle w:val="Code"/>
            </w:pPr>
            <w:r>
              <w:t xml:space="preserve">            }</w:t>
            </w:r>
          </w:p>
          <w:p w14:paraId="44F04882" w14:textId="77777777" w:rsidR="00405826" w:rsidRDefault="00405826" w:rsidP="00405826">
            <w:pPr>
              <w:pStyle w:val="Code"/>
            </w:pPr>
            <w:r>
              <w:t xml:space="preserve">          ]</w:t>
            </w:r>
          </w:p>
          <w:p w14:paraId="511A732D" w14:textId="77777777" w:rsidR="00405826" w:rsidRDefault="00405826" w:rsidP="00405826">
            <w:pPr>
              <w:pStyle w:val="Code"/>
            </w:pPr>
            <w:r>
              <w:t xml:space="preserve">        },</w:t>
            </w:r>
          </w:p>
          <w:p w14:paraId="7EC157EA" w14:textId="77777777" w:rsidR="00405826" w:rsidRDefault="00405826" w:rsidP="00405826">
            <w:pPr>
              <w:pStyle w:val="Code"/>
            </w:pPr>
            <w:r>
              <w:t xml:space="preserve">        "productOfferingQualificationItemRelationship":[  </w:t>
            </w:r>
          </w:p>
          <w:p w14:paraId="5A56B2A7" w14:textId="77777777" w:rsidR="00405826" w:rsidRDefault="00405826" w:rsidP="00405826">
            <w:pPr>
              <w:pStyle w:val="Code"/>
            </w:pPr>
            <w:r>
              <w:t xml:space="preserve">          {  </w:t>
            </w:r>
          </w:p>
          <w:p w14:paraId="4B109A3E" w14:textId="77777777" w:rsidR="00405826" w:rsidRDefault="00405826" w:rsidP="00405826">
            <w:pPr>
              <w:pStyle w:val="Code"/>
            </w:pPr>
            <w:r>
              <w:t xml:space="preserve">            "type":"Relies",</w:t>
            </w:r>
          </w:p>
          <w:p w14:paraId="56FA13BD" w14:textId="77777777" w:rsidR="00405826" w:rsidRDefault="00405826" w:rsidP="00405826">
            <w:pPr>
              <w:pStyle w:val="Code"/>
            </w:pPr>
            <w:r>
              <w:t xml:space="preserve">            "id":"2"</w:t>
            </w:r>
          </w:p>
          <w:p w14:paraId="52D423FC" w14:textId="77777777" w:rsidR="00405826" w:rsidRDefault="00405826" w:rsidP="00405826">
            <w:pPr>
              <w:pStyle w:val="Code"/>
            </w:pPr>
            <w:r>
              <w:t xml:space="preserve">          }</w:t>
            </w:r>
          </w:p>
          <w:p w14:paraId="2F754AB9" w14:textId="77777777" w:rsidR="00405826" w:rsidRDefault="00405826" w:rsidP="00405826">
            <w:pPr>
              <w:pStyle w:val="Code"/>
            </w:pPr>
            <w:r>
              <w:t xml:space="preserve">        ]</w:t>
            </w:r>
          </w:p>
          <w:p w14:paraId="41C05C52" w14:textId="77777777" w:rsidR="00405826" w:rsidRDefault="00405826" w:rsidP="00405826">
            <w:pPr>
              <w:pStyle w:val="Code"/>
            </w:pPr>
            <w:r>
              <w:t xml:space="preserve">      }</w:t>
            </w:r>
          </w:p>
          <w:p w14:paraId="0BA289B6" w14:textId="77777777" w:rsidR="00405826" w:rsidRDefault="00405826" w:rsidP="00405826">
            <w:pPr>
              <w:pStyle w:val="Code"/>
            </w:pPr>
            <w:r>
              <w:t xml:space="preserve">    },</w:t>
            </w:r>
          </w:p>
          <w:p w14:paraId="7589CF60" w14:textId="07B62FB6" w:rsidR="00405826" w:rsidRDefault="00405826" w:rsidP="00405826">
            <w:pPr>
              <w:pStyle w:val="Code"/>
            </w:pPr>
            <w:r>
              <w:t xml:space="preserve">    {</w:t>
            </w:r>
          </w:p>
          <w:p w14:paraId="42E581EC" w14:textId="77777777" w:rsidR="00405826" w:rsidRDefault="00405826" w:rsidP="00405826">
            <w:pPr>
              <w:pStyle w:val="Code"/>
            </w:pPr>
            <w:r>
              <w:t xml:space="preserve">      "id":"4",</w:t>
            </w:r>
          </w:p>
          <w:p w14:paraId="79B611DF" w14:textId="77777777" w:rsidR="00405826" w:rsidRDefault="00405826" w:rsidP="00405826">
            <w:pPr>
              <w:pStyle w:val="Code"/>
            </w:pPr>
            <w:r>
              <w:t xml:space="preserve">      "desiredActivationDate":"2017-07-20",</w:t>
            </w:r>
          </w:p>
          <w:p w14:paraId="58D8A1BB" w14:textId="77777777" w:rsidR="00405826" w:rsidRDefault="00405826" w:rsidP="00405826">
            <w:pPr>
              <w:pStyle w:val="Code"/>
            </w:pPr>
            <w:r>
              <w:t xml:space="preserve">      "product":{  </w:t>
            </w:r>
          </w:p>
          <w:p w14:paraId="09C15762" w14:textId="08A78606" w:rsidR="00405826" w:rsidRDefault="00405826" w:rsidP="00405826">
            <w:pPr>
              <w:pStyle w:val="Code"/>
            </w:pPr>
            <w:r>
              <w:t xml:space="preserve">        "productSpecificationRef":{</w:t>
            </w:r>
          </w:p>
          <w:p w14:paraId="5941F2E9" w14:textId="77777777" w:rsidR="00405826" w:rsidRDefault="00405826" w:rsidP="00405826">
            <w:pPr>
              <w:pStyle w:val="Code"/>
            </w:pPr>
            <w:r>
              <w:t xml:space="preserve">          "id":" UNICeEndpointSpec ",</w:t>
            </w:r>
          </w:p>
          <w:p w14:paraId="5210CA35" w14:textId="77777777" w:rsidR="00405826" w:rsidRDefault="00405826" w:rsidP="00405826">
            <w:pPr>
              <w:pStyle w:val="Code"/>
            </w:pPr>
            <w:r>
              <w:t xml:space="preserve">          "describing":{  </w:t>
            </w:r>
          </w:p>
          <w:p w14:paraId="692A2CDE" w14:textId="77777777" w:rsidR="00405826" w:rsidRDefault="00405826" w:rsidP="00405826">
            <w:pPr>
              <w:pStyle w:val="Code"/>
            </w:pPr>
            <w:r>
              <w:t xml:space="preserve">            "@type":" UNICeEndpointSpec ",</w:t>
            </w:r>
          </w:p>
          <w:p w14:paraId="120823C8" w14:textId="77777777" w:rsidR="00405826" w:rsidRDefault="00405826" w:rsidP="00405826">
            <w:pPr>
              <w:pStyle w:val="Code"/>
            </w:pPr>
            <w:r>
              <w:t xml:space="preserve">            "@schemaLocation":" http://mef/productSpec/qualification/UNICeEndpointSpec "</w:t>
            </w:r>
          </w:p>
          <w:p w14:paraId="5D516F0B" w14:textId="77777777" w:rsidR="00405826" w:rsidRDefault="00405826" w:rsidP="00405826">
            <w:pPr>
              <w:pStyle w:val="Code"/>
            </w:pPr>
            <w:r>
              <w:t xml:space="preserve">          },</w:t>
            </w:r>
          </w:p>
          <w:p w14:paraId="181DEC77" w14:textId="652C21C1" w:rsidR="00405826" w:rsidRDefault="00405826" w:rsidP="00405826">
            <w:pPr>
              <w:pStyle w:val="Code"/>
            </w:pPr>
            <w:r>
              <w:t xml:space="preserve">          "ingressBWProfile":[</w:t>
            </w:r>
          </w:p>
          <w:p w14:paraId="4F05412F" w14:textId="77777777" w:rsidR="00405826" w:rsidRDefault="00405826" w:rsidP="00405826">
            <w:pPr>
              <w:pStyle w:val="Code"/>
            </w:pPr>
            <w:r>
              <w:t xml:space="preserve">            {  </w:t>
            </w:r>
          </w:p>
          <w:p w14:paraId="17A28B82" w14:textId="77777777" w:rsidR="00405826" w:rsidRDefault="00405826" w:rsidP="00405826">
            <w:pPr>
              <w:pStyle w:val="Code"/>
            </w:pPr>
            <w:r>
              <w:t xml:space="preserve">              "cosId":"Medium",</w:t>
            </w:r>
          </w:p>
          <w:p w14:paraId="51CEAF20" w14:textId="55309C2A" w:rsidR="00405826" w:rsidRDefault="00405826" w:rsidP="00405826">
            <w:pPr>
              <w:pStyle w:val="Code"/>
            </w:pPr>
            <w:r>
              <w:t xml:space="preserve">              "cir":{</w:t>
            </w:r>
          </w:p>
          <w:p w14:paraId="0121419C" w14:textId="77777777" w:rsidR="00405826" w:rsidRDefault="00405826" w:rsidP="00405826">
            <w:pPr>
              <w:pStyle w:val="Code"/>
            </w:pPr>
            <w:r>
              <w:t xml:space="preserve">                "amount":10,</w:t>
            </w:r>
          </w:p>
          <w:p w14:paraId="73DEAF1F" w14:textId="77777777" w:rsidR="00405826" w:rsidRDefault="00405826" w:rsidP="00405826">
            <w:pPr>
              <w:pStyle w:val="Code"/>
            </w:pPr>
            <w:r>
              <w:t xml:space="preserve">                "unit":"Mbps"</w:t>
            </w:r>
          </w:p>
          <w:p w14:paraId="40F133F8" w14:textId="77777777" w:rsidR="00405826" w:rsidRDefault="00405826" w:rsidP="00405826">
            <w:pPr>
              <w:pStyle w:val="Code"/>
            </w:pPr>
            <w:r>
              <w:t xml:space="preserve">              },</w:t>
            </w:r>
          </w:p>
          <w:p w14:paraId="00639248" w14:textId="77777777" w:rsidR="00405826" w:rsidRDefault="00405826" w:rsidP="00405826">
            <w:pPr>
              <w:pStyle w:val="Code"/>
            </w:pPr>
            <w:r>
              <w:t xml:space="preserve">              "sellerCosName":"Silver"</w:t>
            </w:r>
          </w:p>
          <w:p w14:paraId="06EF77D3" w14:textId="77777777" w:rsidR="00405826" w:rsidRDefault="00405826" w:rsidP="00405826">
            <w:pPr>
              <w:pStyle w:val="Code"/>
            </w:pPr>
            <w:r>
              <w:t xml:space="preserve">            }</w:t>
            </w:r>
          </w:p>
          <w:p w14:paraId="2BD49ED0" w14:textId="77777777" w:rsidR="00405826" w:rsidRDefault="00405826" w:rsidP="00405826">
            <w:pPr>
              <w:pStyle w:val="Code"/>
            </w:pPr>
            <w:r>
              <w:t xml:space="preserve">          ],</w:t>
            </w:r>
          </w:p>
          <w:p w14:paraId="16DD6C85" w14:textId="76EA0EEF" w:rsidR="00405826" w:rsidRDefault="00405826" w:rsidP="00405826">
            <w:pPr>
              <w:pStyle w:val="Code"/>
            </w:pPr>
            <w:r>
              <w:t xml:space="preserve">          "egressBWProfile":[</w:t>
            </w:r>
          </w:p>
          <w:p w14:paraId="4798E22D" w14:textId="77777777" w:rsidR="00405826" w:rsidRDefault="00405826" w:rsidP="00405826">
            <w:pPr>
              <w:pStyle w:val="Code"/>
            </w:pPr>
            <w:r>
              <w:t xml:space="preserve">            {  </w:t>
            </w:r>
          </w:p>
          <w:p w14:paraId="4F29AEDA" w14:textId="77777777" w:rsidR="00405826" w:rsidRDefault="00405826" w:rsidP="00405826">
            <w:pPr>
              <w:pStyle w:val="Code"/>
            </w:pPr>
            <w:r>
              <w:t xml:space="preserve">              "cosId":"Medium",</w:t>
            </w:r>
          </w:p>
          <w:p w14:paraId="0D25C2E8" w14:textId="57804290" w:rsidR="00405826" w:rsidRDefault="00405826" w:rsidP="00405826">
            <w:pPr>
              <w:pStyle w:val="Code"/>
            </w:pPr>
            <w:r>
              <w:t xml:space="preserve">              "cir":{</w:t>
            </w:r>
          </w:p>
          <w:p w14:paraId="7CB2EC5C" w14:textId="77777777" w:rsidR="00405826" w:rsidRDefault="00405826" w:rsidP="00405826">
            <w:pPr>
              <w:pStyle w:val="Code"/>
            </w:pPr>
            <w:r>
              <w:t xml:space="preserve">                "amount":10,</w:t>
            </w:r>
          </w:p>
          <w:p w14:paraId="77227A75" w14:textId="77777777" w:rsidR="00405826" w:rsidRDefault="00405826" w:rsidP="00405826">
            <w:pPr>
              <w:pStyle w:val="Code"/>
            </w:pPr>
            <w:r>
              <w:t xml:space="preserve">                "unit":"Mbps"</w:t>
            </w:r>
          </w:p>
          <w:p w14:paraId="00C0D038" w14:textId="77777777" w:rsidR="00405826" w:rsidRDefault="00405826" w:rsidP="00405826">
            <w:pPr>
              <w:pStyle w:val="Code"/>
            </w:pPr>
            <w:r>
              <w:t xml:space="preserve">              },</w:t>
            </w:r>
          </w:p>
          <w:p w14:paraId="0000B59C" w14:textId="77777777" w:rsidR="00405826" w:rsidRDefault="00405826" w:rsidP="00405826">
            <w:pPr>
              <w:pStyle w:val="Code"/>
            </w:pPr>
            <w:r>
              <w:t xml:space="preserve">              "sellerCosName":"Bronze"</w:t>
            </w:r>
          </w:p>
          <w:p w14:paraId="3643DD2B" w14:textId="77777777" w:rsidR="00405826" w:rsidRDefault="00405826" w:rsidP="00405826">
            <w:pPr>
              <w:pStyle w:val="Code"/>
            </w:pPr>
            <w:r>
              <w:t xml:space="preserve">            }</w:t>
            </w:r>
          </w:p>
          <w:p w14:paraId="64888223" w14:textId="77777777" w:rsidR="00405826" w:rsidRDefault="00405826" w:rsidP="00405826">
            <w:pPr>
              <w:pStyle w:val="Code"/>
            </w:pPr>
            <w:r>
              <w:t xml:space="preserve">          ]</w:t>
            </w:r>
          </w:p>
          <w:p w14:paraId="63F55F71" w14:textId="77777777" w:rsidR="00405826" w:rsidRDefault="00405826" w:rsidP="00405826">
            <w:pPr>
              <w:pStyle w:val="Code"/>
            </w:pPr>
            <w:r>
              <w:t xml:space="preserve">        },</w:t>
            </w:r>
          </w:p>
          <w:p w14:paraId="575B4D03" w14:textId="4CDC87CD" w:rsidR="00405826" w:rsidRDefault="00405826" w:rsidP="00405826">
            <w:pPr>
              <w:pStyle w:val="Code"/>
            </w:pPr>
            <w:r>
              <w:t xml:space="preserve">        "productOfferingQualificationItemRelationship":[</w:t>
            </w:r>
          </w:p>
          <w:p w14:paraId="64A6598F" w14:textId="77777777" w:rsidR="00405826" w:rsidRDefault="00405826" w:rsidP="00405826">
            <w:pPr>
              <w:pStyle w:val="Code"/>
            </w:pPr>
            <w:r>
              <w:t xml:space="preserve">          {  </w:t>
            </w:r>
          </w:p>
          <w:p w14:paraId="5CC6AB3F" w14:textId="77777777" w:rsidR="00405826" w:rsidRDefault="00405826" w:rsidP="00405826">
            <w:pPr>
              <w:pStyle w:val="Code"/>
            </w:pPr>
            <w:r>
              <w:t xml:space="preserve">            "type":"Relies",</w:t>
            </w:r>
          </w:p>
          <w:p w14:paraId="4CA48A18" w14:textId="77777777" w:rsidR="00405826" w:rsidRDefault="00405826" w:rsidP="00405826">
            <w:pPr>
              <w:pStyle w:val="Code"/>
            </w:pPr>
            <w:r>
              <w:t xml:space="preserve">            "id":"1"</w:t>
            </w:r>
          </w:p>
          <w:p w14:paraId="5F529E5F" w14:textId="77777777" w:rsidR="00405826" w:rsidRDefault="00405826" w:rsidP="00405826">
            <w:pPr>
              <w:pStyle w:val="Code"/>
            </w:pPr>
            <w:r>
              <w:lastRenderedPageBreak/>
              <w:t xml:space="preserve">          },</w:t>
            </w:r>
          </w:p>
          <w:p w14:paraId="7F9292AD" w14:textId="77777777" w:rsidR="00405826" w:rsidRDefault="00405826" w:rsidP="00405826">
            <w:pPr>
              <w:pStyle w:val="Code"/>
            </w:pPr>
            <w:r>
              <w:t xml:space="preserve">          {  </w:t>
            </w:r>
          </w:p>
          <w:p w14:paraId="3511F3D4" w14:textId="77777777" w:rsidR="00405826" w:rsidRDefault="00405826" w:rsidP="00405826">
            <w:pPr>
              <w:pStyle w:val="Code"/>
            </w:pPr>
            <w:r>
              <w:t xml:space="preserve">            "type":"Relies",</w:t>
            </w:r>
          </w:p>
          <w:p w14:paraId="0CC3E4F5" w14:textId="77777777" w:rsidR="00405826" w:rsidRDefault="00405826" w:rsidP="00405826">
            <w:pPr>
              <w:pStyle w:val="Code"/>
            </w:pPr>
            <w:r>
              <w:t xml:space="preserve">            "id":"2"</w:t>
            </w:r>
          </w:p>
          <w:p w14:paraId="523355C8" w14:textId="77777777" w:rsidR="00405826" w:rsidRDefault="00405826" w:rsidP="00405826">
            <w:pPr>
              <w:pStyle w:val="Code"/>
            </w:pPr>
            <w:r>
              <w:t xml:space="preserve">          }</w:t>
            </w:r>
          </w:p>
          <w:p w14:paraId="166EBE23" w14:textId="77777777" w:rsidR="00405826" w:rsidRDefault="00405826" w:rsidP="00405826">
            <w:pPr>
              <w:pStyle w:val="Code"/>
            </w:pPr>
            <w:r>
              <w:t xml:space="preserve">        ]</w:t>
            </w:r>
          </w:p>
          <w:p w14:paraId="31810E72" w14:textId="77777777" w:rsidR="00405826" w:rsidRDefault="00405826" w:rsidP="00405826">
            <w:pPr>
              <w:pStyle w:val="Code"/>
            </w:pPr>
            <w:r>
              <w:t xml:space="preserve">      }</w:t>
            </w:r>
          </w:p>
          <w:p w14:paraId="3F13FB10" w14:textId="77777777" w:rsidR="00405826" w:rsidRDefault="00405826" w:rsidP="00405826">
            <w:pPr>
              <w:pStyle w:val="Code"/>
            </w:pPr>
            <w:r>
              <w:t xml:space="preserve">    }</w:t>
            </w:r>
          </w:p>
          <w:p w14:paraId="7C9371DF" w14:textId="77777777" w:rsidR="00405826" w:rsidRDefault="00405826" w:rsidP="00405826">
            <w:pPr>
              <w:pStyle w:val="Code"/>
            </w:pPr>
            <w:r>
              <w:t xml:space="preserve">  ]</w:t>
            </w:r>
          </w:p>
          <w:p w14:paraId="2B3CA792" w14:textId="3F8468C7" w:rsidR="00FE5000" w:rsidRPr="00EB4997" w:rsidRDefault="00405826" w:rsidP="00405826">
            <w:pPr>
              <w:pStyle w:val="Code"/>
            </w:pPr>
            <w:r>
              <w:t>}</w:t>
            </w:r>
          </w:p>
        </w:tc>
      </w:tr>
    </w:tbl>
    <w:p w14:paraId="6C251607" w14:textId="77777777" w:rsidR="00FE5000" w:rsidRPr="002D3D60" w:rsidRDefault="00FE5000" w:rsidP="00FE5000">
      <w:pPr>
        <w:pStyle w:val="BodyBold"/>
      </w:pPr>
      <w:r>
        <w:lastRenderedPageBreak/>
        <w:t>Response</w:t>
      </w:r>
    </w:p>
    <w:tbl>
      <w:tblPr>
        <w:tblW w:w="0" w:type="auto"/>
        <w:tblLook w:val="04A0" w:firstRow="1" w:lastRow="0" w:firstColumn="1" w:lastColumn="0" w:noHBand="0" w:noVBand="1"/>
      </w:tblPr>
      <w:tblGrid>
        <w:gridCol w:w="9360"/>
      </w:tblGrid>
      <w:tr w:rsidR="00FE5000" w:rsidRPr="00201DB6" w14:paraId="02DD25E5" w14:textId="77777777" w:rsidTr="00983880">
        <w:tc>
          <w:tcPr>
            <w:tcW w:w="9360" w:type="dxa"/>
            <w:shd w:val="clear" w:color="auto" w:fill="F2F2F2" w:themeFill="background1" w:themeFillShade="F2"/>
          </w:tcPr>
          <w:p w14:paraId="20F84974" w14:textId="20416768" w:rsidR="00405826" w:rsidRPr="00405826" w:rsidRDefault="00405826" w:rsidP="00405826">
            <w:pPr>
              <w:pStyle w:val="Code"/>
            </w:pPr>
            <w:r w:rsidRPr="00405826">
              <w:t>201</w:t>
            </w:r>
          </w:p>
          <w:p w14:paraId="7026B703" w14:textId="77777777" w:rsidR="00405826" w:rsidRPr="00405826" w:rsidRDefault="00405826" w:rsidP="00405826">
            <w:pPr>
              <w:pStyle w:val="Code"/>
            </w:pPr>
            <w:r w:rsidRPr="00405826">
              <w:t>{</w:t>
            </w:r>
          </w:p>
          <w:p w14:paraId="1847E00F" w14:textId="77777777" w:rsidR="00405826" w:rsidRPr="00405826" w:rsidRDefault="00405826" w:rsidP="00405826">
            <w:pPr>
              <w:pStyle w:val="Code"/>
            </w:pPr>
            <w:r w:rsidRPr="00405826">
              <w:t xml:space="preserve">  "id": "12"</w:t>
            </w:r>
          </w:p>
          <w:p w14:paraId="581398E3" w14:textId="186B5D91" w:rsidR="00FE5000" w:rsidRPr="00201DB6" w:rsidRDefault="00405826" w:rsidP="00405826">
            <w:pPr>
              <w:pStyle w:val="Code"/>
            </w:pPr>
            <w:r w:rsidRPr="00405826">
              <w:t>}</w:t>
            </w:r>
          </w:p>
        </w:tc>
      </w:tr>
    </w:tbl>
    <w:p w14:paraId="068C865B" w14:textId="77777777" w:rsidR="00572E2E" w:rsidRDefault="00572E2E" w:rsidP="00572E2E">
      <w:pPr>
        <w:pStyle w:val="Body"/>
      </w:pPr>
    </w:p>
    <w:p w14:paraId="3C93EC98" w14:textId="77777777" w:rsidR="00572E2E" w:rsidRDefault="00572E2E">
      <w:pPr>
        <w:spacing w:before="0"/>
        <w:rPr>
          <w:rFonts w:ascii="Arial" w:hAnsi="Arial" w:cs="Arial"/>
          <w:b/>
          <w:bCs/>
          <w:kern w:val="32"/>
          <w:sz w:val="28"/>
          <w:szCs w:val="32"/>
        </w:rPr>
      </w:pPr>
      <w:r>
        <w:br w:type="page"/>
      </w:r>
    </w:p>
    <w:p w14:paraId="41D46163" w14:textId="580B1791" w:rsidR="001516BF" w:rsidRDefault="001516BF" w:rsidP="001516BF">
      <w:pPr>
        <w:pStyle w:val="Heading1"/>
      </w:pPr>
      <w:bookmarkStart w:id="918" w:name="_Toc507495491"/>
      <w:r>
        <w:lastRenderedPageBreak/>
        <w:t>Appendix – Product Specification Description</w:t>
      </w:r>
      <w:bookmarkEnd w:id="918"/>
    </w:p>
    <w:p w14:paraId="0BA8EA43" w14:textId="2E1FF02F" w:rsidR="001516BF" w:rsidRDefault="001516BF" w:rsidP="007E22C4">
      <w:pPr>
        <w:pStyle w:val="Heading2"/>
      </w:pPr>
      <w:bookmarkStart w:id="919" w:name="_Toc507495492"/>
      <w:r>
        <w:t>Product Specification management in the API</w:t>
      </w:r>
      <w:bookmarkEnd w:id="919"/>
    </w:p>
    <w:p w14:paraId="2607AD3F" w14:textId="1C98154F" w:rsidR="00763991" w:rsidRDefault="00763991" w:rsidP="00763991">
      <w:pPr>
        <w:pStyle w:val="Body"/>
      </w:pPr>
      <w:r>
        <w:t>The productOfferingQualification API is product-agnostic. The product specification information is managed with an API extension pattern. This pattern allows distinguishing 2 types of data:</w:t>
      </w:r>
    </w:p>
    <w:p w14:paraId="0F8E09F4" w14:textId="77777777" w:rsidR="00763991" w:rsidRDefault="00763991" w:rsidP="005167ED">
      <w:pPr>
        <w:pStyle w:val="ListParagraph"/>
        <w:numPr>
          <w:ilvl w:val="0"/>
          <w:numId w:val="13"/>
        </w:numPr>
      </w:pPr>
      <w:r>
        <w:t xml:space="preserve">Catalog information: What </w:t>
      </w:r>
      <w:proofErr w:type="gramStart"/>
      <w:r>
        <w:t>are the product specification</w:t>
      </w:r>
      <w:proofErr w:type="gramEnd"/>
      <w:r>
        <w:t xml:space="preserve"> attributes? What is the attribute format? What is the cardinality of each attribute? In case of a predefined list, what are the values?</w:t>
      </w:r>
    </w:p>
    <w:p w14:paraId="572094BB" w14:textId="09E39132" w:rsidR="00763991" w:rsidRDefault="00763991" w:rsidP="005167ED">
      <w:pPr>
        <w:pStyle w:val="ListParagraph"/>
        <w:numPr>
          <w:ilvl w:val="0"/>
          <w:numId w:val="13"/>
        </w:numPr>
      </w:pPr>
      <w:r>
        <w:t>Qualification-instantiated productSpec description: What are the attributes values for this productOffering qualification? These values should be filled accordingly to catalog information.</w:t>
      </w:r>
    </w:p>
    <w:p w14:paraId="17F6A187" w14:textId="77777777" w:rsidR="00763991" w:rsidRDefault="00763991" w:rsidP="00763991">
      <w:pPr>
        <w:pStyle w:val="Body"/>
      </w:pPr>
      <w:r>
        <w:t>The pattern to describe the data is described in the following 3 steps:</w:t>
      </w:r>
    </w:p>
    <w:p w14:paraId="6B9F787B" w14:textId="77777777" w:rsidR="00763991" w:rsidRPr="00A140F3" w:rsidRDefault="00763991" w:rsidP="00763991">
      <w:pPr>
        <w:pStyle w:val="BodyBold"/>
      </w:pPr>
      <w:r w:rsidRPr="00A140F3">
        <w:t>Step 1: Identifying the productSpec</w:t>
      </w:r>
    </w:p>
    <w:p w14:paraId="5FDDE89D" w14:textId="2EC767EF" w:rsidR="00763991" w:rsidRPr="00A140F3" w:rsidRDefault="00763991" w:rsidP="00763991">
      <w:pPr>
        <w:pStyle w:val="Body"/>
      </w:pPr>
      <w:r>
        <w:t xml:space="preserve">Basically, let’s assume a </w:t>
      </w:r>
      <w:proofErr w:type="spellStart"/>
      <w:r>
        <w:t>productOfferingQualifcation</w:t>
      </w:r>
      <w:r w:rsidRPr="00A140F3">
        <w:t>Item</w:t>
      </w:r>
      <w:proofErr w:type="spellEnd"/>
      <w:r w:rsidRPr="00A140F3">
        <w:t xml:space="preserve"> is describing the </w:t>
      </w:r>
      <w:r>
        <w:t xml:space="preserve">productOffering </w:t>
      </w:r>
      <w:proofErr w:type="spellStart"/>
      <w:r>
        <w:t>Qualifcation</w:t>
      </w:r>
      <w:proofErr w:type="spellEnd"/>
      <w:r>
        <w:t xml:space="preserve"> </w:t>
      </w:r>
      <w:r w:rsidRPr="00A140F3">
        <w:t xml:space="preserve">of a </w:t>
      </w:r>
      <w:proofErr w:type="gramStart"/>
      <w:r w:rsidRPr="00A140F3">
        <w:t xml:space="preserve">productSpecification </w:t>
      </w:r>
      <w:r>
        <w:t>.</w:t>
      </w:r>
      <w:proofErr w:type="gramEnd"/>
    </w:p>
    <w:p w14:paraId="5F31B875" w14:textId="77777777" w:rsidR="00763991" w:rsidRPr="00A140F3" w:rsidRDefault="00763991" w:rsidP="00763991">
      <w:pPr>
        <w:pStyle w:val="Body"/>
      </w:pPr>
      <w:r>
        <w:rPr>
          <w:noProof/>
        </w:rPr>
        <w:drawing>
          <wp:anchor distT="0" distB="0" distL="114300" distR="114300" simplePos="0" relativeHeight="251755008" behindDoc="0" locked="0" layoutInCell="1" allowOverlap="1" wp14:anchorId="0709369C" wp14:editId="0780B35A">
            <wp:simplePos x="0" y="0"/>
            <wp:positionH relativeFrom="column">
              <wp:align>center</wp:align>
            </wp:positionH>
            <wp:positionV relativeFrom="page">
              <wp:posOffset>5401945</wp:posOffset>
            </wp:positionV>
            <wp:extent cx="4791456" cy="2039112"/>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791456" cy="2039112"/>
                    </a:xfrm>
                    <a:prstGeom prst="rect">
                      <a:avLst/>
                    </a:prstGeom>
                  </pic:spPr>
                </pic:pic>
              </a:graphicData>
            </a:graphic>
            <wp14:sizeRelH relativeFrom="page">
              <wp14:pctWidth>0</wp14:pctWidth>
            </wp14:sizeRelH>
            <wp14:sizeRelV relativeFrom="page">
              <wp14:pctHeight>0</wp14:pctHeight>
            </wp14:sizeRelV>
          </wp:anchor>
        </w:drawing>
      </w:r>
      <w:r>
        <w:t>The first thing is to identify</w:t>
      </w:r>
      <w:r w:rsidRPr="00A140F3">
        <w:t xml:space="preserve"> this productSpecification</w:t>
      </w:r>
      <w:r>
        <w:t xml:space="preserve"> for the seller by means of an </w:t>
      </w:r>
      <w:r w:rsidRPr="00E53B13">
        <w:rPr>
          <w:i/>
        </w:rPr>
        <w:t xml:space="preserve">identifier </w:t>
      </w:r>
      <w:r w:rsidRPr="00A140F3">
        <w:t>(this id is the catalog id of the productSpec for the seller).</w:t>
      </w:r>
      <w:r>
        <w:t xml:space="preserve"> This id should have been communicated by the seller to the buyer during the on-boarding process between the service provider and the partner (or on-the-fly accessible with a catalog API).</w:t>
      </w:r>
    </w:p>
    <w:p w14:paraId="117E5026" w14:textId="77777777" w:rsidR="00763991" w:rsidRPr="00A140F3" w:rsidRDefault="00763991" w:rsidP="00763991">
      <w:pPr>
        <w:pStyle w:val="Body"/>
      </w:pPr>
      <w:r w:rsidRPr="00A140F3">
        <w:t xml:space="preserve">Then we need </w:t>
      </w:r>
      <w:r>
        <w:t xml:space="preserve">to </w:t>
      </w:r>
      <w:r w:rsidRPr="00A140F3">
        <w:t>provide additional information to retrieve catalog information used to describe this productSpec:</w:t>
      </w:r>
    </w:p>
    <w:p w14:paraId="35D58E02" w14:textId="77777777" w:rsidR="00763991" w:rsidRPr="00913F6B" w:rsidRDefault="00763991" w:rsidP="005167ED">
      <w:pPr>
        <w:pStyle w:val="ListParagraph"/>
        <w:numPr>
          <w:ilvl w:val="0"/>
          <w:numId w:val="15"/>
        </w:numPr>
      </w:pPr>
      <w:r w:rsidRPr="00147B13">
        <w:rPr>
          <w:shd w:val="clear" w:color="auto" w:fill="FBD4B4" w:themeFill="accent6" w:themeFillTint="66"/>
        </w:rPr>
        <w:t>@type</w:t>
      </w:r>
      <w:r w:rsidRPr="00913F6B">
        <w:t xml:space="preserve"> – This is type of productSpec as defined in the MEF. In the example, id and @type have same value but nothing prevents a service provider to have id AZ45hT7 as a productSpec knows a </w:t>
      </w:r>
      <w:proofErr w:type="spellStart"/>
      <w:r w:rsidRPr="00913F6B">
        <w:t>UNISpec</w:t>
      </w:r>
      <w:proofErr w:type="spellEnd"/>
      <w:r w:rsidRPr="00913F6B">
        <w:t xml:space="preserve"> in the MEF.</w:t>
      </w:r>
    </w:p>
    <w:p w14:paraId="5CB5B226" w14:textId="77777777" w:rsidR="00763991" w:rsidRPr="00913F6B" w:rsidRDefault="00763991" w:rsidP="005167ED">
      <w:pPr>
        <w:pStyle w:val="ListParagraph"/>
        <w:numPr>
          <w:ilvl w:val="0"/>
          <w:numId w:val="15"/>
        </w:numPr>
      </w:pPr>
      <w:r w:rsidRPr="00147B13">
        <w:rPr>
          <w:shd w:val="clear" w:color="auto" w:fill="B6DDE8" w:themeFill="accent5" w:themeFillTint="66"/>
        </w:rPr>
        <w:lastRenderedPageBreak/>
        <w:t>@schemaLocation</w:t>
      </w:r>
      <w:r w:rsidRPr="00913F6B">
        <w:t xml:space="preserve"> describes a URL … and this URL targets the MEF server. Following this URL we have a JSON describing the productSpec. We have there the catalog view of the product spec</w:t>
      </w:r>
    </w:p>
    <w:p w14:paraId="41804A53" w14:textId="77777777" w:rsidR="00763991" w:rsidRPr="00913F6B" w:rsidRDefault="00763991" w:rsidP="005167ED">
      <w:pPr>
        <w:pStyle w:val="ListParagraph"/>
        <w:numPr>
          <w:ilvl w:val="0"/>
          <w:numId w:val="15"/>
        </w:numPr>
      </w:pPr>
      <w:r w:rsidRPr="00147B13">
        <w:rPr>
          <w:shd w:val="clear" w:color="auto" w:fill="FDE9D9" w:themeFill="accent6" w:themeFillTint="33"/>
        </w:rPr>
        <w:t>@</w:t>
      </w:r>
      <w:proofErr w:type="spellStart"/>
      <w:r w:rsidRPr="00147B13">
        <w:rPr>
          <w:shd w:val="clear" w:color="auto" w:fill="FDE9D9" w:themeFill="accent6" w:themeFillTint="33"/>
        </w:rPr>
        <w:t>baseType</w:t>
      </w:r>
      <w:proofErr w:type="spellEnd"/>
      <w:r w:rsidRPr="00913F6B">
        <w:t xml:space="preserve"> – is an additional information (optional) to indicate the productSpec category type</w:t>
      </w:r>
    </w:p>
    <w:p w14:paraId="71B028EB" w14:textId="77777777" w:rsidR="00763991" w:rsidRDefault="00763991" w:rsidP="00763991">
      <w:pPr>
        <w:pStyle w:val="Body"/>
      </w:pPr>
      <w:r>
        <w:t>@type and @schemaLocation are mandatory information to be filled in the order item.</w:t>
      </w:r>
    </w:p>
    <w:p w14:paraId="0E1EA640" w14:textId="77777777" w:rsidR="00763991" w:rsidRPr="002C3821" w:rsidRDefault="00763991" w:rsidP="00763991">
      <w:pPr>
        <w:pStyle w:val="BodyBold"/>
      </w:pPr>
      <w:r w:rsidRPr="002C3821">
        <w:t>Step 2: Getting the productSpec description</w:t>
      </w:r>
    </w:p>
    <w:p w14:paraId="48DCA7DC" w14:textId="745D303D" w:rsidR="00763991" w:rsidRDefault="00763991" w:rsidP="00763991">
      <w:pPr>
        <w:pStyle w:val="Body"/>
      </w:pPr>
      <w:r>
        <w:t>If we follow the link indicated in the @schemaLocation we reach a JSON file stored in the MEF server where the serviceability productSpec catalog description is available. The buyer uses this description to describe the qualification and describe the ‘to-be-qualified’ product.</w:t>
      </w:r>
    </w:p>
    <w:p w14:paraId="54208F1E" w14:textId="4EA931D3" w:rsidR="00763991" w:rsidRDefault="00763991" w:rsidP="00763991">
      <w:pPr>
        <w:pStyle w:val="Body"/>
      </w:pPr>
      <w:r>
        <w:t>We have the following information for the UNI Spec:</w:t>
      </w:r>
    </w:p>
    <w:p w14:paraId="369E98C8" w14:textId="512BFDF8" w:rsidR="00763991" w:rsidRDefault="005262DF" w:rsidP="005262DF">
      <w:pPr>
        <w:ind w:left="423"/>
      </w:pPr>
      <w:r>
        <w:rPr>
          <w:noProof/>
        </w:rPr>
        <w:drawing>
          <wp:inline distT="0" distB="0" distL="0" distR="0" wp14:anchorId="4D5878C0" wp14:editId="561D31F8">
            <wp:extent cx="5943600" cy="25907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590768"/>
                    </a:xfrm>
                    <a:prstGeom prst="rect">
                      <a:avLst/>
                    </a:prstGeom>
                  </pic:spPr>
                </pic:pic>
              </a:graphicData>
            </a:graphic>
          </wp:inline>
        </w:drawing>
      </w:r>
    </w:p>
    <w:p w14:paraId="7D57F836" w14:textId="77777777" w:rsidR="00763991" w:rsidRDefault="00763991" w:rsidP="00763991">
      <w:pPr>
        <w:pStyle w:val="Body"/>
      </w:pPr>
      <w:r>
        <w:t>We note also there that we have @type and @location attributes. These attributes could be optionally used by a service provider to enrich the productSpec with additional attribute specific to this service provider. Use of this extension must be agreed during the on-boarding process between the service provider and the partner.</w:t>
      </w:r>
    </w:p>
    <w:p w14:paraId="32DA1B5D" w14:textId="6448000E" w:rsidR="00763991" w:rsidRPr="00086784" w:rsidRDefault="00763991" w:rsidP="00763991">
      <w:pPr>
        <w:pStyle w:val="BodyBold"/>
      </w:pPr>
      <w:r w:rsidRPr="00086784">
        <w:t xml:space="preserve">Step 3: Describing the </w:t>
      </w:r>
      <w:r w:rsidR="005262DF">
        <w:t>‘to-be-qualified’</w:t>
      </w:r>
      <w:r w:rsidRPr="00086784">
        <w:t xml:space="preserve"> productSpec</w:t>
      </w:r>
    </w:p>
    <w:p w14:paraId="7458A044" w14:textId="5DF3F264" w:rsidR="00763991" w:rsidRDefault="00763991" w:rsidP="00763991">
      <w:pPr>
        <w:pStyle w:val="Body"/>
      </w:pPr>
      <w:r>
        <w:t xml:space="preserve">The buyer uses the productSpec Description (step 2) to describe the instance of the </w:t>
      </w:r>
      <w:r w:rsidR="005262DF">
        <w:t>‘to-be-qualified’</w:t>
      </w:r>
      <w:r>
        <w:t xml:space="preserve"> productSpec. This description is done in a straightforward way with the list of attributes and values directly des</w:t>
      </w:r>
      <w:r w:rsidR="005262DF">
        <w:t>cribed in the product structure (described in Orange below).</w:t>
      </w:r>
    </w:p>
    <w:p w14:paraId="544E5073" w14:textId="77777777" w:rsidR="005262DF" w:rsidRDefault="005262DF" w:rsidP="00763991">
      <w:pPr>
        <w:pStyle w:val="Body"/>
      </w:pPr>
    </w:p>
    <w:p w14:paraId="6756946E" w14:textId="537DE7DF" w:rsidR="005262DF" w:rsidRDefault="005262DF" w:rsidP="00763991">
      <w:pPr>
        <w:pStyle w:val="Body"/>
      </w:pPr>
      <w:r>
        <w:rPr>
          <w:noProof/>
        </w:rPr>
        <w:lastRenderedPageBreak/>
        <w:drawing>
          <wp:inline distT="0" distB="0" distL="0" distR="0" wp14:anchorId="20352F67" wp14:editId="6B83C862">
            <wp:extent cx="5943600" cy="2745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745582"/>
                    </a:xfrm>
                    <a:prstGeom prst="rect">
                      <a:avLst/>
                    </a:prstGeom>
                  </pic:spPr>
                </pic:pic>
              </a:graphicData>
            </a:graphic>
          </wp:inline>
        </w:drawing>
      </w:r>
    </w:p>
    <w:p w14:paraId="2FE4B264" w14:textId="780711C4" w:rsidR="001516BF" w:rsidRPr="00FB78AD" w:rsidRDefault="001516BF" w:rsidP="007E22C4">
      <w:pPr>
        <w:pStyle w:val="Heading2"/>
      </w:pPr>
      <w:bookmarkStart w:id="920" w:name="_Toc507495493"/>
      <w:r>
        <w:t>Product Specification description</w:t>
      </w:r>
      <w:bookmarkEnd w:id="920"/>
    </w:p>
    <w:p w14:paraId="0C2DCEFC" w14:textId="065340E3" w:rsidR="001516BF" w:rsidRPr="00FF26DE" w:rsidRDefault="001516BF" w:rsidP="007E22C4">
      <w:pPr>
        <w:pStyle w:val="Heading3"/>
      </w:pPr>
      <w:bookmarkStart w:id="921" w:name="_Toc507495494"/>
      <w:r>
        <w:t>UNI Specification</w:t>
      </w:r>
      <w:bookmarkEnd w:id="921"/>
    </w:p>
    <w:p w14:paraId="5EA4F7C9" w14:textId="7C824086" w:rsidR="001516BF" w:rsidRDefault="00983880" w:rsidP="00913F6B">
      <w:pPr>
        <w:pStyle w:val="Body"/>
      </w:pPr>
      <w:r w:rsidRPr="00983880">
        <w:t>The UNI description for product offering qualification is found here:</w:t>
      </w:r>
      <w:r>
        <w:t xml:space="preserve"> </w:t>
      </w:r>
      <w:hyperlink r:id="rId35" w:history="1">
        <w:r w:rsidR="0066585D" w:rsidRPr="00F8123F">
          <w:rPr>
            <w:rStyle w:val="Hyperlink"/>
            <w:b/>
          </w:rPr>
          <w:t>https://github.com/MEF-GIT/MEF-LSO-Sonata-SDK/blob/master/experimental/api/ProductSpecDescription/Serviceability/UNISpec.json</w:t>
        </w:r>
      </w:hyperlink>
      <w:r w:rsidR="0066585D">
        <w:rPr>
          <w:b/>
        </w:rPr>
        <w:t xml:space="preserve"> </w:t>
      </w:r>
    </w:p>
    <w:tbl>
      <w:tblPr>
        <w:tblW w:w="0" w:type="auto"/>
        <w:tblLook w:val="04A0" w:firstRow="1" w:lastRow="0" w:firstColumn="1" w:lastColumn="0" w:noHBand="0" w:noVBand="1"/>
      </w:tblPr>
      <w:tblGrid>
        <w:gridCol w:w="9292"/>
      </w:tblGrid>
      <w:tr w:rsidR="0030102A" w:rsidRPr="00201DB6" w14:paraId="73CA3C89" w14:textId="77777777" w:rsidTr="00983880">
        <w:trPr>
          <w:trHeight w:val="1764"/>
        </w:trPr>
        <w:tc>
          <w:tcPr>
            <w:tcW w:w="9292" w:type="dxa"/>
            <w:shd w:val="clear" w:color="auto" w:fill="F2F2F2" w:themeFill="background1" w:themeFillShade="F2"/>
          </w:tcPr>
          <w:p w14:paraId="09D0FC71" w14:textId="77777777" w:rsidR="00983880" w:rsidRPr="00983880" w:rsidRDefault="00983880" w:rsidP="00983880">
            <w:pPr>
              <w:pStyle w:val="Code"/>
            </w:pPr>
            <w:r w:rsidRPr="00983880">
              <w:t>UNI {</w:t>
            </w:r>
          </w:p>
          <w:p w14:paraId="3171222A" w14:textId="77777777" w:rsidR="00983880" w:rsidRPr="00983880" w:rsidRDefault="00983880" w:rsidP="00983880">
            <w:pPr>
              <w:pStyle w:val="Code"/>
            </w:pPr>
            <w:r w:rsidRPr="00983880">
              <w:t>portSpeed (informationRate, optional):</w:t>
            </w:r>
          </w:p>
          <w:p w14:paraId="5C38780D" w14:textId="77777777" w:rsidR="00983880" w:rsidRPr="00983880" w:rsidRDefault="00983880" w:rsidP="00983880">
            <w:pPr>
              <w:pStyle w:val="Code"/>
            </w:pPr>
            <w:r w:rsidRPr="00983880">
              <w:t>accessTechnology (string, optional): = ['BONDED_COPPER', 'DIRECT_FIBER', 'DOCSIS_3.0', 'DOCSIS_3.1', 'DSL', 'PACKET_MICROWAVE', 'PON', 'SONET_SDH', 'TDM', 'WDM'],</w:t>
            </w:r>
          </w:p>
          <w:p w14:paraId="7D627FE8" w14:textId="77777777" w:rsidR="00983880" w:rsidRPr="00983880" w:rsidRDefault="00983880" w:rsidP="00983880">
            <w:pPr>
              <w:pStyle w:val="Code"/>
            </w:pPr>
            <w:r w:rsidRPr="00983880">
              <w:t>interfaceType (string, optional): = ['ELECTRICAL', 'OPTICAL'],</w:t>
            </w:r>
          </w:p>
          <w:p w14:paraId="46D1EAC8" w14:textId="77777777" w:rsidR="00983880" w:rsidRPr="00983880" w:rsidRDefault="00983880" w:rsidP="00983880">
            <w:pPr>
              <w:pStyle w:val="Code"/>
            </w:pPr>
            <w:r w:rsidRPr="00983880">
              <w:t>accessMedium (string, optional): = ['FIBER', 'COAX', 'TWISTED_PAIR'],</w:t>
            </w:r>
          </w:p>
          <w:p w14:paraId="7E28CC1A" w14:textId="77777777" w:rsidR="00983880" w:rsidRPr="00983880" w:rsidRDefault="00983880" w:rsidP="00983880">
            <w:pPr>
              <w:pStyle w:val="Code"/>
            </w:pPr>
            <w:r w:rsidRPr="00983880">
              <w:t>physicalLayer (string, optional): = ['10BASE-T', '100BASE-TX', '100BASE-FX', '1000BASE-T', '1000BASE-SX', '1000BASE-LX', '10GBASE-SR', '10GBASE-SW', '10GBASE-LR', '10GBASE-LW', '10GBASE-ER', '10GBASE-EW'],</w:t>
            </w:r>
          </w:p>
          <w:p w14:paraId="7E2AEC4A" w14:textId="77777777" w:rsidR="00983880" w:rsidRPr="00983880" w:rsidRDefault="00983880" w:rsidP="00983880">
            <w:pPr>
              <w:pStyle w:val="Code"/>
            </w:pPr>
            <w:r w:rsidRPr="00983880">
              <w:t>@_type (string, optional): ,</w:t>
            </w:r>
          </w:p>
          <w:p w14:paraId="4FB7D3FC" w14:textId="77777777" w:rsidR="00983880" w:rsidRPr="00983880" w:rsidRDefault="00983880" w:rsidP="00983880">
            <w:pPr>
              <w:pStyle w:val="Code"/>
            </w:pPr>
            <w:r w:rsidRPr="00983880">
              <w:t>@_location (string, optional):</w:t>
            </w:r>
          </w:p>
          <w:p w14:paraId="5A4C4330" w14:textId="77777777" w:rsidR="00983880" w:rsidRPr="00983880" w:rsidRDefault="00983880" w:rsidP="00983880">
            <w:pPr>
              <w:pStyle w:val="Code"/>
            </w:pPr>
            <w:r w:rsidRPr="00983880">
              <w:t>}</w:t>
            </w:r>
          </w:p>
          <w:p w14:paraId="3ABA5DB5" w14:textId="77777777" w:rsidR="00983880" w:rsidRPr="00983880" w:rsidRDefault="00983880" w:rsidP="00983880">
            <w:pPr>
              <w:pStyle w:val="Code"/>
            </w:pPr>
            <w:r w:rsidRPr="00983880">
              <w:t>informationRate {</w:t>
            </w:r>
          </w:p>
          <w:p w14:paraId="1AA9B75B" w14:textId="77777777" w:rsidR="00983880" w:rsidRPr="00983880" w:rsidRDefault="00983880" w:rsidP="00983880">
            <w:pPr>
              <w:pStyle w:val="Code"/>
            </w:pPr>
            <w:r w:rsidRPr="00983880">
              <w:t>amount (integer): ,</w:t>
            </w:r>
          </w:p>
          <w:p w14:paraId="7BEBE649" w14:textId="77777777" w:rsidR="00983880" w:rsidRPr="00983880" w:rsidRDefault="00983880" w:rsidP="00983880">
            <w:pPr>
              <w:pStyle w:val="Code"/>
            </w:pPr>
            <w:r w:rsidRPr="00983880">
              <w:t>unit (string): = ['Mbps', 'Gbps']</w:t>
            </w:r>
          </w:p>
          <w:p w14:paraId="60B3FBA8" w14:textId="23EE829F" w:rsidR="0030102A" w:rsidRPr="00201DB6" w:rsidRDefault="00983880" w:rsidP="00983880">
            <w:pPr>
              <w:pStyle w:val="Code"/>
            </w:pPr>
            <w:r w:rsidRPr="00983880">
              <w:t>}</w:t>
            </w:r>
          </w:p>
        </w:tc>
      </w:tr>
    </w:tbl>
    <w:p w14:paraId="492E1E39" w14:textId="460F9468" w:rsidR="001516BF" w:rsidRPr="00FF26DE" w:rsidRDefault="001516BF" w:rsidP="007E22C4">
      <w:pPr>
        <w:pStyle w:val="Heading3"/>
      </w:pPr>
      <w:bookmarkStart w:id="922" w:name="_Toc507495495"/>
      <w:r>
        <w:t>E</w:t>
      </w:r>
      <w:r w:rsidR="00AB151B">
        <w:t>-</w:t>
      </w:r>
      <w:r>
        <w:t>Line Specification</w:t>
      </w:r>
      <w:bookmarkEnd w:id="922"/>
    </w:p>
    <w:p w14:paraId="762AC8E3" w14:textId="1ACC4E42" w:rsidR="0030102A" w:rsidRDefault="0030102A" w:rsidP="00913F6B">
      <w:pPr>
        <w:pStyle w:val="Body"/>
      </w:pPr>
      <w:r>
        <w:t>An</w:t>
      </w:r>
      <w:r w:rsidR="001516BF">
        <w:t xml:space="preserve"> E</w:t>
      </w:r>
      <w:r w:rsidR="00AB151B">
        <w:t>-</w:t>
      </w:r>
      <w:r w:rsidR="001516BF">
        <w:t>Line is decomposed in</w:t>
      </w:r>
      <w:r w:rsidR="00AB151B">
        <w:t>to</w:t>
      </w:r>
      <w:r w:rsidR="001516BF">
        <w:t xml:space="preserve"> 3 distinct product </w:t>
      </w:r>
      <w:r>
        <w:t>specifications:</w:t>
      </w:r>
    </w:p>
    <w:p w14:paraId="285EB19D" w14:textId="232AC305" w:rsidR="0030102A" w:rsidRDefault="00AB151B" w:rsidP="005167ED">
      <w:pPr>
        <w:pStyle w:val="ListParagraph"/>
        <w:numPr>
          <w:ilvl w:val="0"/>
          <w:numId w:val="12"/>
        </w:numPr>
      </w:pPr>
      <w:proofErr w:type="spellStart"/>
      <w:r>
        <w:t>ELine</w:t>
      </w:r>
      <w:proofErr w:type="spellEnd"/>
      <w:r>
        <w:t xml:space="preserve"> description is </w:t>
      </w:r>
      <w:r w:rsidR="0030102A">
        <w:t>found here:</w:t>
      </w:r>
      <w:r w:rsidR="009F04AB">
        <w:t xml:space="preserve"> </w:t>
      </w:r>
      <w:hyperlink r:id="rId36" w:history="1">
        <w:r w:rsidR="0066585D" w:rsidRPr="00F8123F">
          <w:rPr>
            <w:rStyle w:val="Hyperlink"/>
            <w:b/>
          </w:rPr>
          <w:t>https://github.com/MEF-GIT/MEF-LSO-Sonata-SDK/blob/master/experimental/api/ProductSpecDescription/Serviceability/ELineSpec.json</w:t>
        </w:r>
      </w:hyperlink>
      <w:r w:rsidR="0066585D">
        <w:rPr>
          <w:b/>
        </w:rPr>
        <w:t xml:space="preserve"> </w:t>
      </w:r>
    </w:p>
    <w:p w14:paraId="668629F1" w14:textId="44AA011B" w:rsidR="0030102A" w:rsidRDefault="0030102A" w:rsidP="005167ED">
      <w:pPr>
        <w:pStyle w:val="ListParagraph"/>
        <w:numPr>
          <w:ilvl w:val="0"/>
          <w:numId w:val="12"/>
        </w:numPr>
      </w:pPr>
      <w:proofErr w:type="spellStart"/>
      <w:r w:rsidRPr="0030102A">
        <w:t>uniCeEndpoint</w:t>
      </w:r>
      <w:proofErr w:type="spellEnd"/>
      <w:r w:rsidR="00AB151B">
        <w:t xml:space="preserve"> description is </w:t>
      </w:r>
      <w:r>
        <w:t>found here:</w:t>
      </w:r>
      <w:r w:rsidR="009F04AB">
        <w:t xml:space="preserve"> </w:t>
      </w:r>
      <w:hyperlink r:id="rId37" w:history="1">
        <w:r w:rsidR="0066585D" w:rsidRPr="00F8123F">
          <w:rPr>
            <w:rStyle w:val="Hyperlink"/>
            <w:b/>
          </w:rPr>
          <w:t>https://github.com/MEF-GIT/MEF-LSO-Sonata-</w:t>
        </w:r>
        <w:r w:rsidR="0066585D" w:rsidRPr="00F8123F">
          <w:rPr>
            <w:rStyle w:val="Hyperlink"/>
            <w:b/>
          </w:rPr>
          <w:lastRenderedPageBreak/>
          <w:t>SDK/blob/master/experimental/api/ProductSpecDescription/Serviceability/UNICEEndPointSpec.json</w:t>
        </w:r>
      </w:hyperlink>
      <w:r w:rsidR="0066585D">
        <w:rPr>
          <w:b/>
        </w:rPr>
        <w:t xml:space="preserve"> </w:t>
      </w:r>
    </w:p>
    <w:p w14:paraId="394517CA" w14:textId="12204FC9" w:rsidR="0030102A" w:rsidRDefault="0030102A" w:rsidP="005167ED">
      <w:pPr>
        <w:pStyle w:val="ListParagraph"/>
        <w:numPr>
          <w:ilvl w:val="0"/>
          <w:numId w:val="12"/>
        </w:numPr>
      </w:pPr>
      <w:proofErr w:type="spellStart"/>
      <w:r w:rsidRPr="0030102A">
        <w:t>enniCeEndpoint</w:t>
      </w:r>
      <w:proofErr w:type="spellEnd"/>
      <w:r w:rsidR="00AB151B">
        <w:t xml:space="preserve"> description is </w:t>
      </w:r>
      <w:r>
        <w:t>fo</w:t>
      </w:r>
      <w:r w:rsidR="00FD34A5">
        <w:t>und here</w:t>
      </w:r>
      <w:r w:rsidR="009F04AB">
        <w:t xml:space="preserve">: </w:t>
      </w:r>
      <w:hyperlink r:id="rId38" w:history="1">
        <w:r w:rsidR="0066585D" w:rsidRPr="00F8123F">
          <w:rPr>
            <w:rStyle w:val="Hyperlink"/>
            <w:b/>
          </w:rPr>
          <w:t>https://github.com/MEF-GIT/MEF-LSO-Sonata-SDK/blob/master/experimental/api/ProductSpecDescription/Serviceability/ENNICEEndPointSpec.json</w:t>
        </w:r>
      </w:hyperlink>
      <w:r w:rsidR="0066585D">
        <w:rPr>
          <w:b/>
        </w:rPr>
        <w:t xml:space="preserve"> </w:t>
      </w:r>
    </w:p>
    <w:p w14:paraId="094A4AC6" w14:textId="7A31F36D" w:rsidR="001516BF" w:rsidRDefault="001516BF" w:rsidP="00913F6B">
      <w:pPr>
        <w:pStyle w:val="Body"/>
      </w:pPr>
      <w:r>
        <w:t xml:space="preserve">These 3 </w:t>
      </w:r>
      <w:proofErr w:type="spellStart"/>
      <w:r>
        <w:t>productSpec</w:t>
      </w:r>
      <w:r w:rsidR="00AB151B">
        <w:t>s</w:t>
      </w:r>
      <w:proofErr w:type="spellEnd"/>
      <w:r>
        <w:t xml:space="preserve"> must be ordered </w:t>
      </w:r>
      <w:r w:rsidR="0030102A" w:rsidRPr="0030102A">
        <w:rPr>
          <w:b/>
        </w:rPr>
        <w:t>together</w:t>
      </w:r>
      <w:r w:rsidR="0030102A">
        <w:t xml:space="preserve"> in</w:t>
      </w:r>
      <w:r w:rsidR="00AB151B">
        <w:t xml:space="preserve"> the</w:t>
      </w:r>
      <w:r>
        <w:t xml:space="preserve"> </w:t>
      </w:r>
      <w:r w:rsidRPr="0030102A">
        <w:rPr>
          <w:b/>
        </w:rPr>
        <w:t>same</w:t>
      </w:r>
      <w:r>
        <w:t xml:space="preserve"> </w:t>
      </w:r>
      <w:r w:rsidR="00983880">
        <w:t>productOffering qualification request in 3 distinct productOffering items</w:t>
      </w:r>
      <w:r w:rsidR="0030102A">
        <w:t>.</w:t>
      </w:r>
    </w:p>
    <w:p w14:paraId="726A6873" w14:textId="3A322236" w:rsidR="001516BF" w:rsidRDefault="009F04AB" w:rsidP="00913F6B">
      <w:pPr>
        <w:pStyle w:val="Body"/>
      </w:pPr>
      <w:proofErr w:type="spellStart"/>
      <w:r>
        <w:t>ELine</w:t>
      </w:r>
      <w:proofErr w:type="spellEnd"/>
      <w:r>
        <w:t xml:space="preserve"> description:</w:t>
      </w:r>
    </w:p>
    <w:tbl>
      <w:tblPr>
        <w:tblW w:w="0" w:type="auto"/>
        <w:tblLook w:val="04A0" w:firstRow="1" w:lastRow="0" w:firstColumn="1" w:lastColumn="0" w:noHBand="0" w:noVBand="1"/>
      </w:tblPr>
      <w:tblGrid>
        <w:gridCol w:w="9292"/>
      </w:tblGrid>
      <w:tr w:rsidR="009F04AB" w:rsidRPr="00201DB6" w14:paraId="1F125CF0" w14:textId="77777777" w:rsidTr="00983880">
        <w:trPr>
          <w:trHeight w:val="99"/>
        </w:trPr>
        <w:tc>
          <w:tcPr>
            <w:tcW w:w="9292" w:type="dxa"/>
            <w:shd w:val="clear" w:color="auto" w:fill="F2F2F2" w:themeFill="background1" w:themeFillShade="F2"/>
          </w:tcPr>
          <w:p w14:paraId="48DCB43A" w14:textId="77777777" w:rsidR="00983880" w:rsidRPr="00983880" w:rsidRDefault="00983880" w:rsidP="00983880">
            <w:pPr>
              <w:pStyle w:val="Code"/>
            </w:pPr>
            <w:r w:rsidRPr="00983880">
              <w:t>AccessELine {</w:t>
            </w:r>
          </w:p>
          <w:p w14:paraId="55FB00F7" w14:textId="77777777" w:rsidR="00983880" w:rsidRPr="00983880" w:rsidRDefault="00983880" w:rsidP="00983880">
            <w:pPr>
              <w:pStyle w:val="Code"/>
            </w:pPr>
            <w:r w:rsidRPr="00983880">
              <w:t>mtuSize (integer, optional):</w:t>
            </w:r>
          </w:p>
          <w:p w14:paraId="1960F327" w14:textId="77777777" w:rsidR="00983880" w:rsidRPr="00983880" w:rsidRDefault="00983880" w:rsidP="00983880">
            <w:pPr>
              <w:pStyle w:val="Code"/>
            </w:pPr>
            <w:r w:rsidRPr="00983880">
              <w:t>colorForwardingEnabled (boolean, optional):,</w:t>
            </w:r>
          </w:p>
          <w:p w14:paraId="375CD677" w14:textId="77777777" w:rsidR="00983880" w:rsidRPr="00983880" w:rsidRDefault="00983880" w:rsidP="00983880">
            <w:pPr>
              <w:pStyle w:val="Code"/>
            </w:pPr>
            <w:r w:rsidRPr="00983880">
              <w:t>@type (string, optional): ,</w:t>
            </w:r>
          </w:p>
          <w:p w14:paraId="7F9C6F04" w14:textId="77777777" w:rsidR="00983880" w:rsidRPr="00983880" w:rsidRDefault="00983880" w:rsidP="00983880">
            <w:pPr>
              <w:pStyle w:val="Code"/>
            </w:pPr>
            <w:r w:rsidRPr="00983880">
              <w:t>@schemaLocation (string, optional):</w:t>
            </w:r>
          </w:p>
          <w:p w14:paraId="2098C034" w14:textId="2F5BD9DA" w:rsidR="009F04AB" w:rsidRPr="00201DB6" w:rsidRDefault="00983880" w:rsidP="00983880">
            <w:pPr>
              <w:pStyle w:val="Code"/>
            </w:pPr>
            <w:r w:rsidRPr="00983880">
              <w:t>}</w:t>
            </w:r>
          </w:p>
        </w:tc>
      </w:tr>
    </w:tbl>
    <w:p w14:paraId="12B1E0D1" w14:textId="0D431165" w:rsidR="009F04AB" w:rsidRDefault="009F04AB" w:rsidP="00913F6B">
      <w:pPr>
        <w:pStyle w:val="Body"/>
      </w:pPr>
      <w:proofErr w:type="spellStart"/>
      <w:proofErr w:type="gramStart"/>
      <w:r w:rsidRPr="0030102A">
        <w:t>uniCeEndpoint</w:t>
      </w:r>
      <w:proofErr w:type="spellEnd"/>
      <w:proofErr w:type="gramEnd"/>
      <w:r w:rsidR="00FD34A5">
        <w:t xml:space="preserve"> description</w:t>
      </w:r>
      <w:r>
        <w:t>:</w:t>
      </w:r>
    </w:p>
    <w:tbl>
      <w:tblPr>
        <w:tblW w:w="0" w:type="auto"/>
        <w:tblLook w:val="04A0" w:firstRow="1" w:lastRow="0" w:firstColumn="1" w:lastColumn="0" w:noHBand="0" w:noVBand="1"/>
      </w:tblPr>
      <w:tblGrid>
        <w:gridCol w:w="9292"/>
      </w:tblGrid>
      <w:tr w:rsidR="00B42F1E" w:rsidRPr="00201DB6" w14:paraId="65A2F0FF" w14:textId="77777777" w:rsidTr="00147B13">
        <w:tc>
          <w:tcPr>
            <w:tcW w:w="9292" w:type="dxa"/>
            <w:shd w:val="clear" w:color="auto" w:fill="F2F2F2" w:themeFill="background1" w:themeFillShade="F2"/>
          </w:tcPr>
          <w:p w14:paraId="38B8CFC3" w14:textId="77777777" w:rsidR="00983880" w:rsidRPr="00983880" w:rsidRDefault="00983880" w:rsidP="00983880">
            <w:pPr>
              <w:pStyle w:val="Code"/>
            </w:pPr>
            <w:r w:rsidRPr="00983880">
              <w:t>uniCeEndpoint {</w:t>
            </w:r>
          </w:p>
          <w:p w14:paraId="250735F2" w14:textId="77777777" w:rsidR="00983880" w:rsidRPr="00983880" w:rsidRDefault="00983880" w:rsidP="00983880">
            <w:pPr>
              <w:pStyle w:val="Code"/>
            </w:pPr>
            <w:r w:rsidRPr="00983880">
              <w:t>ingressBWProfile (Array[BandwidthProfile], optional): ,</w:t>
            </w:r>
          </w:p>
          <w:p w14:paraId="20AD510B" w14:textId="77777777" w:rsidR="00983880" w:rsidRPr="00983880" w:rsidRDefault="00983880" w:rsidP="00983880">
            <w:pPr>
              <w:pStyle w:val="Code"/>
            </w:pPr>
            <w:r w:rsidRPr="00983880">
              <w:t>egressBWProfile (Array[BandwidthProfile], optional): ,</w:t>
            </w:r>
          </w:p>
          <w:p w14:paraId="340ADB74" w14:textId="77777777" w:rsidR="00983880" w:rsidRPr="00983880" w:rsidRDefault="00983880" w:rsidP="00983880">
            <w:pPr>
              <w:pStyle w:val="Code"/>
            </w:pPr>
            <w:r w:rsidRPr="00983880">
              <w:t>@type (string, optional): ,</w:t>
            </w:r>
          </w:p>
          <w:p w14:paraId="1F91BD6C" w14:textId="77777777" w:rsidR="00983880" w:rsidRPr="00983880" w:rsidRDefault="00983880" w:rsidP="00983880">
            <w:pPr>
              <w:pStyle w:val="Code"/>
            </w:pPr>
            <w:r w:rsidRPr="00983880">
              <w:t>@schemaLocation (string, optional):</w:t>
            </w:r>
          </w:p>
          <w:p w14:paraId="351C8844" w14:textId="77777777" w:rsidR="00983880" w:rsidRPr="00983880" w:rsidRDefault="00983880" w:rsidP="00983880">
            <w:pPr>
              <w:pStyle w:val="Code"/>
            </w:pPr>
            <w:r w:rsidRPr="00983880">
              <w:t>}</w:t>
            </w:r>
          </w:p>
          <w:p w14:paraId="22A45CBD" w14:textId="77777777" w:rsidR="00983880" w:rsidRPr="00983880" w:rsidRDefault="00983880" w:rsidP="00983880">
            <w:pPr>
              <w:pStyle w:val="Code"/>
            </w:pPr>
            <w:r w:rsidRPr="00983880">
              <w:t>BandwidthProfile {</w:t>
            </w:r>
          </w:p>
          <w:p w14:paraId="168695CE" w14:textId="77777777" w:rsidR="00983880" w:rsidRPr="00983880" w:rsidRDefault="00983880" w:rsidP="00983880">
            <w:pPr>
              <w:pStyle w:val="Code"/>
            </w:pPr>
            <w:r w:rsidRPr="00983880">
              <w:t>cosId (string, optional):</w:t>
            </w:r>
          </w:p>
          <w:p w14:paraId="442DBCD4" w14:textId="77777777" w:rsidR="00983880" w:rsidRPr="00983880" w:rsidRDefault="00983880" w:rsidP="00983880">
            <w:pPr>
              <w:pStyle w:val="Code"/>
            </w:pPr>
            <w:r w:rsidRPr="00983880">
              <w:t>cir (informationRate, optional):</w:t>
            </w:r>
          </w:p>
          <w:p w14:paraId="29B1E550" w14:textId="77777777" w:rsidR="00983880" w:rsidRPr="00983880" w:rsidRDefault="00983880" w:rsidP="00983880">
            <w:pPr>
              <w:pStyle w:val="Code"/>
            </w:pPr>
            <w:r w:rsidRPr="00983880">
              <w:t>sellerCosName (string, optional):</w:t>
            </w:r>
          </w:p>
          <w:p w14:paraId="28B6EECD" w14:textId="77777777" w:rsidR="00983880" w:rsidRPr="00983880" w:rsidRDefault="00983880" w:rsidP="00983880">
            <w:pPr>
              <w:pStyle w:val="Code"/>
            </w:pPr>
            <w:r w:rsidRPr="00983880">
              <w:t>}</w:t>
            </w:r>
          </w:p>
          <w:p w14:paraId="0CF405EB" w14:textId="77777777" w:rsidR="00983880" w:rsidRPr="00983880" w:rsidRDefault="00983880" w:rsidP="00983880">
            <w:pPr>
              <w:pStyle w:val="Code"/>
            </w:pPr>
            <w:r w:rsidRPr="00983880">
              <w:t>informationRate {</w:t>
            </w:r>
          </w:p>
          <w:p w14:paraId="0893BAE0" w14:textId="77777777" w:rsidR="00983880" w:rsidRPr="00983880" w:rsidRDefault="00983880" w:rsidP="00983880">
            <w:pPr>
              <w:pStyle w:val="Code"/>
            </w:pPr>
            <w:r w:rsidRPr="00983880">
              <w:t>amount (integer): ,</w:t>
            </w:r>
          </w:p>
          <w:p w14:paraId="2674E730" w14:textId="77777777" w:rsidR="00983880" w:rsidRPr="00983880" w:rsidRDefault="00983880" w:rsidP="00983880">
            <w:pPr>
              <w:pStyle w:val="Code"/>
            </w:pPr>
            <w:r w:rsidRPr="00983880">
              <w:t>unit (string): = ['Mbps', 'Gbps']</w:t>
            </w:r>
          </w:p>
          <w:p w14:paraId="3A65921B" w14:textId="6DD5DEAC" w:rsidR="00B42F1E" w:rsidRPr="00201DB6" w:rsidRDefault="00983880" w:rsidP="00983880">
            <w:pPr>
              <w:pStyle w:val="Code"/>
            </w:pPr>
            <w:r w:rsidRPr="00983880">
              <w:t>}</w:t>
            </w:r>
          </w:p>
        </w:tc>
      </w:tr>
    </w:tbl>
    <w:p w14:paraId="6611206B" w14:textId="65B7FAD5" w:rsidR="009F04AB" w:rsidRDefault="009F04AB" w:rsidP="00842897">
      <w:pPr>
        <w:pStyle w:val="Body"/>
      </w:pPr>
      <w:proofErr w:type="spellStart"/>
      <w:proofErr w:type="gramStart"/>
      <w:r w:rsidRPr="0030102A">
        <w:t>enniCeEndpoint</w:t>
      </w:r>
      <w:proofErr w:type="spellEnd"/>
      <w:proofErr w:type="gramEnd"/>
      <w:r>
        <w:t xml:space="preserve"> description: </w:t>
      </w:r>
    </w:p>
    <w:tbl>
      <w:tblPr>
        <w:tblW w:w="0" w:type="auto"/>
        <w:tblLook w:val="04A0" w:firstRow="1" w:lastRow="0" w:firstColumn="1" w:lastColumn="0" w:noHBand="0" w:noVBand="1"/>
      </w:tblPr>
      <w:tblGrid>
        <w:gridCol w:w="9292"/>
      </w:tblGrid>
      <w:tr w:rsidR="00B42F1E" w:rsidRPr="00201DB6" w14:paraId="2C86463D" w14:textId="77777777" w:rsidTr="00147B13">
        <w:tc>
          <w:tcPr>
            <w:tcW w:w="9292" w:type="dxa"/>
            <w:shd w:val="clear" w:color="auto" w:fill="F2F2F2" w:themeFill="background1" w:themeFillShade="F2"/>
          </w:tcPr>
          <w:p w14:paraId="4C00523A" w14:textId="77777777" w:rsidR="00983880" w:rsidRPr="00983880" w:rsidRDefault="00983880" w:rsidP="00983880">
            <w:pPr>
              <w:pStyle w:val="Code"/>
            </w:pPr>
            <w:r w:rsidRPr="00983880">
              <w:t>enniCeEndpoint {</w:t>
            </w:r>
          </w:p>
          <w:p w14:paraId="435F519D" w14:textId="77777777" w:rsidR="00983880" w:rsidRPr="00983880" w:rsidRDefault="00983880" w:rsidP="00983880">
            <w:pPr>
              <w:pStyle w:val="Code"/>
            </w:pPr>
            <w:r w:rsidRPr="00983880">
              <w:t>ingressBWProfile (Array[BandwidthProfile], optional): ,</w:t>
            </w:r>
          </w:p>
          <w:p w14:paraId="3ACAC602" w14:textId="77777777" w:rsidR="00983880" w:rsidRPr="00983880" w:rsidRDefault="00983880" w:rsidP="00983880">
            <w:pPr>
              <w:pStyle w:val="Code"/>
            </w:pPr>
            <w:r w:rsidRPr="00983880">
              <w:t>egressBWProfile (Array[BandwidthProfile], optional): ,</w:t>
            </w:r>
          </w:p>
          <w:p w14:paraId="101B09A1" w14:textId="77777777" w:rsidR="00983880" w:rsidRPr="00983880" w:rsidRDefault="00983880" w:rsidP="00983880">
            <w:pPr>
              <w:pStyle w:val="Code"/>
            </w:pPr>
            <w:r w:rsidRPr="00983880">
              <w:t>@type (string, optional): ,</w:t>
            </w:r>
          </w:p>
          <w:p w14:paraId="784D233A" w14:textId="77777777" w:rsidR="00983880" w:rsidRPr="00983880" w:rsidRDefault="00983880" w:rsidP="00983880">
            <w:pPr>
              <w:pStyle w:val="Code"/>
            </w:pPr>
            <w:r w:rsidRPr="00983880">
              <w:t>@schemaLocation (string, optional):</w:t>
            </w:r>
          </w:p>
          <w:p w14:paraId="424D5BAF" w14:textId="77777777" w:rsidR="00983880" w:rsidRPr="00983880" w:rsidRDefault="00983880" w:rsidP="00983880">
            <w:pPr>
              <w:pStyle w:val="Code"/>
            </w:pPr>
            <w:r w:rsidRPr="00983880">
              <w:t>}</w:t>
            </w:r>
          </w:p>
          <w:p w14:paraId="2CC32CE8" w14:textId="77777777" w:rsidR="00983880" w:rsidRPr="00983880" w:rsidRDefault="00983880" w:rsidP="00983880">
            <w:pPr>
              <w:pStyle w:val="Code"/>
            </w:pPr>
            <w:r w:rsidRPr="00983880">
              <w:t>BandwidthProfile {</w:t>
            </w:r>
          </w:p>
          <w:p w14:paraId="569E7C13" w14:textId="77777777" w:rsidR="00983880" w:rsidRPr="00983880" w:rsidRDefault="00983880" w:rsidP="00983880">
            <w:pPr>
              <w:pStyle w:val="Code"/>
            </w:pPr>
            <w:r w:rsidRPr="00983880">
              <w:t>cosId (string, optional):</w:t>
            </w:r>
          </w:p>
          <w:p w14:paraId="190ABCCC" w14:textId="77777777" w:rsidR="00983880" w:rsidRPr="00983880" w:rsidRDefault="00983880" w:rsidP="00983880">
            <w:pPr>
              <w:pStyle w:val="Code"/>
            </w:pPr>
            <w:r w:rsidRPr="00983880">
              <w:t>cir (informationRate, optional):</w:t>
            </w:r>
          </w:p>
          <w:p w14:paraId="4BF9940F" w14:textId="77777777" w:rsidR="00983880" w:rsidRPr="00983880" w:rsidRDefault="00983880" w:rsidP="00983880">
            <w:pPr>
              <w:pStyle w:val="Code"/>
            </w:pPr>
            <w:r w:rsidRPr="00983880">
              <w:t>sellerCosName (string, optional):</w:t>
            </w:r>
          </w:p>
          <w:p w14:paraId="40B1D4E6" w14:textId="77777777" w:rsidR="00983880" w:rsidRPr="00983880" w:rsidRDefault="00983880" w:rsidP="00983880">
            <w:pPr>
              <w:pStyle w:val="Code"/>
            </w:pPr>
            <w:r w:rsidRPr="00983880">
              <w:t>}</w:t>
            </w:r>
          </w:p>
          <w:p w14:paraId="0141400B" w14:textId="77777777" w:rsidR="00983880" w:rsidRPr="00983880" w:rsidRDefault="00983880" w:rsidP="00983880">
            <w:pPr>
              <w:pStyle w:val="Code"/>
            </w:pPr>
            <w:r w:rsidRPr="00983880">
              <w:t>informationRate {</w:t>
            </w:r>
          </w:p>
          <w:p w14:paraId="3F429A39" w14:textId="77777777" w:rsidR="00983880" w:rsidRPr="00983880" w:rsidRDefault="00983880" w:rsidP="00983880">
            <w:pPr>
              <w:pStyle w:val="Code"/>
            </w:pPr>
            <w:r w:rsidRPr="00983880">
              <w:t>amount (integer): ,</w:t>
            </w:r>
          </w:p>
          <w:p w14:paraId="79234755" w14:textId="77777777" w:rsidR="00983880" w:rsidRPr="00983880" w:rsidRDefault="00983880" w:rsidP="00983880">
            <w:pPr>
              <w:pStyle w:val="Code"/>
            </w:pPr>
            <w:r w:rsidRPr="00983880">
              <w:t>unit (string): = ['Mbps', 'Gbps']</w:t>
            </w:r>
          </w:p>
          <w:p w14:paraId="5974903F" w14:textId="77777777" w:rsidR="00983880" w:rsidRPr="00983880" w:rsidRDefault="00983880" w:rsidP="00983880">
            <w:pPr>
              <w:pStyle w:val="Code"/>
            </w:pPr>
            <w:r w:rsidRPr="00983880">
              <w:t>}</w:t>
            </w:r>
          </w:p>
          <w:p w14:paraId="2456AF0D" w14:textId="67CEB134" w:rsidR="00B42F1E" w:rsidRPr="00201DB6" w:rsidRDefault="00983880" w:rsidP="00983880">
            <w:pPr>
              <w:pStyle w:val="Code"/>
            </w:pPr>
            <w:r w:rsidRPr="00983880">
              <w:t>}</w:t>
            </w:r>
          </w:p>
        </w:tc>
      </w:tr>
    </w:tbl>
    <w:p w14:paraId="12FB558A" w14:textId="77777777" w:rsidR="000A0C95" w:rsidRDefault="000A0C95" w:rsidP="00147B13">
      <w:pPr>
        <w:pStyle w:val="TableNarrow"/>
      </w:pPr>
    </w:p>
    <w:sectPr w:rsidR="000A0C95" w:rsidSect="00BF3192">
      <w:footerReference w:type="default" r:id="rId39"/>
      <w:pgSz w:w="12240" w:h="15840" w:code="1"/>
      <w:pgMar w:top="1440" w:right="1440" w:bottom="1440" w:left="1440" w:header="720" w:footer="720" w:gutter="0"/>
      <w:lnNumType w:countBy="1" w:restart="continuous"/>
      <w:pgNumType w:start="1"/>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B1C59" w14:textId="77777777" w:rsidR="00120C07" w:rsidRDefault="00120C07">
      <w:r>
        <w:separator/>
      </w:r>
    </w:p>
  </w:endnote>
  <w:endnote w:type="continuationSeparator" w:id="0">
    <w:p w14:paraId="72B8BFDF" w14:textId="77777777" w:rsidR="00120C07" w:rsidRDefault="00120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charset w:val="00"/>
    <w:family w:val="auto"/>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41584" w14:textId="77777777" w:rsidR="00F3235D" w:rsidRDefault="00F3235D" w:rsidP="009B43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CC867" w14:textId="77777777" w:rsidR="00F3235D" w:rsidRDefault="00F3235D" w:rsidP="00884A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tblBorders>
      <w:tblLook w:val="01E0" w:firstRow="1" w:lastRow="1" w:firstColumn="1" w:lastColumn="1" w:noHBand="0" w:noVBand="0"/>
    </w:tblPr>
    <w:tblGrid>
      <w:gridCol w:w="1127"/>
      <w:gridCol w:w="8341"/>
    </w:tblGrid>
    <w:tr w:rsidR="00F3235D" w14:paraId="39B3425E" w14:textId="77777777" w:rsidTr="007C6A12">
      <w:trPr>
        <w:trHeight w:val="652"/>
      </w:trPr>
      <w:tc>
        <w:tcPr>
          <w:tcW w:w="1127" w:type="dxa"/>
          <w:tcBorders>
            <w:top w:val="single" w:sz="4" w:space="0" w:color="auto"/>
          </w:tcBorders>
          <w:vAlign w:val="center"/>
        </w:tcPr>
        <w:p w14:paraId="4DFBA37B" w14:textId="0FDC5D4D" w:rsidR="00F3235D" w:rsidRPr="00EB6DF4" w:rsidRDefault="00F3235D" w:rsidP="00BE24C7">
          <w:pPr>
            <w:pStyle w:val="Footer"/>
          </w:pPr>
          <w:r>
            <w:t xml:space="preserve"> </w:t>
          </w:r>
        </w:p>
      </w:tc>
      <w:tc>
        <w:tcPr>
          <w:tcW w:w="8341" w:type="dxa"/>
          <w:tcBorders>
            <w:top w:val="single" w:sz="4" w:space="0" w:color="auto"/>
          </w:tcBorders>
          <w:vAlign w:val="center"/>
        </w:tcPr>
        <w:p w14:paraId="49BB8392" w14:textId="0ABC89B7" w:rsidR="00F3235D" w:rsidRPr="00BE24C7" w:rsidRDefault="00F3235D" w:rsidP="00BE24C7">
          <w:pPr>
            <w:pStyle w:val="Footer"/>
          </w:pPr>
          <w:r w:rsidRPr="00BE24C7">
            <w:t>© MEF Forum 2018.  Any reproduction of this document, or any portion thereof, shall co</w:t>
          </w:r>
          <w:r>
            <w:t>ntain the following statement: “</w:t>
          </w:r>
          <w:r w:rsidRPr="00BE24C7">
            <w:t>Reproduced</w:t>
          </w:r>
          <w:r>
            <w:t xml:space="preserve"> with permission of MEF Forum.”</w:t>
          </w:r>
          <w:r w:rsidRPr="00BE24C7">
            <w:t xml:space="preserve"> No user of this document is authorized to modify any of the information contained herein.</w:t>
          </w:r>
        </w:p>
      </w:tc>
    </w:tr>
  </w:tbl>
  <w:p w14:paraId="77575C41" w14:textId="02A122F1" w:rsidR="00F3235D" w:rsidRDefault="00F3235D" w:rsidP="00BE24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C6F8B" w14:textId="02A67ABA" w:rsidR="00F3235D" w:rsidRPr="0050530F" w:rsidRDefault="00F3235D" w:rsidP="0050530F">
    <w:pPr>
      <w:pStyle w:val="Footer"/>
      <w:ind w:right="360"/>
    </w:pPr>
    <w:r>
      <w:rPr>
        <w:noProof/>
      </w:rPr>
      <mc:AlternateContent>
        <mc:Choice Requires="wps">
          <w:drawing>
            <wp:anchor distT="0" distB="0" distL="114300" distR="114300" simplePos="0" relativeHeight="251657216" behindDoc="0" locked="0" layoutInCell="1" allowOverlap="1" wp14:anchorId="21986CCC" wp14:editId="30DC031F">
              <wp:simplePos x="0" y="0"/>
              <wp:positionH relativeFrom="margin">
                <wp:posOffset>5121124</wp:posOffset>
              </wp:positionH>
              <wp:positionV relativeFrom="paragraph">
                <wp:posOffset>-180340</wp:posOffset>
              </wp:positionV>
              <wp:extent cx="914400" cy="3105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036E11" w14:textId="7CBE0176" w:rsidR="00F3235D" w:rsidRDefault="00F3235D" w:rsidP="0050530F">
                          <w:pPr>
                            <w:pStyle w:val="Body"/>
                            <w:jc w:val="right"/>
                          </w:pPr>
                          <w:r>
                            <w:t xml:space="preserve"> </w:t>
                          </w:r>
                          <w:r>
                            <w:fldChar w:fldCharType="begin"/>
                          </w:r>
                          <w:r>
                            <w:instrText xml:space="preserve"> PAGE  \* MERGEFORMAT </w:instrText>
                          </w:r>
                          <w:r>
                            <w:fldChar w:fldCharType="separate"/>
                          </w:r>
                          <w:r w:rsidR="00CA0135">
                            <w:rPr>
                              <w:noProof/>
                            </w:rPr>
                            <w:t>v</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31" type="#_x0000_t202" style="position:absolute;margin-left:403.25pt;margin-top:-14.2pt;width:1in;height:24.45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" filled="f" stroked="f">
              <v:textbox>
                <w:txbxContent>
                  <w:p w14:paraId="56036E11" w14:textId="7CBE0176" w:rsidR="00F3235D" w:rsidRDefault="00F3235D" w:rsidP="0050530F">
                    <w:pPr>
                      <w:pStyle w:val="Body"/>
                      <w:jc w:val="right"/>
                    </w:pPr>
                    <w:r>
                      <w:t xml:space="preserve"> </w:t>
                    </w:r>
                    <w:r>
                      <w:fldChar w:fldCharType="begin"/>
                    </w:r>
                    <w:r>
                      <w:instrText xml:space="preserve"> PAGE  \* MERGEFORMAT </w:instrText>
                    </w:r>
                    <w:r>
                      <w:fldChar w:fldCharType="separate"/>
                    </w:r>
                    <w:r w:rsidR="00CA0135">
                      <w:rPr>
                        <w:noProof/>
                      </w:rPr>
                      <w:t>v</w:t>
                    </w:r>
                    <w: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1C1C5E7" wp14:editId="328D12DE">
              <wp:simplePos x="0" y="0"/>
              <wp:positionH relativeFrom="page">
                <wp:align>center</wp:align>
              </wp:positionH>
              <wp:positionV relativeFrom="bottomMargin">
                <wp:posOffset>8890</wp:posOffset>
              </wp:positionV>
              <wp:extent cx="5943600" cy="0"/>
              <wp:effectExtent l="0" t="0" r="25400" b="25400"/>
              <wp:wrapNone/>
              <wp:docPr id="24" name="Straight Connector 24"/>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80B81A" id="Straight Connector 24" o:spid="_x0000_s1026" style="position:absolute;z-index:251663360;visibility:visible;mso-wrap-style:square;mso-wrap-distance-left:9pt;mso-wrap-distance-top:0;mso-wrap-distance-right:9pt;mso-wrap-distance-bottom:0;mso-position-horizontal:center;mso-position-horizontal-relative:page;mso-position-vertical:absolute;mso-position-vertical-relative:bottom-margin-area" from="0,.7pt" to="4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" strokecolor="black [3213]">
              <w10:wrap anchorx="page" anchory="margin"/>
            </v:line>
          </w:pict>
        </mc:Fallback>
      </mc:AlternateContent>
    </w:r>
    <w:r>
      <w:rPr>
        <w:noProof/>
      </w:rPr>
      <mc:AlternateContent>
        <mc:Choice Requires="wps">
          <w:drawing>
            <wp:anchor distT="0" distB="0" distL="114300" distR="114300" simplePos="0" relativeHeight="251656192" behindDoc="0" locked="0" layoutInCell="1" allowOverlap="1" wp14:anchorId="658A463E" wp14:editId="04B5B821">
              <wp:simplePos x="0" y="0"/>
              <wp:positionH relativeFrom="margin">
                <wp:align>center</wp:align>
              </wp:positionH>
              <wp:positionV relativeFrom="page">
                <wp:posOffset>9124315</wp:posOffset>
              </wp:positionV>
              <wp:extent cx="4572000" cy="51879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572000" cy="518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9C3580" w14:textId="77777777" w:rsidR="00F3235D" w:rsidRDefault="00F3235D" w:rsidP="0050530F">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2" type="#_x0000_t202" style="position:absolute;margin-left:0;margin-top:718.45pt;width:5in;height:40.8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" filled="f" stroked="f">
              <v:textbox>
                <w:txbxContent>
                  <w:p w14:paraId="5E9C3580" w14:textId="77777777" w:rsidR="00F3235D" w:rsidRDefault="00F3235D" w:rsidP="0050530F">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3" w:type="dxa"/>
      <w:tblBorders>
        <w:top w:val="single" w:sz="4" w:space="0" w:color="auto"/>
      </w:tblBorders>
      <w:tblLook w:val="01E0" w:firstRow="1" w:lastRow="1" w:firstColumn="1" w:lastColumn="1" w:noHBand="0" w:noVBand="0"/>
    </w:tblPr>
    <w:tblGrid>
      <w:gridCol w:w="1107"/>
      <w:gridCol w:w="8256"/>
    </w:tblGrid>
    <w:tr w:rsidR="00F3235D" w14:paraId="34D6261F" w14:textId="77777777" w:rsidTr="007C6A12">
      <w:trPr>
        <w:trHeight w:val="324"/>
      </w:trPr>
      <w:tc>
        <w:tcPr>
          <w:tcW w:w="1107" w:type="dxa"/>
          <w:tcBorders>
            <w:top w:val="single" w:sz="4" w:space="0" w:color="auto"/>
          </w:tcBorders>
          <w:vAlign w:val="center"/>
        </w:tcPr>
        <w:p w14:paraId="53099582" w14:textId="77777777" w:rsidR="00F3235D" w:rsidRPr="00EB6DF4" w:rsidRDefault="00F3235D" w:rsidP="00BE24C7">
          <w:pPr>
            <w:pStyle w:val="Footer"/>
          </w:pPr>
        </w:p>
      </w:tc>
      <w:tc>
        <w:tcPr>
          <w:tcW w:w="8256" w:type="dxa"/>
          <w:tcBorders>
            <w:top w:val="single" w:sz="4" w:space="0" w:color="auto"/>
          </w:tcBorders>
          <w:vAlign w:val="center"/>
        </w:tcPr>
        <w:p w14:paraId="31B982A8" w14:textId="77777777" w:rsidR="00F3235D" w:rsidRPr="00A65C8E" w:rsidRDefault="00F3235D" w:rsidP="00BE24C7">
          <w:pPr>
            <w:pStyle w:val="Footer"/>
          </w:pPr>
          <w:r w:rsidRPr="00EB6DF4">
            <w:t>© M</w:t>
          </w:r>
          <w:r>
            <w:t xml:space="preserve">EF </w:t>
          </w:r>
          <w:r w:rsidRPr="00EB6DF4">
            <w:t>Forum 201</w:t>
          </w:r>
          <w:r>
            <w:t>8</w:t>
          </w:r>
          <w:r w:rsidRPr="00EB6DF4">
            <w:t>.  Any reproduction of this document, or any portion thereof, shall contain the following statement: "Reproduced with permission of M</w:t>
          </w:r>
          <w:r>
            <w:t xml:space="preserve">EF Forum." </w:t>
          </w:r>
          <w:r w:rsidRPr="00EB6DF4">
            <w:t>No user of this document is authorized to modify any of the information contained herein.</w:t>
          </w:r>
        </w:p>
      </w:tc>
    </w:tr>
  </w:tbl>
  <w:p w14:paraId="519A8875" w14:textId="416EB4F3" w:rsidR="00F3235D" w:rsidRPr="007C6A12" w:rsidRDefault="00F3235D" w:rsidP="00BE24C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76769" w14:textId="11F6FCEF" w:rsidR="00F3235D" w:rsidRPr="007C6A12" w:rsidRDefault="00F3235D" w:rsidP="00884AB9">
    <w:pPr>
      <w:pStyle w:val="Footer"/>
      <w:ind w:right="360"/>
    </w:pPr>
    <w:r>
      <w:rPr>
        <w:noProof/>
      </w:rPr>
      <mc:AlternateContent>
        <mc:Choice Requires="wps">
          <w:drawing>
            <wp:anchor distT="0" distB="0" distL="114300" distR="114300" simplePos="0" relativeHeight="251659264" behindDoc="0" locked="0" layoutInCell="1" allowOverlap="1" wp14:anchorId="7938127C" wp14:editId="25C659AB">
              <wp:simplePos x="0" y="0"/>
              <wp:positionH relativeFrom="page">
                <wp:align>center</wp:align>
              </wp:positionH>
              <wp:positionV relativeFrom="bottomMargin">
                <wp:posOffset>8890</wp:posOffset>
              </wp:positionV>
              <wp:extent cx="5943600" cy="0"/>
              <wp:effectExtent l="0" t="0" r="25400" b="2540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D8335E" id="Straight Connector 15" o:spid="_x0000_s1026" style="position:absolute;z-index:251660288;visibility:visible;mso-wrap-style:square;mso-wrap-distance-left:9pt;mso-wrap-distance-top:0;mso-wrap-distance-right:9pt;mso-wrap-distance-bottom:0;mso-position-horizontal:center;mso-position-horizontal-relative:page;mso-position-vertical:absolute;mso-position-vertical-relative:bottom-margin-area" from="0,.7pt" to="4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" strokecolor="black [3213]">
              <w10:wrap anchorx="page" anchory="margin"/>
            </v:line>
          </w:pict>
        </mc:Fallback>
      </mc:AlternateContent>
    </w:r>
    <w:r>
      <w:rPr>
        <w:noProof/>
      </w:rPr>
      <mc:AlternateContent>
        <mc:Choice Requires="wps">
          <w:drawing>
            <wp:anchor distT="0" distB="0" distL="114300" distR="114300" simplePos="0" relativeHeight="251658240" behindDoc="0" locked="0" layoutInCell="1" allowOverlap="1" wp14:anchorId="1648357D" wp14:editId="4B520656">
              <wp:simplePos x="0" y="0"/>
              <wp:positionH relativeFrom="margin">
                <wp:posOffset>5121124</wp:posOffset>
              </wp:positionH>
              <wp:positionV relativeFrom="paragraph">
                <wp:posOffset>-178435</wp:posOffset>
              </wp:positionV>
              <wp:extent cx="914400" cy="3105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B12BAC" w14:textId="47BC24F4" w:rsidR="00F3235D" w:rsidRDefault="00F3235D" w:rsidP="0067731C">
                          <w:pPr>
                            <w:pStyle w:val="Body"/>
                            <w:jc w:val="right"/>
                          </w:pPr>
                          <w:r>
                            <w:fldChar w:fldCharType="begin"/>
                          </w:r>
                          <w:r>
                            <w:instrText xml:space="preserve"> PAGE  \* MERGEFORMAT </w:instrText>
                          </w:r>
                          <w:r>
                            <w:fldChar w:fldCharType="separate"/>
                          </w:r>
                          <w:r w:rsidR="00CA0135">
                            <w:rPr>
                              <w:noProof/>
                            </w:rPr>
                            <w:t>23</w:t>
                          </w:r>
                          <w:r>
                            <w:fldChar w:fldCharType="end"/>
                          </w:r>
                          <w:r>
                            <w:t xml:space="preserve"> of </w:t>
                          </w:r>
                          <w:fldSimple w:instr=" SECTIONPAGES  \* MERGEFORMAT ">
                            <w:ins w:id="923" w:author="ROBERT Ludovic IMT/IBNF" w:date="2018-07-16T15:10:00Z">
                              <w:r w:rsidR="00CA0135">
                                <w:rPr>
                                  <w:noProof/>
                                </w:rPr>
                                <w:t>46</w:t>
                              </w:r>
                            </w:ins>
                            <w:del w:id="924" w:author="ROBERT Ludovic IMT/IBNF" w:date="2018-07-05T15:49:00Z">
                              <w:r w:rsidDel="00DC2F6C">
                                <w:rPr>
                                  <w:noProof/>
                                </w:rPr>
                                <w:delText>35</w:delText>
                              </w:r>
                            </w:del>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33" type="#_x0000_t202" style="position:absolute;margin-left:403.25pt;margin-top:-14.05pt;width:1in;height:24.4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" filled="f" stroked="f">
              <v:textbox>
                <w:txbxContent>
                  <w:p w14:paraId="25B12BAC" w14:textId="47BC24F4" w:rsidR="00F3235D" w:rsidRDefault="00F3235D" w:rsidP="0067731C">
                    <w:pPr>
                      <w:pStyle w:val="Body"/>
                      <w:jc w:val="right"/>
                    </w:pPr>
                    <w:r>
                      <w:fldChar w:fldCharType="begin"/>
                    </w:r>
                    <w:r>
                      <w:instrText xml:space="preserve"> PAGE  \* MERGEFORMAT </w:instrText>
                    </w:r>
                    <w:r>
                      <w:fldChar w:fldCharType="separate"/>
                    </w:r>
                    <w:r w:rsidR="00CA0135">
                      <w:rPr>
                        <w:noProof/>
                      </w:rPr>
                      <w:t>23</w:t>
                    </w:r>
                    <w:r>
                      <w:fldChar w:fldCharType="end"/>
                    </w:r>
                    <w:r>
                      <w:t xml:space="preserve"> of </w:t>
                    </w:r>
                    <w:fldSimple w:instr=" SECTIONPAGES  \* MERGEFORMAT ">
                      <w:ins w:id="925" w:author="ROBERT Ludovic IMT/IBNF" w:date="2018-07-16T15:10:00Z">
                        <w:r w:rsidR="00CA0135">
                          <w:rPr>
                            <w:noProof/>
                          </w:rPr>
                          <w:t>46</w:t>
                        </w:r>
                      </w:ins>
                      <w:del w:id="926" w:author="ROBERT Ludovic IMT/IBNF" w:date="2018-07-05T15:49:00Z">
                        <w:r w:rsidDel="00DC2F6C">
                          <w:rPr>
                            <w:noProof/>
                          </w:rPr>
                          <w:delText>35</w:delText>
                        </w:r>
                      </w:del>
                    </w:fldSimple>
                  </w:p>
                </w:txbxContent>
              </v:textbox>
              <w10:wrap anchorx="margin"/>
            </v:shape>
          </w:pict>
        </mc:Fallback>
      </mc:AlternateContent>
    </w:r>
    <w:r>
      <w:rPr>
        <w:noProof/>
      </w:rPr>
      <mc:AlternateContent>
        <mc:Choice Requires="wps">
          <w:drawing>
            <wp:anchor distT="0" distB="0" distL="114300" distR="114300" simplePos="0" relativeHeight="251655168" behindDoc="0" locked="0" layoutInCell="1" allowOverlap="1" wp14:anchorId="40B96CF3" wp14:editId="1AB70AAA">
              <wp:simplePos x="0" y="0"/>
              <wp:positionH relativeFrom="margin">
                <wp:align>center</wp:align>
              </wp:positionH>
              <wp:positionV relativeFrom="page">
                <wp:posOffset>9124315</wp:posOffset>
              </wp:positionV>
              <wp:extent cx="4572000" cy="51879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572000" cy="518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B2E33A" w14:textId="5454401C" w:rsidR="00F3235D" w:rsidRDefault="00F3235D" w:rsidP="00884AB9">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4" type="#_x0000_t202" style="position:absolute;margin-left:0;margin-top:718.45pt;width:5in;height:40.8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" filled="f" stroked="f">
              <v:textbox>
                <w:txbxContent>
                  <w:p w14:paraId="3FB2E33A" w14:textId="5454401C" w:rsidR="00F3235D" w:rsidRDefault="00F3235D" w:rsidP="00884AB9">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69296" w14:textId="77777777" w:rsidR="00120C07" w:rsidRDefault="00120C07">
      <w:r>
        <w:separator/>
      </w:r>
    </w:p>
  </w:footnote>
  <w:footnote w:type="continuationSeparator" w:id="0">
    <w:p w14:paraId="73655B4A" w14:textId="77777777" w:rsidR="00120C07" w:rsidRDefault="00120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2C908" w14:textId="2AE3B42D" w:rsidR="00F3235D" w:rsidRDefault="00F3235D" w:rsidP="00F35CE2">
    <w:pPr>
      <w:pStyle w:val="Header"/>
      <w:pBdr>
        <w:bottom w:val="single" w:sz="4" w:space="1" w:color="auto"/>
      </w:pBdr>
      <w:tabs>
        <w:tab w:val="clear" w:pos="4153"/>
        <w:tab w:val="clear" w:pos="8306"/>
        <w:tab w:val="right" w:pos="9360"/>
      </w:tabs>
    </w:pPr>
    <w:r>
      <w:rPr>
        <w:noProof/>
      </w:rPr>
      <w:drawing>
        <wp:inline distT="0" distB="0" distL="0" distR="0" wp14:anchorId="4C3A8D4D" wp14:editId="7D4B9D1C">
          <wp:extent cx="431081" cy="259080"/>
          <wp:effectExtent l="0" t="0" r="127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F-logo-2008july0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31081" cy="259080"/>
                  </a:xfrm>
                  <a:prstGeom prst="rect">
                    <a:avLst/>
                  </a:prstGeom>
                  <a:noFill/>
                  <a:ln>
                    <a:noFill/>
                  </a:ln>
                </pic:spPr>
              </pic:pic>
            </a:graphicData>
          </a:graphic>
        </wp:inline>
      </w:drawing>
    </w:r>
    <w:r>
      <w:t xml:space="preserve"> </w:t>
    </w:r>
    <w:r>
      <w:tab/>
      <w:t>API Guide – Product Offering Qualification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A7CA9" w14:textId="7B0F7AD3" w:rsidR="00F3235D" w:rsidRPr="007C6A12" w:rsidRDefault="00F3235D" w:rsidP="007C6A12">
    <w:pPr>
      <w:pStyle w:val="Header"/>
      <w:tabs>
        <w:tab w:val="clear" w:pos="4153"/>
        <w:tab w:val="clear" w:pos="8306"/>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7A800C2C"/>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4B903142"/>
    <w:lvl w:ilvl="0">
      <w:start w:val="1"/>
      <w:numFmt w:val="decimal"/>
      <w:pStyle w:val="ListNumber2"/>
      <w:lvlText w:val="%1."/>
      <w:lvlJc w:val="left"/>
      <w:pPr>
        <w:tabs>
          <w:tab w:val="num" w:pos="720"/>
        </w:tabs>
        <w:ind w:left="720" w:hanging="360"/>
      </w:pPr>
    </w:lvl>
  </w:abstractNum>
  <w:abstractNum w:abstractNumId="2">
    <w:nsid w:val="FFFFFFFE"/>
    <w:multiLevelType w:val="singleLevel"/>
    <w:tmpl w:val="396C750C"/>
    <w:lvl w:ilvl="0">
      <w:numFmt w:val="bullet"/>
      <w:pStyle w:val="StyleHeading3h3ODHeading312ptBlackAfter6pt"/>
      <w:lvlText w:val="*"/>
      <w:lvlJc w:val="left"/>
    </w:lvl>
  </w:abstractNum>
  <w:abstractNum w:abstractNumId="3">
    <w:nsid w:val="04CE0A8C"/>
    <w:multiLevelType w:val="multilevel"/>
    <w:tmpl w:val="D2C0A4C2"/>
    <w:name w:val="mTOPBullets"/>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09106329"/>
    <w:multiLevelType w:val="hybridMultilevel"/>
    <w:tmpl w:val="E6D6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F1556"/>
    <w:multiLevelType w:val="hybridMultilevel"/>
    <w:tmpl w:val="DC9CC75A"/>
    <w:lvl w:ilvl="0" w:tplc="195EB1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3A6847"/>
    <w:multiLevelType w:val="hybridMultilevel"/>
    <w:tmpl w:val="965CE34A"/>
    <w:lvl w:ilvl="0" w:tplc="FA7E742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77968"/>
    <w:multiLevelType w:val="hybridMultilevel"/>
    <w:tmpl w:val="D2A8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8272C6"/>
    <w:multiLevelType w:val="hybridMultilevel"/>
    <w:tmpl w:val="D1BE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472610"/>
    <w:multiLevelType w:val="multilevel"/>
    <w:tmpl w:val="7C5A1D20"/>
    <w:lvl w:ilvl="0">
      <w:start w:val="1"/>
      <w:numFmt w:val="decimal"/>
      <w:pStyle w:val="Heading1"/>
      <w:lvlText w:val="%1."/>
      <w:lvlJc w:val="left"/>
      <w:pPr>
        <w:tabs>
          <w:tab w:val="num" w:pos="864"/>
        </w:tabs>
        <w:ind w:left="0" w:firstLine="0"/>
      </w:pPr>
      <w:rPr>
        <w:rFonts w:hint="default"/>
      </w:rPr>
    </w:lvl>
    <w:lvl w:ilvl="1">
      <w:start w:val="1"/>
      <w:numFmt w:val="decimal"/>
      <w:pStyle w:val="Heading2"/>
      <w:lvlText w:val="%1.%2"/>
      <w:lvlJc w:val="left"/>
      <w:pPr>
        <w:tabs>
          <w:tab w:val="num" w:pos="864"/>
        </w:tabs>
        <w:ind w:left="0" w:firstLine="0"/>
      </w:pPr>
      <w:rPr>
        <w:rFonts w:hint="default"/>
      </w:rPr>
    </w:lvl>
    <w:lvl w:ilvl="2">
      <w:start w:val="1"/>
      <w:numFmt w:val="decimal"/>
      <w:pStyle w:val="Heading3"/>
      <w:lvlText w:val="%1.%2.%3"/>
      <w:lvlJc w:val="left"/>
      <w:pPr>
        <w:tabs>
          <w:tab w:val="num" w:pos="2124"/>
        </w:tabs>
        <w:ind w:left="1260" w:firstLine="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A474D1A"/>
    <w:multiLevelType w:val="hybridMultilevel"/>
    <w:tmpl w:val="9704F75C"/>
    <w:lvl w:ilvl="0" w:tplc="FA7E742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E1F2874E">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69106A"/>
    <w:multiLevelType w:val="multilevel"/>
    <w:tmpl w:val="31722B8E"/>
    <w:lvl w:ilvl="0">
      <w:start w:val="1"/>
      <w:numFmt w:val="decimal"/>
      <w:pStyle w:val="TableList"/>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
    <w:nsid w:val="50772668"/>
    <w:multiLevelType w:val="hybridMultilevel"/>
    <w:tmpl w:val="D5223318"/>
    <w:lvl w:ilvl="0" w:tplc="4DCA8F1A">
      <w:start w:val="1"/>
      <w:numFmt w:val="lowerLetter"/>
      <w:pStyle w:val="bodytextromanlist"/>
      <w:lvlText w:val="%1)"/>
      <w:lvlJc w:val="right"/>
      <w:pPr>
        <w:tabs>
          <w:tab w:val="num" w:pos="720"/>
        </w:tabs>
        <w:ind w:left="720" w:hanging="360"/>
      </w:pPr>
      <w:rPr>
        <w:rFonts w:ascii="Arial" w:hAnsi="Arial" w:hint="default"/>
        <w:b w:val="0"/>
        <w:i w:val="0"/>
        <w:sz w:val="20"/>
      </w:rPr>
    </w:lvl>
    <w:lvl w:ilvl="1" w:tplc="5C2ECBE2">
      <w:start w:val="1"/>
      <w:numFmt w:val="lowerRoman"/>
      <w:pStyle w:val="bodytextromanlist"/>
      <w:lvlText w:val="%2."/>
      <w:lvlJc w:val="left"/>
      <w:pPr>
        <w:tabs>
          <w:tab w:val="num" w:pos="924"/>
        </w:tabs>
        <w:ind w:left="924" w:hanging="567"/>
      </w:pPr>
      <w:rPr>
        <w:rFonts w:ascii="Arial" w:hAnsi="Arial" w:hint="default"/>
        <w:b w:val="0"/>
        <w:i w:val="0"/>
        <w:sz w:val="20"/>
      </w:rPr>
    </w:lvl>
    <w:lvl w:ilvl="2" w:tplc="1D826D78" w:tentative="1">
      <w:start w:val="1"/>
      <w:numFmt w:val="lowerRoman"/>
      <w:lvlText w:val="%3."/>
      <w:lvlJc w:val="right"/>
      <w:pPr>
        <w:tabs>
          <w:tab w:val="num" w:pos="2160"/>
        </w:tabs>
        <w:ind w:left="2160" w:hanging="180"/>
      </w:pPr>
    </w:lvl>
    <w:lvl w:ilvl="3" w:tplc="35C8B014" w:tentative="1">
      <w:start w:val="1"/>
      <w:numFmt w:val="decimal"/>
      <w:lvlText w:val="%4."/>
      <w:lvlJc w:val="left"/>
      <w:pPr>
        <w:tabs>
          <w:tab w:val="num" w:pos="2880"/>
        </w:tabs>
        <w:ind w:left="2880" w:hanging="360"/>
      </w:pPr>
    </w:lvl>
    <w:lvl w:ilvl="4" w:tplc="9E0A9104" w:tentative="1">
      <w:start w:val="1"/>
      <w:numFmt w:val="lowerLetter"/>
      <w:lvlText w:val="%5."/>
      <w:lvlJc w:val="left"/>
      <w:pPr>
        <w:tabs>
          <w:tab w:val="num" w:pos="3600"/>
        </w:tabs>
        <w:ind w:left="3600" w:hanging="360"/>
      </w:pPr>
    </w:lvl>
    <w:lvl w:ilvl="5" w:tplc="AC90B122" w:tentative="1">
      <w:start w:val="1"/>
      <w:numFmt w:val="lowerRoman"/>
      <w:lvlText w:val="%6."/>
      <w:lvlJc w:val="right"/>
      <w:pPr>
        <w:tabs>
          <w:tab w:val="num" w:pos="4320"/>
        </w:tabs>
        <w:ind w:left="4320" w:hanging="180"/>
      </w:pPr>
    </w:lvl>
    <w:lvl w:ilvl="6" w:tplc="EF8460F4" w:tentative="1">
      <w:start w:val="1"/>
      <w:numFmt w:val="decimal"/>
      <w:lvlText w:val="%7."/>
      <w:lvlJc w:val="left"/>
      <w:pPr>
        <w:tabs>
          <w:tab w:val="num" w:pos="5040"/>
        </w:tabs>
        <w:ind w:left="5040" w:hanging="360"/>
      </w:pPr>
    </w:lvl>
    <w:lvl w:ilvl="7" w:tplc="D040D5EA" w:tentative="1">
      <w:start w:val="1"/>
      <w:numFmt w:val="lowerLetter"/>
      <w:lvlText w:val="%8."/>
      <w:lvlJc w:val="left"/>
      <w:pPr>
        <w:tabs>
          <w:tab w:val="num" w:pos="5760"/>
        </w:tabs>
        <w:ind w:left="5760" w:hanging="360"/>
      </w:pPr>
    </w:lvl>
    <w:lvl w:ilvl="8" w:tplc="0338BB4E" w:tentative="1">
      <w:start w:val="1"/>
      <w:numFmt w:val="lowerRoman"/>
      <w:lvlText w:val="%9."/>
      <w:lvlJc w:val="right"/>
      <w:pPr>
        <w:tabs>
          <w:tab w:val="num" w:pos="6480"/>
        </w:tabs>
        <w:ind w:left="6480" w:hanging="180"/>
      </w:pPr>
    </w:lvl>
  </w:abstractNum>
  <w:abstractNum w:abstractNumId="13">
    <w:nsid w:val="5E8B4AB9"/>
    <w:multiLevelType w:val="hybridMultilevel"/>
    <w:tmpl w:val="60AABE80"/>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4">
    <w:nsid w:val="60933EBF"/>
    <w:multiLevelType w:val="hybridMultilevel"/>
    <w:tmpl w:val="C43E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DF5E52"/>
    <w:multiLevelType w:val="hybridMultilevel"/>
    <w:tmpl w:val="C37AD2B6"/>
    <w:lvl w:ilvl="0" w:tplc="04090001">
      <w:start w:val="1"/>
      <w:numFmt w:val="bullet"/>
      <w:lvlText w:val=""/>
      <w:lvlJc w:val="left"/>
      <w:pPr>
        <w:ind w:left="720" w:hanging="360"/>
      </w:pPr>
      <w:rPr>
        <w:rFonts w:ascii="Symbol" w:hAnsi="Symbol" w:hint="default"/>
      </w:rPr>
    </w:lvl>
    <w:lvl w:ilvl="1" w:tplc="38CAF02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0E5197"/>
    <w:multiLevelType w:val="hybridMultilevel"/>
    <w:tmpl w:val="8B3E7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C1102"/>
    <w:multiLevelType w:val="multilevel"/>
    <w:tmpl w:val="7376E870"/>
    <w:name w:val="mtopBullet"/>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
      <w:lvlText w:val="○"/>
      <w:lvlJc w:val="left"/>
      <w:pPr>
        <w:tabs>
          <w:tab w:val="num" w:pos="1080"/>
        </w:tabs>
        <w:ind w:left="1080" w:hanging="360"/>
      </w:pPr>
      <w:rPr>
        <w:rFonts w:ascii="Courier New" w:hAnsi="Courier New" w:hint="default"/>
      </w:rPr>
    </w:lvl>
    <w:lvl w:ilvl="3">
      <w:start w:val="1"/>
      <w:numFmt w:val="bullet"/>
      <w:pStyle w:val="ListBullet4"/>
      <w:lvlText w:val=""/>
      <w:lvlJc w:val="left"/>
      <w:pPr>
        <w:tabs>
          <w:tab w:val="num" w:pos="1440"/>
        </w:tabs>
        <w:ind w:left="1440" w:hanging="360"/>
      </w:pPr>
      <w:rPr>
        <w:rFonts w:ascii="Symbol" w:hAnsi="Symbol" w:hint="default"/>
      </w:rPr>
    </w:lvl>
    <w:lvl w:ilvl="4">
      <w:start w:val="1"/>
      <w:numFmt w:val="bullet"/>
      <w:pStyle w:val="ListBullet5"/>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6E601FE6"/>
    <w:multiLevelType w:val="hybridMultilevel"/>
    <w:tmpl w:val="9554397E"/>
    <w:lvl w:ilvl="0" w:tplc="00030409">
      <w:start w:val="1"/>
      <w:numFmt w:val="bullet"/>
      <w:pStyle w:val="Bullist"/>
      <w:lvlText w:val=""/>
      <w:lvlJc w:val="left"/>
      <w:pPr>
        <w:tabs>
          <w:tab w:val="num" w:pos="-1080"/>
        </w:tabs>
        <w:ind w:left="-1080" w:hanging="360"/>
      </w:pPr>
      <w:rPr>
        <w:rFonts w:ascii="Symbol" w:hAnsi="Symbol" w:hint="default"/>
        <w:sz w:val="20"/>
      </w:rPr>
    </w:lvl>
    <w:lvl w:ilvl="1" w:tplc="00030409">
      <w:start w:val="1"/>
      <w:numFmt w:val="bullet"/>
      <w:lvlText w:val="o"/>
      <w:lvlJc w:val="left"/>
      <w:pPr>
        <w:tabs>
          <w:tab w:val="num" w:pos="2234"/>
        </w:tabs>
        <w:ind w:left="2234" w:hanging="360"/>
      </w:pPr>
      <w:rPr>
        <w:rFonts w:ascii="Courier New" w:hAnsi="Courier New" w:cs="Courier New" w:hint="default"/>
      </w:rPr>
    </w:lvl>
    <w:lvl w:ilvl="2" w:tplc="00050409" w:tentative="1">
      <w:start w:val="1"/>
      <w:numFmt w:val="bullet"/>
      <w:lvlText w:val=""/>
      <w:lvlJc w:val="left"/>
      <w:pPr>
        <w:tabs>
          <w:tab w:val="num" w:pos="2954"/>
        </w:tabs>
        <w:ind w:left="2954" w:hanging="360"/>
      </w:pPr>
      <w:rPr>
        <w:rFonts w:ascii="Wingdings" w:hAnsi="Wingdings" w:hint="default"/>
      </w:rPr>
    </w:lvl>
    <w:lvl w:ilvl="3" w:tplc="00010409" w:tentative="1">
      <w:start w:val="1"/>
      <w:numFmt w:val="bullet"/>
      <w:lvlText w:val=""/>
      <w:lvlJc w:val="left"/>
      <w:pPr>
        <w:tabs>
          <w:tab w:val="num" w:pos="3674"/>
        </w:tabs>
        <w:ind w:left="3674" w:hanging="360"/>
      </w:pPr>
      <w:rPr>
        <w:rFonts w:ascii="Symbol" w:hAnsi="Symbol" w:hint="default"/>
      </w:rPr>
    </w:lvl>
    <w:lvl w:ilvl="4" w:tplc="00030409" w:tentative="1">
      <w:start w:val="1"/>
      <w:numFmt w:val="bullet"/>
      <w:lvlText w:val="o"/>
      <w:lvlJc w:val="left"/>
      <w:pPr>
        <w:tabs>
          <w:tab w:val="num" w:pos="4394"/>
        </w:tabs>
        <w:ind w:left="4394" w:hanging="360"/>
      </w:pPr>
      <w:rPr>
        <w:rFonts w:ascii="Courier New" w:hAnsi="Courier New" w:cs="Courier New" w:hint="default"/>
      </w:rPr>
    </w:lvl>
    <w:lvl w:ilvl="5" w:tplc="00050409" w:tentative="1">
      <w:start w:val="1"/>
      <w:numFmt w:val="bullet"/>
      <w:lvlText w:val=""/>
      <w:lvlJc w:val="left"/>
      <w:pPr>
        <w:tabs>
          <w:tab w:val="num" w:pos="5114"/>
        </w:tabs>
        <w:ind w:left="5114" w:hanging="360"/>
      </w:pPr>
      <w:rPr>
        <w:rFonts w:ascii="Wingdings" w:hAnsi="Wingdings" w:hint="default"/>
      </w:rPr>
    </w:lvl>
    <w:lvl w:ilvl="6" w:tplc="00010409" w:tentative="1">
      <w:start w:val="1"/>
      <w:numFmt w:val="bullet"/>
      <w:lvlText w:val=""/>
      <w:lvlJc w:val="left"/>
      <w:pPr>
        <w:tabs>
          <w:tab w:val="num" w:pos="5834"/>
        </w:tabs>
        <w:ind w:left="5834" w:hanging="360"/>
      </w:pPr>
      <w:rPr>
        <w:rFonts w:ascii="Symbol" w:hAnsi="Symbol" w:hint="default"/>
      </w:rPr>
    </w:lvl>
    <w:lvl w:ilvl="7" w:tplc="00030409" w:tentative="1">
      <w:start w:val="1"/>
      <w:numFmt w:val="bullet"/>
      <w:lvlText w:val="o"/>
      <w:lvlJc w:val="left"/>
      <w:pPr>
        <w:tabs>
          <w:tab w:val="num" w:pos="6554"/>
        </w:tabs>
        <w:ind w:left="6554" w:hanging="360"/>
      </w:pPr>
      <w:rPr>
        <w:rFonts w:ascii="Courier New" w:hAnsi="Courier New" w:cs="Courier New" w:hint="default"/>
      </w:rPr>
    </w:lvl>
    <w:lvl w:ilvl="8" w:tplc="00050409" w:tentative="1">
      <w:start w:val="1"/>
      <w:numFmt w:val="bullet"/>
      <w:lvlText w:val=""/>
      <w:lvlJc w:val="left"/>
      <w:pPr>
        <w:tabs>
          <w:tab w:val="num" w:pos="7274"/>
        </w:tabs>
        <w:ind w:left="7274" w:hanging="360"/>
      </w:pPr>
      <w:rPr>
        <w:rFonts w:ascii="Wingdings" w:hAnsi="Wingdings" w:hint="default"/>
      </w:rPr>
    </w:lvl>
  </w:abstractNum>
  <w:abstractNum w:abstractNumId="19">
    <w:nsid w:val="6ED65E9C"/>
    <w:multiLevelType w:val="hybridMultilevel"/>
    <w:tmpl w:val="986263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724C2C12"/>
    <w:multiLevelType w:val="hybridMultilevel"/>
    <w:tmpl w:val="F1D65B10"/>
    <w:lvl w:ilvl="0" w:tplc="E014DDB2">
      <w:start w:val="1"/>
      <w:numFmt w:val="decimal"/>
      <w:pStyle w:val="ListNumber"/>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1">
    <w:nsid w:val="742571CB"/>
    <w:multiLevelType w:val="singleLevel"/>
    <w:tmpl w:val="57E45806"/>
    <w:lvl w:ilvl="0">
      <w:numFmt w:val="decimal"/>
      <w:pStyle w:val="HeaderLeft"/>
      <w:lvlText w:val="*"/>
      <w:lvlJc w:val="left"/>
    </w:lvl>
  </w:abstractNum>
  <w:abstractNum w:abstractNumId="22">
    <w:nsid w:val="74A06B0D"/>
    <w:multiLevelType w:val="hybridMultilevel"/>
    <w:tmpl w:val="57E67C9A"/>
    <w:lvl w:ilvl="0" w:tplc="C45802B2">
      <w:start w:val="1"/>
      <w:numFmt w:val="lowerLetter"/>
      <w:lvlText w:val="%1)"/>
      <w:lvlJc w:val="left"/>
      <w:pPr>
        <w:ind w:left="706" w:hanging="360"/>
      </w:pPr>
      <w:rPr>
        <w:i w:val="0"/>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3">
    <w:nsid w:val="784661D0"/>
    <w:multiLevelType w:val="hybridMultilevel"/>
    <w:tmpl w:val="8118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lvlOverride w:ilvl="0">
      <w:lvl w:ilvl="0">
        <w:start w:val="1"/>
        <w:numFmt w:val="bullet"/>
        <w:pStyle w:val="StyleHeading3h3ODHeading312ptBlackAfter6pt"/>
        <w:lvlText w:val="3) "/>
        <w:legacy w:legacy="1" w:legacySpace="0" w:legacyIndent="0"/>
        <w:lvlJc w:val="left"/>
        <w:pPr>
          <w:ind w:left="160" w:firstLine="0"/>
        </w:pPr>
        <w:rPr>
          <w:rFonts w:ascii="Arial" w:hAnsi="Arial" w:cs="Arial" w:hint="default"/>
          <w:b w:val="0"/>
          <w:i w:val="0"/>
          <w:strike w:val="0"/>
          <w:color w:val="000000"/>
          <w:sz w:val="20"/>
          <w:u w:val="none"/>
        </w:rPr>
      </w:lvl>
    </w:lvlOverride>
  </w:num>
  <w:num w:numId="3">
    <w:abstractNumId w:val="12"/>
  </w:num>
  <w:num w:numId="4">
    <w:abstractNumId w:val="21"/>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5">
    <w:abstractNumId w:val="18"/>
  </w:num>
  <w:num w:numId="6">
    <w:abstractNumId w:val="1"/>
  </w:num>
  <w:num w:numId="7">
    <w:abstractNumId w:val="0"/>
  </w:num>
  <w:num w:numId="8">
    <w:abstractNumId w:val="17"/>
  </w:num>
  <w:num w:numId="9">
    <w:abstractNumId w:val="8"/>
  </w:num>
  <w:num w:numId="10">
    <w:abstractNumId w:val="20"/>
  </w:num>
  <w:num w:numId="11">
    <w:abstractNumId w:val="15"/>
  </w:num>
  <w:num w:numId="12">
    <w:abstractNumId w:val="4"/>
  </w:num>
  <w:num w:numId="13">
    <w:abstractNumId w:val="23"/>
  </w:num>
  <w:num w:numId="14">
    <w:abstractNumId w:val="13"/>
  </w:num>
  <w:num w:numId="15">
    <w:abstractNumId w:val="5"/>
  </w:num>
  <w:num w:numId="16">
    <w:abstractNumId w:val="22"/>
  </w:num>
  <w:num w:numId="17">
    <w:abstractNumId w:val="6"/>
  </w:num>
  <w:num w:numId="18">
    <w:abstractNumId w:val="10"/>
  </w:num>
  <w:num w:numId="19">
    <w:abstractNumId w:val="11"/>
  </w:num>
  <w:num w:numId="20">
    <w:abstractNumId w:val="14"/>
  </w:num>
  <w:num w:numId="21">
    <w:abstractNumId w:val="16"/>
  </w:num>
  <w:num w:numId="22">
    <w:abstractNumId w:val="19"/>
  </w:num>
  <w:num w:numId="23">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CCF"/>
    <w:rsid w:val="000014B8"/>
    <w:rsid w:val="00003C25"/>
    <w:rsid w:val="0000450F"/>
    <w:rsid w:val="00004BD8"/>
    <w:rsid w:val="00004D50"/>
    <w:rsid w:val="0000798F"/>
    <w:rsid w:val="000079B7"/>
    <w:rsid w:val="0001081A"/>
    <w:rsid w:val="00010C49"/>
    <w:rsid w:val="00011DD0"/>
    <w:rsid w:val="00014E78"/>
    <w:rsid w:val="00016720"/>
    <w:rsid w:val="00016981"/>
    <w:rsid w:val="0002070C"/>
    <w:rsid w:val="00020796"/>
    <w:rsid w:val="00021139"/>
    <w:rsid w:val="0002122B"/>
    <w:rsid w:val="00021F44"/>
    <w:rsid w:val="00022FCC"/>
    <w:rsid w:val="00024212"/>
    <w:rsid w:val="00024E57"/>
    <w:rsid w:val="000277E0"/>
    <w:rsid w:val="00030CEF"/>
    <w:rsid w:val="00031BB0"/>
    <w:rsid w:val="00035C81"/>
    <w:rsid w:val="00036CF0"/>
    <w:rsid w:val="000377CC"/>
    <w:rsid w:val="00041418"/>
    <w:rsid w:val="00041693"/>
    <w:rsid w:val="00041C17"/>
    <w:rsid w:val="00043283"/>
    <w:rsid w:val="00043DA9"/>
    <w:rsid w:val="00044637"/>
    <w:rsid w:val="00046C6A"/>
    <w:rsid w:val="00046DCA"/>
    <w:rsid w:val="00052B0F"/>
    <w:rsid w:val="000537F1"/>
    <w:rsid w:val="00053A75"/>
    <w:rsid w:val="00056B20"/>
    <w:rsid w:val="00057703"/>
    <w:rsid w:val="0006003F"/>
    <w:rsid w:val="0006102D"/>
    <w:rsid w:val="000617CC"/>
    <w:rsid w:val="000637A1"/>
    <w:rsid w:val="000663A1"/>
    <w:rsid w:val="00070242"/>
    <w:rsid w:val="000730BF"/>
    <w:rsid w:val="00075FF7"/>
    <w:rsid w:val="00082BFC"/>
    <w:rsid w:val="00083F5D"/>
    <w:rsid w:val="00084868"/>
    <w:rsid w:val="00085B71"/>
    <w:rsid w:val="00086784"/>
    <w:rsid w:val="00086932"/>
    <w:rsid w:val="00090BB5"/>
    <w:rsid w:val="00093242"/>
    <w:rsid w:val="000933AF"/>
    <w:rsid w:val="00094C48"/>
    <w:rsid w:val="00094CE0"/>
    <w:rsid w:val="00095C4D"/>
    <w:rsid w:val="00095F66"/>
    <w:rsid w:val="000971BD"/>
    <w:rsid w:val="000A0C95"/>
    <w:rsid w:val="000A106C"/>
    <w:rsid w:val="000A10AC"/>
    <w:rsid w:val="000A1A6B"/>
    <w:rsid w:val="000A6C5B"/>
    <w:rsid w:val="000B4828"/>
    <w:rsid w:val="000B6739"/>
    <w:rsid w:val="000B7FC6"/>
    <w:rsid w:val="000C151F"/>
    <w:rsid w:val="000C16A8"/>
    <w:rsid w:val="000C3AA0"/>
    <w:rsid w:val="000C5BD6"/>
    <w:rsid w:val="000C76D7"/>
    <w:rsid w:val="000D21BE"/>
    <w:rsid w:val="000D70AF"/>
    <w:rsid w:val="000E1018"/>
    <w:rsid w:val="000E1594"/>
    <w:rsid w:val="000E1F71"/>
    <w:rsid w:val="000E3039"/>
    <w:rsid w:val="000E3939"/>
    <w:rsid w:val="000E3CD4"/>
    <w:rsid w:val="000E4302"/>
    <w:rsid w:val="000E5D4E"/>
    <w:rsid w:val="000F2379"/>
    <w:rsid w:val="000F2B71"/>
    <w:rsid w:val="000F4B6E"/>
    <w:rsid w:val="000F5927"/>
    <w:rsid w:val="000F7BA7"/>
    <w:rsid w:val="0010039A"/>
    <w:rsid w:val="00102929"/>
    <w:rsid w:val="00102C67"/>
    <w:rsid w:val="00107C1B"/>
    <w:rsid w:val="00107C76"/>
    <w:rsid w:val="00110EAF"/>
    <w:rsid w:val="001111EF"/>
    <w:rsid w:val="00116741"/>
    <w:rsid w:val="001171B0"/>
    <w:rsid w:val="00120C07"/>
    <w:rsid w:val="00122530"/>
    <w:rsid w:val="00123358"/>
    <w:rsid w:val="00125B9A"/>
    <w:rsid w:val="0012646B"/>
    <w:rsid w:val="00130CD5"/>
    <w:rsid w:val="0013297A"/>
    <w:rsid w:val="001362E8"/>
    <w:rsid w:val="0013707B"/>
    <w:rsid w:val="00137738"/>
    <w:rsid w:val="00144C6F"/>
    <w:rsid w:val="00144E02"/>
    <w:rsid w:val="00144E78"/>
    <w:rsid w:val="00147B13"/>
    <w:rsid w:val="001516BF"/>
    <w:rsid w:val="00153E39"/>
    <w:rsid w:val="00153ED3"/>
    <w:rsid w:val="001540DF"/>
    <w:rsid w:val="001559B3"/>
    <w:rsid w:val="00155E9D"/>
    <w:rsid w:val="001649CB"/>
    <w:rsid w:val="00167E86"/>
    <w:rsid w:val="00173337"/>
    <w:rsid w:val="00173494"/>
    <w:rsid w:val="00174AD6"/>
    <w:rsid w:val="001756EB"/>
    <w:rsid w:val="00175DE5"/>
    <w:rsid w:val="00181AAC"/>
    <w:rsid w:val="00182931"/>
    <w:rsid w:val="00182A5E"/>
    <w:rsid w:val="00184AB2"/>
    <w:rsid w:val="00185D17"/>
    <w:rsid w:val="00186EEE"/>
    <w:rsid w:val="0019234A"/>
    <w:rsid w:val="001934BF"/>
    <w:rsid w:val="00194C56"/>
    <w:rsid w:val="001955D0"/>
    <w:rsid w:val="001957CF"/>
    <w:rsid w:val="001A0A13"/>
    <w:rsid w:val="001A0B1A"/>
    <w:rsid w:val="001A5295"/>
    <w:rsid w:val="001A5771"/>
    <w:rsid w:val="001A6CE3"/>
    <w:rsid w:val="001A7F4B"/>
    <w:rsid w:val="001B1CF0"/>
    <w:rsid w:val="001B3054"/>
    <w:rsid w:val="001B6C75"/>
    <w:rsid w:val="001C18A1"/>
    <w:rsid w:val="001C1B1D"/>
    <w:rsid w:val="001C1D58"/>
    <w:rsid w:val="001C2518"/>
    <w:rsid w:val="001C29F0"/>
    <w:rsid w:val="001C4706"/>
    <w:rsid w:val="001C74BC"/>
    <w:rsid w:val="001D38B0"/>
    <w:rsid w:val="001D42FC"/>
    <w:rsid w:val="001D5B9F"/>
    <w:rsid w:val="001D61BF"/>
    <w:rsid w:val="001D7546"/>
    <w:rsid w:val="001E1C07"/>
    <w:rsid w:val="001E3C81"/>
    <w:rsid w:val="001E54AC"/>
    <w:rsid w:val="001E5866"/>
    <w:rsid w:val="001E6DEF"/>
    <w:rsid w:val="001F098B"/>
    <w:rsid w:val="001F1051"/>
    <w:rsid w:val="001F15F9"/>
    <w:rsid w:val="001F267C"/>
    <w:rsid w:val="001F2C9D"/>
    <w:rsid w:val="001F672F"/>
    <w:rsid w:val="001F6B51"/>
    <w:rsid w:val="00202D76"/>
    <w:rsid w:val="002055CF"/>
    <w:rsid w:val="0020722F"/>
    <w:rsid w:val="002079FA"/>
    <w:rsid w:val="002157ED"/>
    <w:rsid w:val="00215808"/>
    <w:rsid w:val="002158D6"/>
    <w:rsid w:val="00221EF9"/>
    <w:rsid w:val="002266B4"/>
    <w:rsid w:val="00227383"/>
    <w:rsid w:val="0022757F"/>
    <w:rsid w:val="00227DD4"/>
    <w:rsid w:val="00230671"/>
    <w:rsid w:val="00233975"/>
    <w:rsid w:val="00235F14"/>
    <w:rsid w:val="00237AD3"/>
    <w:rsid w:val="00240E2E"/>
    <w:rsid w:val="00243939"/>
    <w:rsid w:val="00245A0A"/>
    <w:rsid w:val="002511C2"/>
    <w:rsid w:val="002513CA"/>
    <w:rsid w:val="0025452A"/>
    <w:rsid w:val="0025515C"/>
    <w:rsid w:val="002569E7"/>
    <w:rsid w:val="002575FE"/>
    <w:rsid w:val="00261DDD"/>
    <w:rsid w:val="0026205D"/>
    <w:rsid w:val="002621B8"/>
    <w:rsid w:val="002645BB"/>
    <w:rsid w:val="002705B6"/>
    <w:rsid w:val="00272EF7"/>
    <w:rsid w:val="00273D3B"/>
    <w:rsid w:val="002749D6"/>
    <w:rsid w:val="00282039"/>
    <w:rsid w:val="00283517"/>
    <w:rsid w:val="00283545"/>
    <w:rsid w:val="002843EA"/>
    <w:rsid w:val="00286946"/>
    <w:rsid w:val="0028747B"/>
    <w:rsid w:val="00287E2D"/>
    <w:rsid w:val="0029012B"/>
    <w:rsid w:val="002901A3"/>
    <w:rsid w:val="00294541"/>
    <w:rsid w:val="00295296"/>
    <w:rsid w:val="00296223"/>
    <w:rsid w:val="0029742B"/>
    <w:rsid w:val="002A13D3"/>
    <w:rsid w:val="002A18AB"/>
    <w:rsid w:val="002A6AF3"/>
    <w:rsid w:val="002B10FE"/>
    <w:rsid w:val="002B2F73"/>
    <w:rsid w:val="002B42F2"/>
    <w:rsid w:val="002B51E3"/>
    <w:rsid w:val="002B7681"/>
    <w:rsid w:val="002B7A60"/>
    <w:rsid w:val="002C3821"/>
    <w:rsid w:val="002C453C"/>
    <w:rsid w:val="002C5389"/>
    <w:rsid w:val="002C57F3"/>
    <w:rsid w:val="002C6EB4"/>
    <w:rsid w:val="002D1FD5"/>
    <w:rsid w:val="002D233E"/>
    <w:rsid w:val="002D2DBF"/>
    <w:rsid w:val="002D3D60"/>
    <w:rsid w:val="002D3F28"/>
    <w:rsid w:val="002D5E6B"/>
    <w:rsid w:val="002D5E89"/>
    <w:rsid w:val="002D6CA2"/>
    <w:rsid w:val="002D7AFA"/>
    <w:rsid w:val="002E0B91"/>
    <w:rsid w:val="002E5403"/>
    <w:rsid w:val="002F3109"/>
    <w:rsid w:val="002F31F9"/>
    <w:rsid w:val="002F3764"/>
    <w:rsid w:val="002F6321"/>
    <w:rsid w:val="00300903"/>
    <w:rsid w:val="003009CD"/>
    <w:rsid w:val="0030102A"/>
    <w:rsid w:val="00303603"/>
    <w:rsid w:val="00303BF3"/>
    <w:rsid w:val="003040D1"/>
    <w:rsid w:val="0030452B"/>
    <w:rsid w:val="00304A10"/>
    <w:rsid w:val="00307D61"/>
    <w:rsid w:val="003103B4"/>
    <w:rsid w:val="003106E6"/>
    <w:rsid w:val="003107D0"/>
    <w:rsid w:val="00310A1C"/>
    <w:rsid w:val="003113E8"/>
    <w:rsid w:val="00311930"/>
    <w:rsid w:val="00313370"/>
    <w:rsid w:val="003135CF"/>
    <w:rsid w:val="00313B07"/>
    <w:rsid w:val="0032243A"/>
    <w:rsid w:val="003235CD"/>
    <w:rsid w:val="00323D57"/>
    <w:rsid w:val="003240EB"/>
    <w:rsid w:val="00324E68"/>
    <w:rsid w:val="0032668E"/>
    <w:rsid w:val="00326854"/>
    <w:rsid w:val="00326975"/>
    <w:rsid w:val="00327231"/>
    <w:rsid w:val="00327538"/>
    <w:rsid w:val="0032789E"/>
    <w:rsid w:val="00330047"/>
    <w:rsid w:val="00330C2C"/>
    <w:rsid w:val="0033302D"/>
    <w:rsid w:val="0033601C"/>
    <w:rsid w:val="0033650C"/>
    <w:rsid w:val="00336714"/>
    <w:rsid w:val="00336DFE"/>
    <w:rsid w:val="0033709C"/>
    <w:rsid w:val="003411E2"/>
    <w:rsid w:val="003419D6"/>
    <w:rsid w:val="00342FC5"/>
    <w:rsid w:val="00343BCB"/>
    <w:rsid w:val="00345E9D"/>
    <w:rsid w:val="00347239"/>
    <w:rsid w:val="00351C72"/>
    <w:rsid w:val="00352433"/>
    <w:rsid w:val="00352AD2"/>
    <w:rsid w:val="0035362C"/>
    <w:rsid w:val="003538F2"/>
    <w:rsid w:val="003542F6"/>
    <w:rsid w:val="0035451D"/>
    <w:rsid w:val="00354AC9"/>
    <w:rsid w:val="0035609B"/>
    <w:rsid w:val="00356C2E"/>
    <w:rsid w:val="00362AD9"/>
    <w:rsid w:val="0036317E"/>
    <w:rsid w:val="00364426"/>
    <w:rsid w:val="00364C62"/>
    <w:rsid w:val="00365340"/>
    <w:rsid w:val="00365898"/>
    <w:rsid w:val="00366048"/>
    <w:rsid w:val="003668F5"/>
    <w:rsid w:val="00367FEF"/>
    <w:rsid w:val="00370374"/>
    <w:rsid w:val="0037232C"/>
    <w:rsid w:val="00373F01"/>
    <w:rsid w:val="00374AD9"/>
    <w:rsid w:val="003779CE"/>
    <w:rsid w:val="00380B10"/>
    <w:rsid w:val="00380E6B"/>
    <w:rsid w:val="00382568"/>
    <w:rsid w:val="00382EAA"/>
    <w:rsid w:val="00383972"/>
    <w:rsid w:val="00385490"/>
    <w:rsid w:val="00386FF1"/>
    <w:rsid w:val="00390A0A"/>
    <w:rsid w:val="00391505"/>
    <w:rsid w:val="00393C14"/>
    <w:rsid w:val="00393EFC"/>
    <w:rsid w:val="00394F53"/>
    <w:rsid w:val="0039652D"/>
    <w:rsid w:val="003A06BA"/>
    <w:rsid w:val="003A1A2D"/>
    <w:rsid w:val="003A1FA8"/>
    <w:rsid w:val="003A459B"/>
    <w:rsid w:val="003A4EF6"/>
    <w:rsid w:val="003A5136"/>
    <w:rsid w:val="003A53D9"/>
    <w:rsid w:val="003B1B2F"/>
    <w:rsid w:val="003B3DC2"/>
    <w:rsid w:val="003B48FD"/>
    <w:rsid w:val="003B5543"/>
    <w:rsid w:val="003B709D"/>
    <w:rsid w:val="003C1D6D"/>
    <w:rsid w:val="003C73E6"/>
    <w:rsid w:val="003D15FB"/>
    <w:rsid w:val="003E4146"/>
    <w:rsid w:val="003E4A2F"/>
    <w:rsid w:val="003F13CF"/>
    <w:rsid w:val="003F28ED"/>
    <w:rsid w:val="003F2C61"/>
    <w:rsid w:val="003F46B5"/>
    <w:rsid w:val="003F5F30"/>
    <w:rsid w:val="003F6749"/>
    <w:rsid w:val="0040126C"/>
    <w:rsid w:val="0040145A"/>
    <w:rsid w:val="0040299E"/>
    <w:rsid w:val="0040514E"/>
    <w:rsid w:val="00405826"/>
    <w:rsid w:val="00407A76"/>
    <w:rsid w:val="00410570"/>
    <w:rsid w:val="00411228"/>
    <w:rsid w:val="00412199"/>
    <w:rsid w:val="0041335C"/>
    <w:rsid w:val="004136F9"/>
    <w:rsid w:val="004143D4"/>
    <w:rsid w:val="004156A2"/>
    <w:rsid w:val="004165DC"/>
    <w:rsid w:val="00422328"/>
    <w:rsid w:val="004234E7"/>
    <w:rsid w:val="004235E9"/>
    <w:rsid w:val="0042458F"/>
    <w:rsid w:val="0042521C"/>
    <w:rsid w:val="00430AD4"/>
    <w:rsid w:val="00432098"/>
    <w:rsid w:val="00432DA6"/>
    <w:rsid w:val="00433459"/>
    <w:rsid w:val="00434204"/>
    <w:rsid w:val="00434A12"/>
    <w:rsid w:val="00435284"/>
    <w:rsid w:val="004407B7"/>
    <w:rsid w:val="004423AE"/>
    <w:rsid w:val="0045270B"/>
    <w:rsid w:val="004528D1"/>
    <w:rsid w:val="00460871"/>
    <w:rsid w:val="00463BAB"/>
    <w:rsid w:val="00470233"/>
    <w:rsid w:val="00470F12"/>
    <w:rsid w:val="00471356"/>
    <w:rsid w:val="004770C3"/>
    <w:rsid w:val="00480DA7"/>
    <w:rsid w:val="00482C67"/>
    <w:rsid w:val="00484A4E"/>
    <w:rsid w:val="0048674E"/>
    <w:rsid w:val="00493D39"/>
    <w:rsid w:val="004A26F3"/>
    <w:rsid w:val="004A53E5"/>
    <w:rsid w:val="004A5EB2"/>
    <w:rsid w:val="004A604C"/>
    <w:rsid w:val="004A7BD2"/>
    <w:rsid w:val="004C24CC"/>
    <w:rsid w:val="004C6735"/>
    <w:rsid w:val="004D00FF"/>
    <w:rsid w:val="004D0907"/>
    <w:rsid w:val="004D2538"/>
    <w:rsid w:val="004D3C25"/>
    <w:rsid w:val="004D3F9F"/>
    <w:rsid w:val="004D50F5"/>
    <w:rsid w:val="004D63DC"/>
    <w:rsid w:val="004E02CC"/>
    <w:rsid w:val="004E2D67"/>
    <w:rsid w:val="004E31DC"/>
    <w:rsid w:val="004E4176"/>
    <w:rsid w:val="004E5DF1"/>
    <w:rsid w:val="004E754F"/>
    <w:rsid w:val="004F00C9"/>
    <w:rsid w:val="004F1287"/>
    <w:rsid w:val="004F2320"/>
    <w:rsid w:val="004F379A"/>
    <w:rsid w:val="004F37DD"/>
    <w:rsid w:val="0050223E"/>
    <w:rsid w:val="00502BE3"/>
    <w:rsid w:val="00503F0C"/>
    <w:rsid w:val="0050468C"/>
    <w:rsid w:val="0050530F"/>
    <w:rsid w:val="00511736"/>
    <w:rsid w:val="00511A37"/>
    <w:rsid w:val="00511BE7"/>
    <w:rsid w:val="005155B7"/>
    <w:rsid w:val="005167ED"/>
    <w:rsid w:val="00520357"/>
    <w:rsid w:val="00520F6F"/>
    <w:rsid w:val="00521324"/>
    <w:rsid w:val="005262DF"/>
    <w:rsid w:val="00526598"/>
    <w:rsid w:val="0052755D"/>
    <w:rsid w:val="00527659"/>
    <w:rsid w:val="0053181E"/>
    <w:rsid w:val="00532A05"/>
    <w:rsid w:val="00535032"/>
    <w:rsid w:val="00535265"/>
    <w:rsid w:val="005412E8"/>
    <w:rsid w:val="00545A7F"/>
    <w:rsid w:val="00546664"/>
    <w:rsid w:val="005475BC"/>
    <w:rsid w:val="0055079E"/>
    <w:rsid w:val="00550AE1"/>
    <w:rsid w:val="005518BB"/>
    <w:rsid w:val="005519A5"/>
    <w:rsid w:val="00551CF7"/>
    <w:rsid w:val="00556A5E"/>
    <w:rsid w:val="00557952"/>
    <w:rsid w:val="005605F5"/>
    <w:rsid w:val="005609F5"/>
    <w:rsid w:val="00560A18"/>
    <w:rsid w:val="00565381"/>
    <w:rsid w:val="00567450"/>
    <w:rsid w:val="005708B4"/>
    <w:rsid w:val="00570956"/>
    <w:rsid w:val="00571BD7"/>
    <w:rsid w:val="00571E5B"/>
    <w:rsid w:val="00572E2E"/>
    <w:rsid w:val="0057396A"/>
    <w:rsid w:val="00576C94"/>
    <w:rsid w:val="00577065"/>
    <w:rsid w:val="005816E0"/>
    <w:rsid w:val="00581B8F"/>
    <w:rsid w:val="00581D49"/>
    <w:rsid w:val="0058535D"/>
    <w:rsid w:val="00585986"/>
    <w:rsid w:val="005861B5"/>
    <w:rsid w:val="005865AF"/>
    <w:rsid w:val="00586891"/>
    <w:rsid w:val="0058691B"/>
    <w:rsid w:val="00591A40"/>
    <w:rsid w:val="005A0C19"/>
    <w:rsid w:val="005A3F57"/>
    <w:rsid w:val="005A46B4"/>
    <w:rsid w:val="005B0521"/>
    <w:rsid w:val="005B0ADE"/>
    <w:rsid w:val="005B1778"/>
    <w:rsid w:val="005B25D0"/>
    <w:rsid w:val="005B63AC"/>
    <w:rsid w:val="005B7942"/>
    <w:rsid w:val="005C06C6"/>
    <w:rsid w:val="005C0BDB"/>
    <w:rsid w:val="005C1033"/>
    <w:rsid w:val="005C3F18"/>
    <w:rsid w:val="005C59B4"/>
    <w:rsid w:val="005C5D6C"/>
    <w:rsid w:val="005D0454"/>
    <w:rsid w:val="005D2495"/>
    <w:rsid w:val="005D29B5"/>
    <w:rsid w:val="005D509A"/>
    <w:rsid w:val="005D6EB3"/>
    <w:rsid w:val="005D78B9"/>
    <w:rsid w:val="005E60E1"/>
    <w:rsid w:val="005F10E8"/>
    <w:rsid w:val="005F2E9B"/>
    <w:rsid w:val="005F3782"/>
    <w:rsid w:val="005F63BD"/>
    <w:rsid w:val="005F70F2"/>
    <w:rsid w:val="005F7281"/>
    <w:rsid w:val="005F7DD3"/>
    <w:rsid w:val="00601231"/>
    <w:rsid w:val="006052C5"/>
    <w:rsid w:val="006105FA"/>
    <w:rsid w:val="00616697"/>
    <w:rsid w:val="00621D31"/>
    <w:rsid w:val="0062374C"/>
    <w:rsid w:val="00623BEB"/>
    <w:rsid w:val="00625A5E"/>
    <w:rsid w:val="00631F93"/>
    <w:rsid w:val="006334DD"/>
    <w:rsid w:val="00634486"/>
    <w:rsid w:val="00635826"/>
    <w:rsid w:val="00635BE0"/>
    <w:rsid w:val="006378BD"/>
    <w:rsid w:val="00641D26"/>
    <w:rsid w:val="006428C4"/>
    <w:rsid w:val="006461BD"/>
    <w:rsid w:val="00647914"/>
    <w:rsid w:val="00650B8B"/>
    <w:rsid w:val="00651616"/>
    <w:rsid w:val="0065191E"/>
    <w:rsid w:val="00654BBE"/>
    <w:rsid w:val="00660288"/>
    <w:rsid w:val="00662935"/>
    <w:rsid w:val="006651BC"/>
    <w:rsid w:val="0066585D"/>
    <w:rsid w:val="006756D0"/>
    <w:rsid w:val="0067731C"/>
    <w:rsid w:val="00677BB5"/>
    <w:rsid w:val="0068186D"/>
    <w:rsid w:val="00682BBF"/>
    <w:rsid w:val="00691F81"/>
    <w:rsid w:val="006A22C0"/>
    <w:rsid w:val="006A2DDC"/>
    <w:rsid w:val="006A70F4"/>
    <w:rsid w:val="006B072F"/>
    <w:rsid w:val="006B31F1"/>
    <w:rsid w:val="006B3CCF"/>
    <w:rsid w:val="006B6070"/>
    <w:rsid w:val="006C0A92"/>
    <w:rsid w:val="006C280A"/>
    <w:rsid w:val="006C2D80"/>
    <w:rsid w:val="006D711A"/>
    <w:rsid w:val="006E1268"/>
    <w:rsid w:val="006E1FA6"/>
    <w:rsid w:val="006E278E"/>
    <w:rsid w:val="006E2B5E"/>
    <w:rsid w:val="006E36D0"/>
    <w:rsid w:val="006E3854"/>
    <w:rsid w:val="006E3EF9"/>
    <w:rsid w:val="006E5809"/>
    <w:rsid w:val="006E5A81"/>
    <w:rsid w:val="006E6A7E"/>
    <w:rsid w:val="006E76F5"/>
    <w:rsid w:val="006E77B4"/>
    <w:rsid w:val="006F0604"/>
    <w:rsid w:val="006F1250"/>
    <w:rsid w:val="006F1A87"/>
    <w:rsid w:val="006F29DB"/>
    <w:rsid w:val="006F54F3"/>
    <w:rsid w:val="006F6899"/>
    <w:rsid w:val="006F72B6"/>
    <w:rsid w:val="00700CCF"/>
    <w:rsid w:val="0070144E"/>
    <w:rsid w:val="00701C01"/>
    <w:rsid w:val="007033B8"/>
    <w:rsid w:val="00703BEA"/>
    <w:rsid w:val="00704575"/>
    <w:rsid w:val="00706D39"/>
    <w:rsid w:val="0071528C"/>
    <w:rsid w:val="007152EF"/>
    <w:rsid w:val="00715B73"/>
    <w:rsid w:val="0071696F"/>
    <w:rsid w:val="00716F36"/>
    <w:rsid w:val="007220A1"/>
    <w:rsid w:val="007247DE"/>
    <w:rsid w:val="007323F3"/>
    <w:rsid w:val="00733D2C"/>
    <w:rsid w:val="00734B00"/>
    <w:rsid w:val="00734E28"/>
    <w:rsid w:val="00736117"/>
    <w:rsid w:val="00736C7E"/>
    <w:rsid w:val="0073725A"/>
    <w:rsid w:val="007375FC"/>
    <w:rsid w:val="0074172C"/>
    <w:rsid w:val="00741B1C"/>
    <w:rsid w:val="00741D1C"/>
    <w:rsid w:val="00742642"/>
    <w:rsid w:val="00743C06"/>
    <w:rsid w:val="00743EFF"/>
    <w:rsid w:val="00744A6F"/>
    <w:rsid w:val="00744AD1"/>
    <w:rsid w:val="00744D8F"/>
    <w:rsid w:val="0074539F"/>
    <w:rsid w:val="007473D2"/>
    <w:rsid w:val="00750392"/>
    <w:rsid w:val="007561FC"/>
    <w:rsid w:val="00756ACC"/>
    <w:rsid w:val="0076130D"/>
    <w:rsid w:val="00763991"/>
    <w:rsid w:val="00763E2C"/>
    <w:rsid w:val="00763F62"/>
    <w:rsid w:val="00764194"/>
    <w:rsid w:val="00774182"/>
    <w:rsid w:val="007755F0"/>
    <w:rsid w:val="0077630F"/>
    <w:rsid w:val="00776739"/>
    <w:rsid w:val="007776D7"/>
    <w:rsid w:val="00780259"/>
    <w:rsid w:val="007804F7"/>
    <w:rsid w:val="00783E59"/>
    <w:rsid w:val="00785210"/>
    <w:rsid w:val="0078723B"/>
    <w:rsid w:val="00787366"/>
    <w:rsid w:val="00790BF4"/>
    <w:rsid w:val="00791CC5"/>
    <w:rsid w:val="007929FD"/>
    <w:rsid w:val="00793095"/>
    <w:rsid w:val="0079369D"/>
    <w:rsid w:val="007939AC"/>
    <w:rsid w:val="00796BDF"/>
    <w:rsid w:val="0079776E"/>
    <w:rsid w:val="007A14C8"/>
    <w:rsid w:val="007A2203"/>
    <w:rsid w:val="007A44DE"/>
    <w:rsid w:val="007A44E7"/>
    <w:rsid w:val="007A602A"/>
    <w:rsid w:val="007A7279"/>
    <w:rsid w:val="007B3ACD"/>
    <w:rsid w:val="007B640C"/>
    <w:rsid w:val="007B723F"/>
    <w:rsid w:val="007B7AD3"/>
    <w:rsid w:val="007C13CE"/>
    <w:rsid w:val="007C4AF8"/>
    <w:rsid w:val="007C5020"/>
    <w:rsid w:val="007C5F20"/>
    <w:rsid w:val="007C6A12"/>
    <w:rsid w:val="007C739D"/>
    <w:rsid w:val="007D0FBF"/>
    <w:rsid w:val="007D30F3"/>
    <w:rsid w:val="007D3D9A"/>
    <w:rsid w:val="007E22C4"/>
    <w:rsid w:val="007E2DDF"/>
    <w:rsid w:val="007E31CB"/>
    <w:rsid w:val="007E43C1"/>
    <w:rsid w:val="007E4437"/>
    <w:rsid w:val="007E7822"/>
    <w:rsid w:val="007F265C"/>
    <w:rsid w:val="007F4A19"/>
    <w:rsid w:val="007F51FA"/>
    <w:rsid w:val="0080512C"/>
    <w:rsid w:val="00810B28"/>
    <w:rsid w:val="00811342"/>
    <w:rsid w:val="008139E3"/>
    <w:rsid w:val="0081529A"/>
    <w:rsid w:val="00815515"/>
    <w:rsid w:val="00816C55"/>
    <w:rsid w:val="00816FCE"/>
    <w:rsid w:val="00817407"/>
    <w:rsid w:val="008178FE"/>
    <w:rsid w:val="00821D00"/>
    <w:rsid w:val="008223FD"/>
    <w:rsid w:val="0082331C"/>
    <w:rsid w:val="0082429E"/>
    <w:rsid w:val="00826E0D"/>
    <w:rsid w:val="008272C8"/>
    <w:rsid w:val="00831864"/>
    <w:rsid w:val="00833C98"/>
    <w:rsid w:val="008350A0"/>
    <w:rsid w:val="0083523A"/>
    <w:rsid w:val="00835BA0"/>
    <w:rsid w:val="00835F59"/>
    <w:rsid w:val="00836C6F"/>
    <w:rsid w:val="00836F8D"/>
    <w:rsid w:val="00841066"/>
    <w:rsid w:val="00842897"/>
    <w:rsid w:val="008443B3"/>
    <w:rsid w:val="008456E7"/>
    <w:rsid w:val="008471AA"/>
    <w:rsid w:val="008477AB"/>
    <w:rsid w:val="008503BF"/>
    <w:rsid w:val="0085041D"/>
    <w:rsid w:val="00852DBA"/>
    <w:rsid w:val="00854CF2"/>
    <w:rsid w:val="00854F2C"/>
    <w:rsid w:val="00856615"/>
    <w:rsid w:val="00856D71"/>
    <w:rsid w:val="008575C3"/>
    <w:rsid w:val="008625F3"/>
    <w:rsid w:val="008633CA"/>
    <w:rsid w:val="00863DE7"/>
    <w:rsid w:val="0086472C"/>
    <w:rsid w:val="00865478"/>
    <w:rsid w:val="00865F8D"/>
    <w:rsid w:val="008711AC"/>
    <w:rsid w:val="008762B5"/>
    <w:rsid w:val="00877087"/>
    <w:rsid w:val="00882D8D"/>
    <w:rsid w:val="0088396D"/>
    <w:rsid w:val="00884AB9"/>
    <w:rsid w:val="00886913"/>
    <w:rsid w:val="008869E5"/>
    <w:rsid w:val="00886A8A"/>
    <w:rsid w:val="0088730C"/>
    <w:rsid w:val="008874E2"/>
    <w:rsid w:val="008933ED"/>
    <w:rsid w:val="00894636"/>
    <w:rsid w:val="00895E36"/>
    <w:rsid w:val="008A00D1"/>
    <w:rsid w:val="008A29CD"/>
    <w:rsid w:val="008A407B"/>
    <w:rsid w:val="008A548D"/>
    <w:rsid w:val="008A55A1"/>
    <w:rsid w:val="008A6119"/>
    <w:rsid w:val="008A6B82"/>
    <w:rsid w:val="008A7050"/>
    <w:rsid w:val="008A7404"/>
    <w:rsid w:val="008A763E"/>
    <w:rsid w:val="008A76E3"/>
    <w:rsid w:val="008B31F3"/>
    <w:rsid w:val="008B61B9"/>
    <w:rsid w:val="008B76DC"/>
    <w:rsid w:val="008C3589"/>
    <w:rsid w:val="008C3877"/>
    <w:rsid w:val="008D250A"/>
    <w:rsid w:val="008D637D"/>
    <w:rsid w:val="008D7F0D"/>
    <w:rsid w:val="008E4155"/>
    <w:rsid w:val="008E439E"/>
    <w:rsid w:val="008E654F"/>
    <w:rsid w:val="008F0642"/>
    <w:rsid w:val="008F0B97"/>
    <w:rsid w:val="008F33BC"/>
    <w:rsid w:val="008F3C7D"/>
    <w:rsid w:val="008F3EA8"/>
    <w:rsid w:val="008F4BD7"/>
    <w:rsid w:val="008F7645"/>
    <w:rsid w:val="008F784F"/>
    <w:rsid w:val="00900749"/>
    <w:rsid w:val="00901B63"/>
    <w:rsid w:val="00901BF7"/>
    <w:rsid w:val="00903E26"/>
    <w:rsid w:val="00910EF2"/>
    <w:rsid w:val="00911535"/>
    <w:rsid w:val="00913F6B"/>
    <w:rsid w:val="0092020B"/>
    <w:rsid w:val="00920770"/>
    <w:rsid w:val="009222EC"/>
    <w:rsid w:val="009231B9"/>
    <w:rsid w:val="009254C1"/>
    <w:rsid w:val="009315D9"/>
    <w:rsid w:val="00933228"/>
    <w:rsid w:val="0093330A"/>
    <w:rsid w:val="00933493"/>
    <w:rsid w:val="00933ADD"/>
    <w:rsid w:val="00935623"/>
    <w:rsid w:val="0093619B"/>
    <w:rsid w:val="00936406"/>
    <w:rsid w:val="00940E43"/>
    <w:rsid w:val="00943D43"/>
    <w:rsid w:val="009449E7"/>
    <w:rsid w:val="00944B04"/>
    <w:rsid w:val="00946C09"/>
    <w:rsid w:val="00951195"/>
    <w:rsid w:val="00956D54"/>
    <w:rsid w:val="00956E89"/>
    <w:rsid w:val="0095752B"/>
    <w:rsid w:val="00962003"/>
    <w:rsid w:val="00963CA1"/>
    <w:rsid w:val="00971700"/>
    <w:rsid w:val="009723B3"/>
    <w:rsid w:val="009749B0"/>
    <w:rsid w:val="009809C1"/>
    <w:rsid w:val="00983292"/>
    <w:rsid w:val="00983840"/>
    <w:rsid w:val="00983880"/>
    <w:rsid w:val="00984D20"/>
    <w:rsid w:val="009875D9"/>
    <w:rsid w:val="0099009D"/>
    <w:rsid w:val="00990549"/>
    <w:rsid w:val="00994ADE"/>
    <w:rsid w:val="009A0058"/>
    <w:rsid w:val="009A0343"/>
    <w:rsid w:val="009A146D"/>
    <w:rsid w:val="009A17C7"/>
    <w:rsid w:val="009A18E9"/>
    <w:rsid w:val="009A497F"/>
    <w:rsid w:val="009A75A0"/>
    <w:rsid w:val="009A7737"/>
    <w:rsid w:val="009A794D"/>
    <w:rsid w:val="009B23A6"/>
    <w:rsid w:val="009B2D7E"/>
    <w:rsid w:val="009B437A"/>
    <w:rsid w:val="009B465D"/>
    <w:rsid w:val="009C230B"/>
    <w:rsid w:val="009C245D"/>
    <w:rsid w:val="009C25FE"/>
    <w:rsid w:val="009C3E81"/>
    <w:rsid w:val="009C5047"/>
    <w:rsid w:val="009C5EF8"/>
    <w:rsid w:val="009D0D3C"/>
    <w:rsid w:val="009D120A"/>
    <w:rsid w:val="009D1D81"/>
    <w:rsid w:val="009D2FA4"/>
    <w:rsid w:val="009D3502"/>
    <w:rsid w:val="009D3C69"/>
    <w:rsid w:val="009D4581"/>
    <w:rsid w:val="009D5303"/>
    <w:rsid w:val="009D5C09"/>
    <w:rsid w:val="009E2C23"/>
    <w:rsid w:val="009E4CF1"/>
    <w:rsid w:val="009E6F9E"/>
    <w:rsid w:val="009E7068"/>
    <w:rsid w:val="009E7961"/>
    <w:rsid w:val="009F04AB"/>
    <w:rsid w:val="009F0765"/>
    <w:rsid w:val="009F3390"/>
    <w:rsid w:val="009F33E7"/>
    <w:rsid w:val="009F4C64"/>
    <w:rsid w:val="009F72D8"/>
    <w:rsid w:val="00A02756"/>
    <w:rsid w:val="00A03606"/>
    <w:rsid w:val="00A04012"/>
    <w:rsid w:val="00A0443B"/>
    <w:rsid w:val="00A07463"/>
    <w:rsid w:val="00A124A7"/>
    <w:rsid w:val="00A12B58"/>
    <w:rsid w:val="00A13843"/>
    <w:rsid w:val="00A140F3"/>
    <w:rsid w:val="00A14B7A"/>
    <w:rsid w:val="00A15A47"/>
    <w:rsid w:val="00A17D32"/>
    <w:rsid w:val="00A20D3C"/>
    <w:rsid w:val="00A231F6"/>
    <w:rsid w:val="00A23DAD"/>
    <w:rsid w:val="00A2668C"/>
    <w:rsid w:val="00A27E05"/>
    <w:rsid w:val="00A30C43"/>
    <w:rsid w:val="00A3227D"/>
    <w:rsid w:val="00A34BF1"/>
    <w:rsid w:val="00A360EF"/>
    <w:rsid w:val="00A36F51"/>
    <w:rsid w:val="00A40454"/>
    <w:rsid w:val="00A41DB9"/>
    <w:rsid w:val="00A43BFD"/>
    <w:rsid w:val="00A44ED9"/>
    <w:rsid w:val="00A47894"/>
    <w:rsid w:val="00A50CFA"/>
    <w:rsid w:val="00A524F5"/>
    <w:rsid w:val="00A526B2"/>
    <w:rsid w:val="00A53585"/>
    <w:rsid w:val="00A54EB3"/>
    <w:rsid w:val="00A569D2"/>
    <w:rsid w:val="00A57245"/>
    <w:rsid w:val="00A57C5C"/>
    <w:rsid w:val="00A64C28"/>
    <w:rsid w:val="00A6597C"/>
    <w:rsid w:val="00A6611F"/>
    <w:rsid w:val="00A72C33"/>
    <w:rsid w:val="00A730C3"/>
    <w:rsid w:val="00A746F9"/>
    <w:rsid w:val="00A74736"/>
    <w:rsid w:val="00A74BED"/>
    <w:rsid w:val="00A76154"/>
    <w:rsid w:val="00A80A90"/>
    <w:rsid w:val="00A8131C"/>
    <w:rsid w:val="00A828A5"/>
    <w:rsid w:val="00A94594"/>
    <w:rsid w:val="00A95C78"/>
    <w:rsid w:val="00A96954"/>
    <w:rsid w:val="00A96F38"/>
    <w:rsid w:val="00AA041D"/>
    <w:rsid w:val="00AA065A"/>
    <w:rsid w:val="00AA3148"/>
    <w:rsid w:val="00AA700A"/>
    <w:rsid w:val="00AA77A7"/>
    <w:rsid w:val="00AB08FB"/>
    <w:rsid w:val="00AB151B"/>
    <w:rsid w:val="00AB2460"/>
    <w:rsid w:val="00AB2818"/>
    <w:rsid w:val="00AB3FEC"/>
    <w:rsid w:val="00AB5C4E"/>
    <w:rsid w:val="00AB6219"/>
    <w:rsid w:val="00AB6401"/>
    <w:rsid w:val="00AB6CBD"/>
    <w:rsid w:val="00AB7326"/>
    <w:rsid w:val="00AC071E"/>
    <w:rsid w:val="00AC141F"/>
    <w:rsid w:val="00AC142B"/>
    <w:rsid w:val="00AC2822"/>
    <w:rsid w:val="00AC3C07"/>
    <w:rsid w:val="00AC4395"/>
    <w:rsid w:val="00AC46BD"/>
    <w:rsid w:val="00AC65F8"/>
    <w:rsid w:val="00AC6924"/>
    <w:rsid w:val="00AC6CAF"/>
    <w:rsid w:val="00AD5181"/>
    <w:rsid w:val="00AE0064"/>
    <w:rsid w:val="00AE33DE"/>
    <w:rsid w:val="00AE3603"/>
    <w:rsid w:val="00AE4DDC"/>
    <w:rsid w:val="00AE51C2"/>
    <w:rsid w:val="00AE551A"/>
    <w:rsid w:val="00AF6B81"/>
    <w:rsid w:val="00B00BA9"/>
    <w:rsid w:val="00B011E6"/>
    <w:rsid w:val="00B013B3"/>
    <w:rsid w:val="00B02392"/>
    <w:rsid w:val="00B04E01"/>
    <w:rsid w:val="00B052A4"/>
    <w:rsid w:val="00B06733"/>
    <w:rsid w:val="00B074A6"/>
    <w:rsid w:val="00B109EA"/>
    <w:rsid w:val="00B129A0"/>
    <w:rsid w:val="00B12A20"/>
    <w:rsid w:val="00B13219"/>
    <w:rsid w:val="00B14B2F"/>
    <w:rsid w:val="00B150BA"/>
    <w:rsid w:val="00B15865"/>
    <w:rsid w:val="00B179D7"/>
    <w:rsid w:val="00B23AEE"/>
    <w:rsid w:val="00B23BE6"/>
    <w:rsid w:val="00B262A6"/>
    <w:rsid w:val="00B27489"/>
    <w:rsid w:val="00B27DAD"/>
    <w:rsid w:val="00B309C8"/>
    <w:rsid w:val="00B30DEB"/>
    <w:rsid w:val="00B3166E"/>
    <w:rsid w:val="00B31ABB"/>
    <w:rsid w:val="00B3354B"/>
    <w:rsid w:val="00B34CD0"/>
    <w:rsid w:val="00B351BF"/>
    <w:rsid w:val="00B35F74"/>
    <w:rsid w:val="00B40DD6"/>
    <w:rsid w:val="00B41EF0"/>
    <w:rsid w:val="00B42F1E"/>
    <w:rsid w:val="00B43E68"/>
    <w:rsid w:val="00B513D4"/>
    <w:rsid w:val="00B53074"/>
    <w:rsid w:val="00B534D5"/>
    <w:rsid w:val="00B53D0E"/>
    <w:rsid w:val="00B53F96"/>
    <w:rsid w:val="00B576B6"/>
    <w:rsid w:val="00B579E1"/>
    <w:rsid w:val="00B61045"/>
    <w:rsid w:val="00B61A7F"/>
    <w:rsid w:val="00B641F2"/>
    <w:rsid w:val="00B6427F"/>
    <w:rsid w:val="00B67133"/>
    <w:rsid w:val="00B7118E"/>
    <w:rsid w:val="00B722BD"/>
    <w:rsid w:val="00B74438"/>
    <w:rsid w:val="00B7531E"/>
    <w:rsid w:val="00B75783"/>
    <w:rsid w:val="00B757F9"/>
    <w:rsid w:val="00B75E80"/>
    <w:rsid w:val="00B814B1"/>
    <w:rsid w:val="00B81C7D"/>
    <w:rsid w:val="00B847FE"/>
    <w:rsid w:val="00B90FCA"/>
    <w:rsid w:val="00B91D8F"/>
    <w:rsid w:val="00B924AB"/>
    <w:rsid w:val="00B9493E"/>
    <w:rsid w:val="00B94A86"/>
    <w:rsid w:val="00B97CF9"/>
    <w:rsid w:val="00B97FAF"/>
    <w:rsid w:val="00BA007D"/>
    <w:rsid w:val="00BA18E6"/>
    <w:rsid w:val="00BA4A3C"/>
    <w:rsid w:val="00BA5151"/>
    <w:rsid w:val="00BA5C99"/>
    <w:rsid w:val="00BA5E4A"/>
    <w:rsid w:val="00BA63D5"/>
    <w:rsid w:val="00BA758A"/>
    <w:rsid w:val="00BB257F"/>
    <w:rsid w:val="00BB305D"/>
    <w:rsid w:val="00BB32E7"/>
    <w:rsid w:val="00BB341C"/>
    <w:rsid w:val="00BB349D"/>
    <w:rsid w:val="00BB3864"/>
    <w:rsid w:val="00BB4AAB"/>
    <w:rsid w:val="00BB6007"/>
    <w:rsid w:val="00BB62BA"/>
    <w:rsid w:val="00BB7FF3"/>
    <w:rsid w:val="00BC0240"/>
    <w:rsid w:val="00BC34F6"/>
    <w:rsid w:val="00BC4DFE"/>
    <w:rsid w:val="00BC6D14"/>
    <w:rsid w:val="00BD1926"/>
    <w:rsid w:val="00BD4358"/>
    <w:rsid w:val="00BD5948"/>
    <w:rsid w:val="00BD5BCC"/>
    <w:rsid w:val="00BD5FFA"/>
    <w:rsid w:val="00BE0463"/>
    <w:rsid w:val="00BE1395"/>
    <w:rsid w:val="00BE1EE4"/>
    <w:rsid w:val="00BE24C7"/>
    <w:rsid w:val="00BE47A0"/>
    <w:rsid w:val="00BE537B"/>
    <w:rsid w:val="00BE6997"/>
    <w:rsid w:val="00BE7EF9"/>
    <w:rsid w:val="00BF3093"/>
    <w:rsid w:val="00BF3192"/>
    <w:rsid w:val="00BF3280"/>
    <w:rsid w:val="00BF4535"/>
    <w:rsid w:val="00BF504F"/>
    <w:rsid w:val="00BF7A8E"/>
    <w:rsid w:val="00C001F1"/>
    <w:rsid w:val="00C02B5C"/>
    <w:rsid w:val="00C05822"/>
    <w:rsid w:val="00C05C2D"/>
    <w:rsid w:val="00C06562"/>
    <w:rsid w:val="00C1021B"/>
    <w:rsid w:val="00C13591"/>
    <w:rsid w:val="00C145DD"/>
    <w:rsid w:val="00C15D8A"/>
    <w:rsid w:val="00C15EA6"/>
    <w:rsid w:val="00C17328"/>
    <w:rsid w:val="00C20659"/>
    <w:rsid w:val="00C20909"/>
    <w:rsid w:val="00C216C3"/>
    <w:rsid w:val="00C22542"/>
    <w:rsid w:val="00C22BC5"/>
    <w:rsid w:val="00C24FB4"/>
    <w:rsid w:val="00C30527"/>
    <w:rsid w:val="00C31779"/>
    <w:rsid w:val="00C42CC1"/>
    <w:rsid w:val="00C43A22"/>
    <w:rsid w:val="00C447EF"/>
    <w:rsid w:val="00C44EA5"/>
    <w:rsid w:val="00C451D4"/>
    <w:rsid w:val="00C45DEA"/>
    <w:rsid w:val="00C47614"/>
    <w:rsid w:val="00C511DC"/>
    <w:rsid w:val="00C55344"/>
    <w:rsid w:val="00C60338"/>
    <w:rsid w:val="00C60B6F"/>
    <w:rsid w:val="00C616C5"/>
    <w:rsid w:val="00C62613"/>
    <w:rsid w:val="00C627A0"/>
    <w:rsid w:val="00C62832"/>
    <w:rsid w:val="00C62A47"/>
    <w:rsid w:val="00C62A4F"/>
    <w:rsid w:val="00C67468"/>
    <w:rsid w:val="00C715B7"/>
    <w:rsid w:val="00C72F40"/>
    <w:rsid w:val="00C73B8F"/>
    <w:rsid w:val="00C77BE8"/>
    <w:rsid w:val="00C81B09"/>
    <w:rsid w:val="00C82131"/>
    <w:rsid w:val="00C82924"/>
    <w:rsid w:val="00C85CA7"/>
    <w:rsid w:val="00C86466"/>
    <w:rsid w:val="00C87F4A"/>
    <w:rsid w:val="00C90F31"/>
    <w:rsid w:val="00C933B0"/>
    <w:rsid w:val="00C9374D"/>
    <w:rsid w:val="00C953B5"/>
    <w:rsid w:val="00CA0135"/>
    <w:rsid w:val="00CA02B6"/>
    <w:rsid w:val="00CA4FF8"/>
    <w:rsid w:val="00CA5FEC"/>
    <w:rsid w:val="00CA6D4F"/>
    <w:rsid w:val="00CA6E48"/>
    <w:rsid w:val="00CB0B4D"/>
    <w:rsid w:val="00CB0E4D"/>
    <w:rsid w:val="00CB13BC"/>
    <w:rsid w:val="00CB1EA0"/>
    <w:rsid w:val="00CB25E4"/>
    <w:rsid w:val="00CB395E"/>
    <w:rsid w:val="00CB428E"/>
    <w:rsid w:val="00CC0EFF"/>
    <w:rsid w:val="00CC16A5"/>
    <w:rsid w:val="00CC1990"/>
    <w:rsid w:val="00CC58F2"/>
    <w:rsid w:val="00CC61D1"/>
    <w:rsid w:val="00CD0A18"/>
    <w:rsid w:val="00CD1059"/>
    <w:rsid w:val="00CD2645"/>
    <w:rsid w:val="00CD2A80"/>
    <w:rsid w:val="00CD2A8E"/>
    <w:rsid w:val="00CD3918"/>
    <w:rsid w:val="00CD4F39"/>
    <w:rsid w:val="00CD5EA1"/>
    <w:rsid w:val="00CD699B"/>
    <w:rsid w:val="00CE09E0"/>
    <w:rsid w:val="00CE362A"/>
    <w:rsid w:val="00CE3CE9"/>
    <w:rsid w:val="00CE5012"/>
    <w:rsid w:val="00CF2DFA"/>
    <w:rsid w:val="00CF3840"/>
    <w:rsid w:val="00CF585B"/>
    <w:rsid w:val="00CF7B9C"/>
    <w:rsid w:val="00D000C1"/>
    <w:rsid w:val="00D00489"/>
    <w:rsid w:val="00D015F1"/>
    <w:rsid w:val="00D018A1"/>
    <w:rsid w:val="00D037EB"/>
    <w:rsid w:val="00D0497F"/>
    <w:rsid w:val="00D05863"/>
    <w:rsid w:val="00D058C7"/>
    <w:rsid w:val="00D07ABF"/>
    <w:rsid w:val="00D1411A"/>
    <w:rsid w:val="00D20792"/>
    <w:rsid w:val="00D213E4"/>
    <w:rsid w:val="00D23376"/>
    <w:rsid w:val="00D23B6C"/>
    <w:rsid w:val="00D24F60"/>
    <w:rsid w:val="00D258AD"/>
    <w:rsid w:val="00D25FEF"/>
    <w:rsid w:val="00D26EEB"/>
    <w:rsid w:val="00D27193"/>
    <w:rsid w:val="00D27BB8"/>
    <w:rsid w:val="00D32C5F"/>
    <w:rsid w:val="00D32E8D"/>
    <w:rsid w:val="00D33B47"/>
    <w:rsid w:val="00D357B4"/>
    <w:rsid w:val="00D41191"/>
    <w:rsid w:val="00D44BC4"/>
    <w:rsid w:val="00D4564B"/>
    <w:rsid w:val="00D473E5"/>
    <w:rsid w:val="00D5056E"/>
    <w:rsid w:val="00D50AC4"/>
    <w:rsid w:val="00D52BED"/>
    <w:rsid w:val="00D54813"/>
    <w:rsid w:val="00D57734"/>
    <w:rsid w:val="00D57E5E"/>
    <w:rsid w:val="00D631D7"/>
    <w:rsid w:val="00D63A2A"/>
    <w:rsid w:val="00D64EDF"/>
    <w:rsid w:val="00D67093"/>
    <w:rsid w:val="00D73127"/>
    <w:rsid w:val="00D81738"/>
    <w:rsid w:val="00D833F9"/>
    <w:rsid w:val="00D83D98"/>
    <w:rsid w:val="00D85205"/>
    <w:rsid w:val="00D85911"/>
    <w:rsid w:val="00D914B0"/>
    <w:rsid w:val="00D92475"/>
    <w:rsid w:val="00D942A0"/>
    <w:rsid w:val="00DA4ED1"/>
    <w:rsid w:val="00DA60ED"/>
    <w:rsid w:val="00DA7A33"/>
    <w:rsid w:val="00DA7D63"/>
    <w:rsid w:val="00DB041F"/>
    <w:rsid w:val="00DB0B61"/>
    <w:rsid w:val="00DB0EA3"/>
    <w:rsid w:val="00DB11CC"/>
    <w:rsid w:val="00DB3ED5"/>
    <w:rsid w:val="00DB4279"/>
    <w:rsid w:val="00DB4FBD"/>
    <w:rsid w:val="00DB58A2"/>
    <w:rsid w:val="00DB5F36"/>
    <w:rsid w:val="00DB7C45"/>
    <w:rsid w:val="00DC2F6C"/>
    <w:rsid w:val="00DC5AC5"/>
    <w:rsid w:val="00DD03F7"/>
    <w:rsid w:val="00DD123A"/>
    <w:rsid w:val="00DD1C7C"/>
    <w:rsid w:val="00DD6BEC"/>
    <w:rsid w:val="00DE2FE2"/>
    <w:rsid w:val="00DE67D4"/>
    <w:rsid w:val="00DE6F42"/>
    <w:rsid w:val="00DE7184"/>
    <w:rsid w:val="00DF004B"/>
    <w:rsid w:val="00DF0D03"/>
    <w:rsid w:val="00DF15B0"/>
    <w:rsid w:val="00DF4451"/>
    <w:rsid w:val="00DF45E9"/>
    <w:rsid w:val="00DF74B4"/>
    <w:rsid w:val="00E00BC9"/>
    <w:rsid w:val="00E04829"/>
    <w:rsid w:val="00E07012"/>
    <w:rsid w:val="00E10E4C"/>
    <w:rsid w:val="00E146E8"/>
    <w:rsid w:val="00E149AA"/>
    <w:rsid w:val="00E1573F"/>
    <w:rsid w:val="00E16D82"/>
    <w:rsid w:val="00E2037A"/>
    <w:rsid w:val="00E20B40"/>
    <w:rsid w:val="00E21DD2"/>
    <w:rsid w:val="00E233BA"/>
    <w:rsid w:val="00E2395E"/>
    <w:rsid w:val="00E240F1"/>
    <w:rsid w:val="00E241E6"/>
    <w:rsid w:val="00E247DC"/>
    <w:rsid w:val="00E305C2"/>
    <w:rsid w:val="00E31B77"/>
    <w:rsid w:val="00E345CF"/>
    <w:rsid w:val="00E34B8A"/>
    <w:rsid w:val="00E37CA9"/>
    <w:rsid w:val="00E37D4D"/>
    <w:rsid w:val="00E41AB2"/>
    <w:rsid w:val="00E42391"/>
    <w:rsid w:val="00E43CAA"/>
    <w:rsid w:val="00E5014A"/>
    <w:rsid w:val="00E526E1"/>
    <w:rsid w:val="00E53B13"/>
    <w:rsid w:val="00E55144"/>
    <w:rsid w:val="00E55218"/>
    <w:rsid w:val="00E5528F"/>
    <w:rsid w:val="00E609B1"/>
    <w:rsid w:val="00E61243"/>
    <w:rsid w:val="00E61260"/>
    <w:rsid w:val="00E637F6"/>
    <w:rsid w:val="00E661D0"/>
    <w:rsid w:val="00E664AE"/>
    <w:rsid w:val="00E71C63"/>
    <w:rsid w:val="00E72181"/>
    <w:rsid w:val="00E73B9E"/>
    <w:rsid w:val="00E7455A"/>
    <w:rsid w:val="00E74F9C"/>
    <w:rsid w:val="00E775CE"/>
    <w:rsid w:val="00E818F6"/>
    <w:rsid w:val="00E81B5F"/>
    <w:rsid w:val="00E8244D"/>
    <w:rsid w:val="00E82AFC"/>
    <w:rsid w:val="00E83BCD"/>
    <w:rsid w:val="00E9360A"/>
    <w:rsid w:val="00E939AF"/>
    <w:rsid w:val="00E95564"/>
    <w:rsid w:val="00E95E7D"/>
    <w:rsid w:val="00EA006D"/>
    <w:rsid w:val="00EA04A4"/>
    <w:rsid w:val="00EA073E"/>
    <w:rsid w:val="00EA2AEB"/>
    <w:rsid w:val="00EA71D8"/>
    <w:rsid w:val="00EB00DD"/>
    <w:rsid w:val="00EB18CC"/>
    <w:rsid w:val="00EB23BA"/>
    <w:rsid w:val="00EB3B04"/>
    <w:rsid w:val="00EB3EEE"/>
    <w:rsid w:val="00EB41F3"/>
    <w:rsid w:val="00EB4997"/>
    <w:rsid w:val="00EB4B19"/>
    <w:rsid w:val="00EB6A9D"/>
    <w:rsid w:val="00EB6E44"/>
    <w:rsid w:val="00EC3484"/>
    <w:rsid w:val="00EC4B2D"/>
    <w:rsid w:val="00EC54F5"/>
    <w:rsid w:val="00EC5ED6"/>
    <w:rsid w:val="00ED0575"/>
    <w:rsid w:val="00ED12F3"/>
    <w:rsid w:val="00ED1DEB"/>
    <w:rsid w:val="00ED2A74"/>
    <w:rsid w:val="00ED4D85"/>
    <w:rsid w:val="00ED676A"/>
    <w:rsid w:val="00ED727C"/>
    <w:rsid w:val="00EE0C69"/>
    <w:rsid w:val="00EE57FD"/>
    <w:rsid w:val="00EE675D"/>
    <w:rsid w:val="00EE6F3C"/>
    <w:rsid w:val="00EF2FBA"/>
    <w:rsid w:val="00EF3E4F"/>
    <w:rsid w:val="00EF3F28"/>
    <w:rsid w:val="00EF70C0"/>
    <w:rsid w:val="00EF7D8F"/>
    <w:rsid w:val="00F00026"/>
    <w:rsid w:val="00F00D1C"/>
    <w:rsid w:val="00F04A39"/>
    <w:rsid w:val="00F053E3"/>
    <w:rsid w:val="00F05770"/>
    <w:rsid w:val="00F101C8"/>
    <w:rsid w:val="00F1581C"/>
    <w:rsid w:val="00F15A36"/>
    <w:rsid w:val="00F1656B"/>
    <w:rsid w:val="00F16C94"/>
    <w:rsid w:val="00F17A43"/>
    <w:rsid w:val="00F17D3C"/>
    <w:rsid w:val="00F20169"/>
    <w:rsid w:val="00F2250C"/>
    <w:rsid w:val="00F23F3C"/>
    <w:rsid w:val="00F2497C"/>
    <w:rsid w:val="00F316E7"/>
    <w:rsid w:val="00F3235D"/>
    <w:rsid w:val="00F324DC"/>
    <w:rsid w:val="00F33F99"/>
    <w:rsid w:val="00F35CE2"/>
    <w:rsid w:val="00F36C86"/>
    <w:rsid w:val="00F41207"/>
    <w:rsid w:val="00F43F80"/>
    <w:rsid w:val="00F44D5A"/>
    <w:rsid w:val="00F51DBF"/>
    <w:rsid w:val="00F53843"/>
    <w:rsid w:val="00F55325"/>
    <w:rsid w:val="00F565DF"/>
    <w:rsid w:val="00F6117A"/>
    <w:rsid w:val="00F63650"/>
    <w:rsid w:val="00F63C1F"/>
    <w:rsid w:val="00F66448"/>
    <w:rsid w:val="00F707EF"/>
    <w:rsid w:val="00F827BF"/>
    <w:rsid w:val="00F83D5E"/>
    <w:rsid w:val="00F8433D"/>
    <w:rsid w:val="00F86FA1"/>
    <w:rsid w:val="00F900B5"/>
    <w:rsid w:val="00F93751"/>
    <w:rsid w:val="00F95449"/>
    <w:rsid w:val="00FA07EA"/>
    <w:rsid w:val="00FA32D6"/>
    <w:rsid w:val="00FA5D01"/>
    <w:rsid w:val="00FA656C"/>
    <w:rsid w:val="00FA6A7C"/>
    <w:rsid w:val="00FA7DEB"/>
    <w:rsid w:val="00FB0FBC"/>
    <w:rsid w:val="00FB2F1E"/>
    <w:rsid w:val="00FB35F4"/>
    <w:rsid w:val="00FB3ED1"/>
    <w:rsid w:val="00FB5C04"/>
    <w:rsid w:val="00FB7740"/>
    <w:rsid w:val="00FB78AD"/>
    <w:rsid w:val="00FB7D13"/>
    <w:rsid w:val="00FC4141"/>
    <w:rsid w:val="00FC63C4"/>
    <w:rsid w:val="00FC763B"/>
    <w:rsid w:val="00FC789B"/>
    <w:rsid w:val="00FC7F32"/>
    <w:rsid w:val="00FD2FEE"/>
    <w:rsid w:val="00FD3107"/>
    <w:rsid w:val="00FD34A5"/>
    <w:rsid w:val="00FD779F"/>
    <w:rsid w:val="00FD7D1A"/>
    <w:rsid w:val="00FE0067"/>
    <w:rsid w:val="00FE02C1"/>
    <w:rsid w:val="00FE0DFC"/>
    <w:rsid w:val="00FE3E2A"/>
    <w:rsid w:val="00FE5000"/>
    <w:rsid w:val="00FE6260"/>
    <w:rsid w:val="00FE76AC"/>
    <w:rsid w:val="00FF05C6"/>
    <w:rsid w:val="00FF078F"/>
    <w:rsid w:val="00FF26DE"/>
    <w:rsid w:val="00FF374A"/>
    <w:rsid w:val="00FF73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FF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table of figures" w:uiPriority="99"/>
    <w:lsdException w:name="annotation reference"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63D5"/>
    <w:pPr>
      <w:spacing w:before="120"/>
    </w:pPr>
  </w:style>
  <w:style w:type="paragraph" w:styleId="Heading1">
    <w:name w:val="heading 1"/>
    <w:basedOn w:val="Normal"/>
    <w:next w:val="Body"/>
    <w:qFormat/>
    <w:rsid w:val="0045270B"/>
    <w:pPr>
      <w:keepNext/>
      <w:widowControl w:val="0"/>
      <w:numPr>
        <w:numId w:val="1"/>
      </w:numPr>
      <w:spacing w:before="320" w:after="120" w:line="240" w:lineRule="atLeast"/>
      <w:outlineLvl w:val="0"/>
    </w:pPr>
    <w:rPr>
      <w:rFonts w:ascii="Arial" w:hAnsi="Arial" w:cs="Arial"/>
      <w:b/>
      <w:bCs/>
      <w:kern w:val="32"/>
      <w:sz w:val="28"/>
      <w:szCs w:val="32"/>
    </w:rPr>
  </w:style>
  <w:style w:type="paragraph" w:styleId="Heading2">
    <w:name w:val="heading 2"/>
    <w:basedOn w:val="Heading1"/>
    <w:next w:val="Body"/>
    <w:qFormat/>
    <w:rsid w:val="0045270B"/>
    <w:pPr>
      <w:numPr>
        <w:ilvl w:val="1"/>
      </w:numPr>
      <w:spacing w:before="240" w:line="240" w:lineRule="auto"/>
      <w:outlineLvl w:val="1"/>
    </w:pPr>
    <w:rPr>
      <w:sz w:val="26"/>
    </w:rPr>
  </w:style>
  <w:style w:type="paragraph" w:styleId="Heading3">
    <w:name w:val="heading 3"/>
    <w:basedOn w:val="Heading2"/>
    <w:next w:val="Body"/>
    <w:qFormat/>
    <w:rsid w:val="00D07ABF"/>
    <w:pPr>
      <w:numPr>
        <w:ilvl w:val="2"/>
      </w:numPr>
      <w:tabs>
        <w:tab w:val="clear" w:pos="2124"/>
        <w:tab w:val="left" w:pos="864"/>
      </w:tabs>
      <w:ind w:left="0"/>
      <w:outlineLvl w:val="2"/>
    </w:pPr>
    <w:rPr>
      <w:bCs w:val="0"/>
      <w:sz w:val="22"/>
      <w:szCs w:val="24"/>
    </w:rPr>
  </w:style>
  <w:style w:type="paragraph" w:styleId="Heading4">
    <w:name w:val="heading 4"/>
    <w:aliases w:val="h4,OD Heading 4"/>
    <w:basedOn w:val="Heading3"/>
    <w:next w:val="Normal"/>
    <w:qFormat/>
    <w:rsid w:val="0045270B"/>
    <w:pPr>
      <w:numPr>
        <w:ilvl w:val="3"/>
      </w:numPr>
      <w:outlineLvl w:val="3"/>
    </w:pPr>
    <w:rPr>
      <w:rFonts w:ascii="Times New Roman" w:hAnsi="Times New Roman"/>
      <w:bCs/>
      <w:sz w:val="24"/>
      <w:szCs w:val="22"/>
    </w:rPr>
  </w:style>
  <w:style w:type="paragraph" w:styleId="Heading5">
    <w:name w:val="heading 5"/>
    <w:basedOn w:val="Heading4"/>
    <w:next w:val="Normal"/>
    <w:qFormat/>
    <w:rsid w:val="0045270B"/>
    <w:pPr>
      <w:numPr>
        <w:ilvl w:val="4"/>
      </w:numPr>
      <w:spacing w:after="60"/>
      <w:outlineLvl w:val="4"/>
    </w:pPr>
    <w:rPr>
      <w:rFonts w:ascii="Times New Roman Bold" w:hAnsi="Times New Roman Bold"/>
      <w:bCs w:val="0"/>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1F098B"/>
    <w:pPr>
      <w:spacing w:before="100" w:beforeAutospacing="1" w:after="100" w:afterAutospacing="1"/>
    </w:pPr>
    <w:rPr>
      <w:rFonts w:eastAsia="SimSun"/>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rPr>
  </w:style>
  <w:style w:type="table" w:customStyle="1" w:styleId="mTOPRequirement">
    <w:name w:val="mTOP Requirement"/>
    <w:basedOn w:val="TableNormal"/>
    <w:rsid w:val="008443B3"/>
    <w:tblPr>
      <w:tblInd w:w="851" w:type="dxa"/>
    </w:tblPr>
  </w:style>
  <w:style w:type="paragraph" w:styleId="Footer">
    <w:name w:val="footer"/>
    <w:basedOn w:val="Body"/>
    <w:link w:val="FooterChar"/>
    <w:uiPriority w:val="99"/>
    <w:rsid w:val="00BE24C7"/>
    <w:pPr>
      <w:tabs>
        <w:tab w:val="center" w:pos="4320"/>
        <w:tab w:val="right" w:pos="8640"/>
      </w:tabs>
    </w:pPr>
    <w:rPr>
      <w:sz w:val="16"/>
      <w:szCs w:val="16"/>
    </w:rPr>
  </w:style>
  <w:style w:type="character" w:customStyle="1" w:styleId="FooterChar">
    <w:name w:val="Footer Char"/>
    <w:basedOn w:val="DefaultParagraphFont"/>
    <w:link w:val="Footer"/>
    <w:uiPriority w:val="99"/>
    <w:rsid w:val="00F35CE2"/>
    <w:rPr>
      <w:rFonts w:eastAsia="SimSun"/>
      <w:sz w:val="16"/>
      <w:szCs w:val="16"/>
    </w:rPr>
  </w:style>
  <w:style w:type="character" w:styleId="PageNumber">
    <w:name w:val="page number"/>
    <w:basedOn w:val="DefaultParagraphFont"/>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 w:val="20"/>
    </w:rPr>
  </w:style>
  <w:style w:type="paragraph" w:styleId="TOC1">
    <w:name w:val="toc 1"/>
    <w:basedOn w:val="Normal"/>
    <w:next w:val="Normal"/>
    <w:autoRedefine/>
    <w:uiPriority w:val="39"/>
    <w:rsid w:val="004D3C25"/>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AB2818"/>
    <w:pPr>
      <w:spacing w:before="120"/>
    </w:pPr>
    <w:rPr>
      <w:b w:val="0"/>
      <w:bCs w:val="0"/>
      <w:szCs w:val="20"/>
    </w:rPr>
  </w:style>
  <w:style w:type="paragraph" w:customStyle="1" w:styleId="StyleHeading3h3ODHeading312ptBlackAfter6pt">
    <w:name w:val="Style Heading 3h3OD Heading 3 + 12 pt Black After:  6 pt"/>
    <w:basedOn w:val="Heading3"/>
    <w:rsid w:val="00AB2818"/>
    <w:pPr>
      <w:numPr>
        <w:numId w:val="2"/>
      </w:numPr>
    </w:pPr>
    <w:rPr>
      <w:rFonts w:cs="Times New Roman"/>
      <w:color w:val="000000"/>
      <w:spacing w:val="-10"/>
      <w:kern w:val="28"/>
      <w:szCs w:val="20"/>
    </w:rPr>
  </w:style>
  <w:style w:type="table" w:customStyle="1" w:styleId="Table-Tiny">
    <w:name w:val="Table-Tiny"/>
    <w:basedOn w:val="TableNormal"/>
    <w:uiPriority w:val="99"/>
    <w:rsid w:val="00C02B5C"/>
    <w:rPr>
      <w:rFonts w:asciiTheme="minorHAnsi" w:hAnsiTheme="minorHAnsi"/>
      <w:sz w:val="1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jc w:val="center"/>
    </w:trPr>
    <w:tblStylePr w:type="firstRow">
      <w:pPr>
        <w:wordWrap/>
        <w:spacing w:beforeLines="0" w:before="0" w:beforeAutospacing="0" w:afterLines="0" w:after="0" w:afterAutospacing="0"/>
        <w:contextualSpacing/>
        <w:jc w:val="left"/>
      </w:pPr>
      <w:rPr>
        <w:rFonts w:asciiTheme="minorHAnsi" w:hAnsiTheme="minorHAnsi"/>
        <w:b/>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Requirement">
    <w:name w:val="Requirement"/>
    <w:basedOn w:val="Normal"/>
    <w:rsid w:val="00581B8F"/>
    <w:pPr>
      <w:spacing w:before="240"/>
    </w:pPr>
    <w:rPr>
      <w:rFonts w:eastAsia="MS Mincho"/>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uiPriority w:val="39"/>
    <w:rsid w:val="00E73B9E"/>
    <w:pPr>
      <w:ind w:left="600"/>
    </w:pPr>
  </w:style>
  <w:style w:type="paragraph" w:styleId="TOC5">
    <w:name w:val="toc 5"/>
    <w:basedOn w:val="Normal"/>
    <w:next w:val="Normal"/>
    <w:autoRedefine/>
    <w:uiPriority w:val="39"/>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rPr>
  </w:style>
  <w:style w:type="paragraph" w:customStyle="1" w:styleId="Covercopyright">
    <w:name w:val="Cover copyright"/>
    <w:basedOn w:val="Normal"/>
    <w:rsid w:val="002D233E"/>
    <w:pPr>
      <w:widowControl w:val="0"/>
      <w:spacing w:before="240" w:after="120"/>
      <w:jc w:val="center"/>
    </w:pPr>
    <w:rPr>
      <w:rFonts w:eastAsia="MS Mincho"/>
      <w:sz w:val="22"/>
    </w:rPr>
  </w:style>
  <w:style w:type="paragraph" w:customStyle="1" w:styleId="bodytext">
    <w:name w:val="bodytext"/>
    <w:basedOn w:val="Normal"/>
    <w:rsid w:val="00B129A0"/>
    <w:pPr>
      <w:spacing w:before="0" w:after="120"/>
    </w:pPr>
  </w:style>
  <w:style w:type="paragraph" w:customStyle="1" w:styleId="bodytextromanlist">
    <w:name w:val="bodytext roman list"/>
    <w:basedOn w:val="Normal"/>
    <w:rsid w:val="00AB2818"/>
    <w:pPr>
      <w:widowControl w:val="0"/>
      <w:numPr>
        <w:ilvl w:val="1"/>
        <w:numId w:val="3"/>
      </w:numPr>
      <w:spacing w:before="0" w:after="120"/>
    </w:pPr>
    <w:rPr>
      <w:rFonts w:eastAsia="MS Mincho"/>
    </w:rPr>
  </w:style>
  <w:style w:type="paragraph" w:customStyle="1" w:styleId="bodytextalphalistindent">
    <w:name w:val="bodytext alpha list indent"/>
    <w:basedOn w:val="bodytext"/>
    <w:rsid w:val="00AB2818"/>
    <w:pPr>
      <w:tabs>
        <w:tab w:val="num" w:pos="720"/>
      </w:tabs>
      <w:ind w:left="720" w:hanging="360"/>
    </w:pPr>
  </w:style>
  <w:style w:type="paragraph" w:customStyle="1" w:styleId="BodyBold">
    <w:name w:val="Body Bold"/>
    <w:basedOn w:val="Body"/>
    <w:next w:val="Body"/>
    <w:rsid w:val="00D73127"/>
    <w:rPr>
      <w:b/>
    </w:rPr>
  </w:style>
  <w:style w:type="paragraph" w:customStyle="1" w:styleId="Bullist">
    <w:name w:val="Bullist"/>
    <w:basedOn w:val="Normal"/>
    <w:autoRedefine/>
    <w:rsid w:val="00AB2818"/>
    <w:pPr>
      <w:numPr>
        <w:numId w:val="5"/>
      </w:numPr>
      <w:spacing w:before="60" w:after="60"/>
      <w:ind w:left="714" w:hanging="357"/>
    </w:pPr>
  </w:style>
  <w:style w:type="paragraph" w:customStyle="1" w:styleId="BodyTextKeep">
    <w:name w:val="Body Text Keep"/>
    <w:basedOn w:val="Normal"/>
    <w:rsid w:val="00B129A0"/>
    <w:pPr>
      <w:spacing w:after="120"/>
      <w:ind w:left="1440"/>
      <w:jc w:val="both"/>
    </w:pPr>
    <w:rPr>
      <w:spacing w:val="-5"/>
      <w:sz w:val="22"/>
    </w:rPr>
  </w:style>
  <w:style w:type="character" w:customStyle="1" w:styleId="hypertext">
    <w:name w:val="hypertext"/>
    <w:rsid w:val="00D33B47"/>
    <w:rPr>
      <w:rFonts w:ascii="Arial" w:hAnsi="Arial" w:cs="Arial"/>
      <w:color w:val="auto"/>
      <w:spacing w:val="0"/>
      <w:w w:val="100"/>
      <w:sz w:val="20"/>
      <w:szCs w:val="20"/>
      <w:u w:val="thick"/>
      <w:vertAlign w:val="baseline"/>
      <w:lang w:val="en-US"/>
    </w:rPr>
  </w:style>
  <w:style w:type="table" w:styleId="TableGrid">
    <w:name w:val="Table Grid"/>
    <w:basedOn w:val="TableNormal"/>
    <w:rsid w:val="00CA02B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link w:val="HeaderChar"/>
    <w:uiPriority w:val="99"/>
    <w:rsid w:val="00DE67D4"/>
    <w:pPr>
      <w:tabs>
        <w:tab w:val="center" w:pos="4153"/>
        <w:tab w:val="right" w:pos="8306"/>
      </w:tabs>
    </w:pPr>
  </w:style>
  <w:style w:type="character" w:customStyle="1" w:styleId="HeaderChar">
    <w:name w:val="Header Char"/>
    <w:basedOn w:val="DefaultParagraphFont"/>
    <w:link w:val="Header"/>
    <w:uiPriority w:val="99"/>
    <w:rsid w:val="007C6A12"/>
    <w:rPr>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rPr>
  </w:style>
  <w:style w:type="paragraph" w:customStyle="1" w:styleId="Notes">
    <w:name w:val="Notes"/>
    <w:basedOn w:val="Normal"/>
    <w:rsid w:val="00D357B4"/>
    <w:pPr>
      <w:spacing w:before="0"/>
    </w:pPr>
    <w:rPr>
      <w:i/>
    </w:rPr>
  </w:style>
  <w:style w:type="paragraph" w:customStyle="1" w:styleId="HeaderLeft">
    <w:name w:val="Header Left"/>
    <w:basedOn w:val="Normal"/>
    <w:rsid w:val="00AB2818"/>
    <w:pPr>
      <w:keepLines/>
      <w:numPr>
        <w:numId w:val="4"/>
      </w:numPr>
      <w:pBdr>
        <w:bottom w:val="single" w:sz="18" w:space="1" w:color="000080"/>
      </w:pBdr>
      <w:tabs>
        <w:tab w:val="center" w:pos="4320"/>
        <w:tab w:val="right" w:pos="8640"/>
      </w:tabs>
      <w:spacing w:before="0" w:after="600" w:line="190" w:lineRule="atLeast"/>
      <w:ind w:left="-360"/>
    </w:pPr>
    <w:rPr>
      <w:i/>
      <w:caps/>
      <w:spacing w:val="-5"/>
      <w:sz w:val="18"/>
    </w:rPr>
  </w:style>
  <w:style w:type="paragraph" w:styleId="ListBullet">
    <w:name w:val="List Bullet"/>
    <w:basedOn w:val="Normal"/>
    <w:rsid w:val="00AB2818"/>
    <w:pPr>
      <w:numPr>
        <w:numId w:val="8"/>
      </w:numPr>
    </w:pPr>
  </w:style>
  <w:style w:type="paragraph" w:styleId="ListBullet2">
    <w:name w:val="List Bullet 2"/>
    <w:basedOn w:val="Normal"/>
    <w:rsid w:val="00AB2818"/>
    <w:pPr>
      <w:numPr>
        <w:ilvl w:val="1"/>
        <w:numId w:val="8"/>
      </w:numPr>
    </w:pPr>
  </w:style>
  <w:style w:type="paragraph" w:styleId="ListBullet3">
    <w:name w:val="List Bullet 3"/>
    <w:basedOn w:val="Normal"/>
    <w:rsid w:val="00AB2818"/>
    <w:pPr>
      <w:tabs>
        <w:tab w:val="num" w:pos="1080"/>
      </w:tabs>
      <w:ind w:left="1080" w:hanging="360"/>
    </w:pPr>
  </w:style>
  <w:style w:type="paragraph" w:styleId="NormalIndent">
    <w:name w:val="Normal Indent"/>
    <w:basedOn w:val="Normal"/>
    <w:rsid w:val="005C5D6C"/>
    <w:pPr>
      <w:spacing w:before="0"/>
      <w:ind w:left="357"/>
    </w:pPr>
  </w:style>
  <w:style w:type="paragraph" w:styleId="ListNumber2">
    <w:name w:val="List Number 2"/>
    <w:basedOn w:val="Normal"/>
    <w:rsid w:val="00AB2818"/>
    <w:pPr>
      <w:numPr>
        <w:numId w:val="6"/>
      </w:numPr>
    </w:pPr>
  </w:style>
  <w:style w:type="paragraph" w:styleId="ListBullet4">
    <w:name w:val="List Bullet 4"/>
    <w:basedOn w:val="Normal"/>
    <w:rsid w:val="00AB2818"/>
    <w:pPr>
      <w:numPr>
        <w:ilvl w:val="3"/>
        <w:numId w:val="8"/>
      </w:numPr>
    </w:pPr>
  </w:style>
  <w:style w:type="paragraph" w:styleId="ListBullet5">
    <w:name w:val="List Bullet 5"/>
    <w:basedOn w:val="Normal"/>
    <w:rsid w:val="00AB2818"/>
    <w:pPr>
      <w:numPr>
        <w:ilvl w:val="4"/>
        <w:numId w:val="8"/>
      </w:numPr>
    </w:pPr>
  </w:style>
  <w:style w:type="paragraph" w:styleId="ListNumber3">
    <w:name w:val="List Number 3"/>
    <w:basedOn w:val="Normal"/>
    <w:rsid w:val="00AB2818"/>
    <w:pPr>
      <w:numPr>
        <w:numId w:val="7"/>
      </w:numPr>
    </w:pPr>
  </w:style>
  <w:style w:type="paragraph" w:styleId="ListNumber4">
    <w:name w:val="List Number 4"/>
    <w:basedOn w:val="Normal"/>
    <w:rsid w:val="00AB2818"/>
  </w:style>
  <w:style w:type="paragraph" w:styleId="ListNumber">
    <w:name w:val="List Number"/>
    <w:basedOn w:val="ListParagraph"/>
    <w:rsid w:val="009749B0"/>
    <w:pPr>
      <w:numPr>
        <w:numId w:val="10"/>
      </w:numPr>
      <w:ind w:left="720"/>
    </w:pPr>
  </w:style>
  <w:style w:type="paragraph" w:styleId="ListParagraph">
    <w:name w:val="List Paragraph"/>
    <w:basedOn w:val="Normal"/>
    <w:link w:val="ListParagraphChar"/>
    <w:uiPriority w:val="99"/>
    <w:qFormat/>
    <w:rsid w:val="00D73127"/>
    <w:pPr>
      <w:spacing w:before="0" w:after="100" w:afterAutospacing="1"/>
      <w:ind w:left="720"/>
      <w:contextualSpacing/>
    </w:pPr>
  </w:style>
  <w:style w:type="character" w:customStyle="1" w:styleId="ListParagraphChar">
    <w:name w:val="List Paragraph Char"/>
    <w:basedOn w:val="DefaultParagraphFont"/>
    <w:link w:val="ListParagraph"/>
    <w:uiPriority w:val="99"/>
    <w:rsid w:val="00D73127"/>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customStyle="1" w:styleId="CodeHeading">
    <w:name w:val="Code Heading"/>
    <w:basedOn w:val="BodyBold"/>
    <w:rsid w:val="00D73127"/>
    <w:rPr>
      <w:rFonts w:ascii="Courier New" w:hAnsi="Courier New" w:cs="Courier New"/>
    </w:rPr>
  </w:style>
  <w:style w:type="paragraph" w:styleId="BalloonText">
    <w:name w:val="Balloon Text"/>
    <w:basedOn w:val="Normal"/>
    <w:semiHidden/>
    <w:rsid w:val="00153ED3"/>
    <w:rPr>
      <w:rFonts w:ascii="Tahoma" w:hAnsi="Tahoma" w:cs="Tahoma"/>
      <w:sz w:val="16"/>
      <w:szCs w:val="16"/>
    </w:rPr>
  </w:style>
  <w:style w:type="character" w:styleId="PlaceholderText">
    <w:name w:val="Placeholder Text"/>
    <w:basedOn w:val="DefaultParagraphFont"/>
    <w:uiPriority w:val="99"/>
    <w:semiHidden/>
    <w:rsid w:val="0033302D"/>
    <w:rPr>
      <w:color w:val="808080"/>
    </w:rPr>
  </w:style>
  <w:style w:type="character" w:styleId="LineNumber">
    <w:name w:val="line number"/>
    <w:basedOn w:val="DefaultParagraphFont"/>
    <w:rsid w:val="000730BF"/>
  </w:style>
  <w:style w:type="paragraph" w:customStyle="1" w:styleId="TableCaption">
    <w:name w:val="TableCaption"/>
    <w:basedOn w:val="Body"/>
    <w:rsid w:val="00635826"/>
    <w:pPr>
      <w:keepLines/>
      <w:spacing w:before="120" w:beforeAutospacing="0"/>
      <w:contextualSpacing/>
      <w:jc w:val="center"/>
    </w:pPr>
    <w:rPr>
      <w:bCs/>
      <w:i/>
    </w:rPr>
  </w:style>
  <w:style w:type="paragraph" w:customStyle="1" w:styleId="TableNarrow">
    <w:name w:val="Table Narrow"/>
    <w:basedOn w:val="Body"/>
    <w:rsid w:val="00A04012"/>
    <w:pPr>
      <w:spacing w:before="0" w:beforeAutospacing="0" w:after="0" w:afterAutospacing="0"/>
    </w:pPr>
    <w:rPr>
      <w:sz w:val="11"/>
    </w:rPr>
  </w:style>
  <w:style w:type="paragraph" w:styleId="NormalWeb">
    <w:name w:val="Normal (Web)"/>
    <w:basedOn w:val="Normal"/>
    <w:uiPriority w:val="99"/>
    <w:unhideWhenUsed/>
    <w:rsid w:val="0035451D"/>
    <w:pPr>
      <w:spacing w:before="100" w:beforeAutospacing="1" w:after="100" w:afterAutospacing="1"/>
    </w:pPr>
    <w:rPr>
      <w:rFonts w:ascii="Times" w:eastAsiaTheme="minorEastAsia" w:hAnsi="Times"/>
      <w:sz w:val="20"/>
    </w:rPr>
  </w:style>
  <w:style w:type="paragraph" w:styleId="TableofFigures">
    <w:name w:val="table of figures"/>
    <w:basedOn w:val="Normal"/>
    <w:next w:val="Normal"/>
    <w:uiPriority w:val="99"/>
    <w:rsid w:val="00AC141F"/>
  </w:style>
  <w:style w:type="table" w:customStyle="1" w:styleId="TableGrid0">
    <w:name w:val="TableGrid"/>
    <w:rsid w:val="00BE1EE4"/>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Grid1"/>
    <w:rsid w:val="009B465D"/>
    <w:rPr>
      <w:rFonts w:ascii="Calibri" w:hAnsi="Calibri"/>
      <w:sz w:val="22"/>
      <w:szCs w:val="22"/>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A04A4"/>
    <w:rPr>
      <w:sz w:val="16"/>
      <w:szCs w:val="16"/>
    </w:rPr>
  </w:style>
  <w:style w:type="paragraph" w:styleId="CommentText">
    <w:name w:val="annotation text"/>
    <w:basedOn w:val="Normal"/>
    <w:link w:val="CommentTextChar"/>
    <w:uiPriority w:val="99"/>
    <w:semiHidden/>
    <w:unhideWhenUsed/>
    <w:rsid w:val="00EA04A4"/>
    <w:pPr>
      <w:spacing w:before="0"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EA04A4"/>
    <w:rPr>
      <w:rFonts w:asciiTheme="minorHAnsi" w:eastAsiaTheme="minorHAnsi" w:hAnsiTheme="minorHAnsi" w:cstheme="minorBidi"/>
    </w:rPr>
  </w:style>
  <w:style w:type="character" w:customStyle="1" w:styleId="Mention1">
    <w:name w:val="Mention1"/>
    <w:basedOn w:val="DefaultParagraphFont"/>
    <w:uiPriority w:val="99"/>
    <w:semiHidden/>
    <w:unhideWhenUsed/>
    <w:rsid w:val="0053181E"/>
    <w:rPr>
      <w:color w:val="2B579A"/>
      <w:shd w:val="clear" w:color="auto" w:fill="E6E6E6"/>
    </w:rPr>
  </w:style>
  <w:style w:type="paragraph" w:styleId="NoSpacing">
    <w:name w:val="No Spacing"/>
    <w:uiPriority w:val="1"/>
    <w:qFormat/>
    <w:rsid w:val="00C73B8F"/>
    <w:rPr>
      <w:szCs w:val="24"/>
    </w:rPr>
  </w:style>
  <w:style w:type="paragraph" w:styleId="CommentSubject">
    <w:name w:val="annotation subject"/>
    <w:basedOn w:val="CommentText"/>
    <w:next w:val="CommentText"/>
    <w:link w:val="CommentSubjectChar"/>
    <w:semiHidden/>
    <w:unhideWhenUsed/>
    <w:rsid w:val="0020722F"/>
    <w:pPr>
      <w:spacing w:before="120"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20722F"/>
    <w:rPr>
      <w:rFonts w:asciiTheme="minorHAnsi" w:eastAsiaTheme="minorHAnsi" w:hAnsiTheme="minorHAnsi" w:cstheme="minorBidi"/>
      <w:b/>
      <w:bCs/>
    </w:rPr>
  </w:style>
  <w:style w:type="table" w:customStyle="1" w:styleId="TableGrid10">
    <w:name w:val="Table Grid1"/>
    <w:basedOn w:val="TableNormal"/>
    <w:next w:val="TableGrid"/>
    <w:uiPriority w:val="99"/>
    <w:locked/>
    <w:rsid w:val="00CD1059"/>
    <w:rPr>
      <w:rFonts w:ascii="Calibri" w:hAnsi="Calibri" w:cs="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F0B97"/>
    <w:rPr>
      <w:color w:val="808080"/>
      <w:shd w:val="clear" w:color="auto" w:fill="E6E6E6"/>
    </w:rPr>
  </w:style>
  <w:style w:type="paragraph" w:customStyle="1" w:styleId="Code">
    <w:name w:val="Code"/>
    <w:basedOn w:val="Body"/>
    <w:rsid w:val="00B12A20"/>
    <w:pPr>
      <w:spacing w:after="0" w:afterAutospacing="0"/>
      <w:contextualSpacing/>
    </w:pPr>
    <w:rPr>
      <w:rFonts w:ascii="Courier New" w:hAnsi="Courier New"/>
      <w:noProof/>
      <w:sz w:val="16"/>
      <w:lang w:eastAsia="it-IT"/>
    </w:rPr>
  </w:style>
  <w:style w:type="table" w:customStyle="1" w:styleId="JsonCode">
    <w:name w:val="JsonCode"/>
    <w:basedOn w:val="TableNormal"/>
    <w:uiPriority w:val="99"/>
    <w:rsid w:val="00D41191"/>
    <w:rPr>
      <w:rFonts w:asciiTheme="minorHAnsi" w:hAnsiTheme="minorHAnsi"/>
      <w:lang w:val="it-IT" w:eastAsia="it-IT"/>
    </w:rPr>
    <w:tblPr>
      <w:tblInd w:w="284" w:type="dxa"/>
    </w:tblPr>
    <w:tcPr>
      <w:shd w:val="pct10" w:color="auto" w:fill="auto"/>
    </w:tcPr>
  </w:style>
  <w:style w:type="table" w:styleId="LightList-Accent1">
    <w:name w:val="Light List Accent 1"/>
    <w:basedOn w:val="TableNormal"/>
    <w:uiPriority w:val="61"/>
    <w:rsid w:val="00576C9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2">
    <w:name w:val="Unresolved Mention2"/>
    <w:basedOn w:val="DefaultParagraphFont"/>
    <w:uiPriority w:val="99"/>
    <w:semiHidden/>
    <w:unhideWhenUsed/>
    <w:rsid w:val="00660288"/>
    <w:rPr>
      <w:color w:val="808080"/>
      <w:shd w:val="clear" w:color="auto" w:fill="E6E6E6"/>
    </w:rPr>
  </w:style>
  <w:style w:type="paragraph" w:styleId="Revision">
    <w:name w:val="Revision"/>
    <w:hidden/>
    <w:uiPriority w:val="99"/>
    <w:semiHidden/>
    <w:rsid w:val="00EB4997"/>
    <w:rPr>
      <w:szCs w:val="24"/>
    </w:rPr>
  </w:style>
  <w:style w:type="paragraph" w:customStyle="1" w:styleId="DocumentTitle">
    <w:name w:val="Document Title"/>
    <w:basedOn w:val="Normal"/>
    <w:autoRedefine/>
    <w:rsid w:val="00884AB9"/>
    <w:pPr>
      <w:spacing w:afterAutospacing="1"/>
      <w:jc w:val="center"/>
    </w:pPr>
    <w:rPr>
      <w:b/>
      <w:bCs/>
      <w:noProof/>
      <w:sz w:val="44"/>
      <w:szCs w:val="48"/>
    </w:rPr>
  </w:style>
  <w:style w:type="paragraph" w:styleId="BodyTextFirstIndent">
    <w:name w:val="Body Text First Indent"/>
    <w:basedOn w:val="Normal"/>
    <w:link w:val="BodyTextFirstIndentChar"/>
    <w:unhideWhenUsed/>
    <w:rsid w:val="00D73127"/>
    <w:pPr>
      <w:ind w:firstLine="360"/>
    </w:pPr>
  </w:style>
  <w:style w:type="character" w:customStyle="1" w:styleId="BodyTextFirstIndentChar">
    <w:name w:val="Body Text First Indent Char"/>
    <w:basedOn w:val="DefaultParagraphFont"/>
    <w:link w:val="BodyTextFirstIndent"/>
    <w:rsid w:val="00D73127"/>
    <w:rPr>
      <w:sz w:val="24"/>
      <w:szCs w:val="24"/>
    </w:rPr>
  </w:style>
  <w:style w:type="paragraph" w:styleId="BodyTextIndent">
    <w:name w:val="Body Text Indent"/>
    <w:basedOn w:val="Normal"/>
    <w:link w:val="BodyTextIndentChar"/>
    <w:unhideWhenUsed/>
    <w:rsid w:val="00BE24C7"/>
    <w:pPr>
      <w:spacing w:before="240"/>
      <w:ind w:left="720"/>
    </w:pPr>
  </w:style>
  <w:style w:type="character" w:customStyle="1" w:styleId="BodyTextIndentChar">
    <w:name w:val="Body Text Indent Char"/>
    <w:basedOn w:val="DefaultParagraphFont"/>
    <w:link w:val="BodyTextIndent"/>
    <w:rsid w:val="00BE24C7"/>
  </w:style>
  <w:style w:type="paragraph" w:customStyle="1" w:styleId="HeadingNo">
    <w:name w:val="Heading No"/>
    <w:basedOn w:val="Normal"/>
    <w:rsid w:val="00C20659"/>
    <w:pPr>
      <w:spacing w:after="100"/>
    </w:pPr>
    <w:rPr>
      <w:rFonts w:ascii="Arial" w:hAnsi="Arial"/>
      <w:b/>
      <w:sz w:val="32"/>
      <w:szCs w:val="32"/>
    </w:rPr>
  </w:style>
  <w:style w:type="paragraph" w:styleId="TOCHeading">
    <w:name w:val="TOC Heading"/>
    <w:basedOn w:val="Normal"/>
    <w:next w:val="Normal"/>
    <w:uiPriority w:val="39"/>
    <w:unhideWhenUsed/>
    <w:qFormat/>
    <w:rsid w:val="00B61A7F"/>
    <w:pPr>
      <w:pageBreakBefore/>
      <w:spacing w:before="100" w:beforeAutospacing="1" w:after="100" w:afterAutospacing="1"/>
      <w:jc w:val="center"/>
    </w:pPr>
    <w:rPr>
      <w:rFonts w:ascii="Arial" w:hAnsi="Arial"/>
      <w:b/>
      <w:sz w:val="32"/>
      <w:szCs w:val="32"/>
    </w:rPr>
  </w:style>
  <w:style w:type="paragraph" w:customStyle="1" w:styleId="TableText">
    <w:name w:val="TableText"/>
    <w:basedOn w:val="Body"/>
    <w:qFormat/>
    <w:rsid w:val="002569E7"/>
    <w:pPr>
      <w:widowControl w:val="0"/>
      <w:spacing w:before="0" w:beforeAutospacing="0" w:after="0" w:afterAutospacing="0"/>
    </w:pPr>
    <w:rPr>
      <w:rFonts w:asciiTheme="minorHAnsi" w:eastAsia="Arial" w:hAnsiTheme="minorHAnsi"/>
      <w:sz w:val="20"/>
    </w:rPr>
  </w:style>
  <w:style w:type="paragraph" w:customStyle="1" w:styleId="TableHeader">
    <w:name w:val="TableHeader"/>
    <w:basedOn w:val="TableText"/>
    <w:qFormat/>
    <w:rsid w:val="000A106C"/>
    <w:pPr>
      <w:contextualSpacing/>
    </w:pPr>
    <w:rPr>
      <w:rFonts w:cs="Arial"/>
      <w:b/>
      <w:szCs w:val="22"/>
    </w:rPr>
  </w:style>
  <w:style w:type="paragraph" w:customStyle="1" w:styleId="TinyTableText">
    <w:name w:val="TinyTableText"/>
    <w:basedOn w:val="TableText"/>
    <w:rsid w:val="002569E7"/>
    <w:pPr>
      <w:adjustRightInd w:val="0"/>
      <w:contextualSpacing/>
    </w:pPr>
    <w:rPr>
      <w:sz w:val="16"/>
      <w:szCs w:val="16"/>
    </w:rPr>
  </w:style>
  <w:style w:type="paragraph" w:styleId="Caption">
    <w:name w:val="caption"/>
    <w:basedOn w:val="Normal"/>
    <w:next w:val="Normal"/>
    <w:uiPriority w:val="35"/>
    <w:unhideWhenUsed/>
    <w:qFormat/>
    <w:rsid w:val="0050530F"/>
    <w:pPr>
      <w:spacing w:before="0" w:after="200"/>
    </w:pPr>
    <w:rPr>
      <w:i/>
      <w:iCs/>
      <w:color w:val="1F497D" w:themeColor="text2"/>
      <w:sz w:val="18"/>
      <w:szCs w:val="18"/>
    </w:rPr>
  </w:style>
  <w:style w:type="paragraph" w:styleId="DocumentMap">
    <w:name w:val="Document Map"/>
    <w:basedOn w:val="Normal"/>
    <w:link w:val="DocumentMapChar"/>
    <w:semiHidden/>
    <w:unhideWhenUsed/>
    <w:rsid w:val="00E305C2"/>
    <w:pPr>
      <w:spacing w:before="0"/>
    </w:pPr>
    <w:rPr>
      <w:szCs w:val="24"/>
    </w:rPr>
  </w:style>
  <w:style w:type="character" w:customStyle="1" w:styleId="DocumentMapChar">
    <w:name w:val="Document Map Char"/>
    <w:basedOn w:val="DefaultParagraphFont"/>
    <w:link w:val="DocumentMap"/>
    <w:semiHidden/>
    <w:rsid w:val="00E305C2"/>
    <w:rPr>
      <w:szCs w:val="24"/>
    </w:rPr>
  </w:style>
  <w:style w:type="table" w:customStyle="1" w:styleId="Table-Tiny-NoHeader">
    <w:name w:val="Table-Tiny-No Header"/>
    <w:basedOn w:val="Table-Tiny"/>
    <w:uiPriority w:val="99"/>
    <w:rsid w:val="001A0B1A"/>
    <w:rPr>
      <w:sz w:val="20"/>
    </w:rPr>
    <w:tblPr/>
    <w:tcPr>
      <w:shd w:val="clear" w:color="auto" w:fill="auto"/>
    </w:tcPr>
    <w:tblStylePr w:type="firstRow">
      <w:pPr>
        <w:wordWrap/>
        <w:spacing w:beforeLines="0" w:before="0" w:beforeAutospacing="0" w:afterLines="0" w:after="0" w:afterAutospacing="0"/>
        <w:contextualSpacing/>
        <w:jc w:val="left"/>
      </w:pPr>
      <w:rPr>
        <w:rFonts w:asciiTheme="minorHAnsi" w:hAnsiTheme="minorHAnsi"/>
        <w:b w:val="0"/>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TableList">
    <w:name w:val="TableList"/>
    <w:basedOn w:val="TableText"/>
    <w:rsid w:val="008C3589"/>
    <w:pPr>
      <w:numPr>
        <w:numId w:val="19"/>
      </w:numPr>
      <w:spacing w:before="100" w:beforeAutospacing="1"/>
    </w:pPr>
  </w:style>
  <w:style w:type="paragraph" w:customStyle="1" w:styleId="ExampleHeading">
    <w:name w:val="Example Heading"/>
    <w:basedOn w:val="Body"/>
    <w:rsid w:val="00B12A20"/>
    <w:rPr>
      <w:rFonts w:ascii="Arial" w:hAnsi="Arial"/>
      <w:sz w:val="32"/>
      <w:szCs w:val="32"/>
    </w:rPr>
  </w:style>
  <w:style w:type="character" w:customStyle="1" w:styleId="UnresolvedMention3">
    <w:name w:val="Unresolved Mention3"/>
    <w:basedOn w:val="DefaultParagraphFont"/>
    <w:uiPriority w:val="99"/>
    <w:rsid w:val="00BD5FFA"/>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table of figures" w:uiPriority="99"/>
    <w:lsdException w:name="annotation reference"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63D5"/>
    <w:pPr>
      <w:spacing w:before="120"/>
    </w:pPr>
  </w:style>
  <w:style w:type="paragraph" w:styleId="Heading1">
    <w:name w:val="heading 1"/>
    <w:basedOn w:val="Normal"/>
    <w:next w:val="Body"/>
    <w:qFormat/>
    <w:rsid w:val="0045270B"/>
    <w:pPr>
      <w:keepNext/>
      <w:widowControl w:val="0"/>
      <w:numPr>
        <w:numId w:val="1"/>
      </w:numPr>
      <w:spacing w:before="320" w:after="120" w:line="240" w:lineRule="atLeast"/>
      <w:outlineLvl w:val="0"/>
    </w:pPr>
    <w:rPr>
      <w:rFonts w:ascii="Arial" w:hAnsi="Arial" w:cs="Arial"/>
      <w:b/>
      <w:bCs/>
      <w:kern w:val="32"/>
      <w:sz w:val="28"/>
      <w:szCs w:val="32"/>
    </w:rPr>
  </w:style>
  <w:style w:type="paragraph" w:styleId="Heading2">
    <w:name w:val="heading 2"/>
    <w:basedOn w:val="Heading1"/>
    <w:next w:val="Body"/>
    <w:qFormat/>
    <w:rsid w:val="0045270B"/>
    <w:pPr>
      <w:numPr>
        <w:ilvl w:val="1"/>
      </w:numPr>
      <w:spacing w:before="240" w:line="240" w:lineRule="auto"/>
      <w:outlineLvl w:val="1"/>
    </w:pPr>
    <w:rPr>
      <w:sz w:val="26"/>
    </w:rPr>
  </w:style>
  <w:style w:type="paragraph" w:styleId="Heading3">
    <w:name w:val="heading 3"/>
    <w:basedOn w:val="Heading2"/>
    <w:next w:val="Body"/>
    <w:qFormat/>
    <w:rsid w:val="00D07ABF"/>
    <w:pPr>
      <w:numPr>
        <w:ilvl w:val="2"/>
      </w:numPr>
      <w:tabs>
        <w:tab w:val="clear" w:pos="2124"/>
        <w:tab w:val="left" w:pos="864"/>
      </w:tabs>
      <w:ind w:left="0"/>
      <w:outlineLvl w:val="2"/>
    </w:pPr>
    <w:rPr>
      <w:bCs w:val="0"/>
      <w:sz w:val="22"/>
      <w:szCs w:val="24"/>
    </w:rPr>
  </w:style>
  <w:style w:type="paragraph" w:styleId="Heading4">
    <w:name w:val="heading 4"/>
    <w:aliases w:val="h4,OD Heading 4"/>
    <w:basedOn w:val="Heading3"/>
    <w:next w:val="Normal"/>
    <w:qFormat/>
    <w:rsid w:val="0045270B"/>
    <w:pPr>
      <w:numPr>
        <w:ilvl w:val="3"/>
      </w:numPr>
      <w:outlineLvl w:val="3"/>
    </w:pPr>
    <w:rPr>
      <w:rFonts w:ascii="Times New Roman" w:hAnsi="Times New Roman"/>
      <w:bCs/>
      <w:sz w:val="24"/>
      <w:szCs w:val="22"/>
    </w:rPr>
  </w:style>
  <w:style w:type="paragraph" w:styleId="Heading5">
    <w:name w:val="heading 5"/>
    <w:basedOn w:val="Heading4"/>
    <w:next w:val="Normal"/>
    <w:qFormat/>
    <w:rsid w:val="0045270B"/>
    <w:pPr>
      <w:numPr>
        <w:ilvl w:val="4"/>
      </w:numPr>
      <w:spacing w:after="60"/>
      <w:outlineLvl w:val="4"/>
    </w:pPr>
    <w:rPr>
      <w:rFonts w:ascii="Times New Roman Bold" w:hAnsi="Times New Roman Bold"/>
      <w:bCs w:val="0"/>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1F098B"/>
    <w:pPr>
      <w:spacing w:before="100" w:beforeAutospacing="1" w:after="100" w:afterAutospacing="1"/>
    </w:pPr>
    <w:rPr>
      <w:rFonts w:eastAsia="SimSun"/>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rPr>
  </w:style>
  <w:style w:type="table" w:customStyle="1" w:styleId="mTOPRequirement">
    <w:name w:val="mTOP Requirement"/>
    <w:basedOn w:val="TableNormal"/>
    <w:rsid w:val="008443B3"/>
    <w:tblPr>
      <w:tblInd w:w="851" w:type="dxa"/>
    </w:tblPr>
  </w:style>
  <w:style w:type="paragraph" w:styleId="Footer">
    <w:name w:val="footer"/>
    <w:basedOn w:val="Body"/>
    <w:link w:val="FooterChar"/>
    <w:uiPriority w:val="99"/>
    <w:rsid w:val="00BE24C7"/>
    <w:pPr>
      <w:tabs>
        <w:tab w:val="center" w:pos="4320"/>
        <w:tab w:val="right" w:pos="8640"/>
      </w:tabs>
    </w:pPr>
    <w:rPr>
      <w:sz w:val="16"/>
      <w:szCs w:val="16"/>
    </w:rPr>
  </w:style>
  <w:style w:type="character" w:customStyle="1" w:styleId="FooterChar">
    <w:name w:val="Footer Char"/>
    <w:basedOn w:val="DefaultParagraphFont"/>
    <w:link w:val="Footer"/>
    <w:uiPriority w:val="99"/>
    <w:rsid w:val="00F35CE2"/>
    <w:rPr>
      <w:rFonts w:eastAsia="SimSun"/>
      <w:sz w:val="16"/>
      <w:szCs w:val="16"/>
    </w:rPr>
  </w:style>
  <w:style w:type="character" w:styleId="PageNumber">
    <w:name w:val="page number"/>
    <w:basedOn w:val="DefaultParagraphFont"/>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 w:val="20"/>
    </w:rPr>
  </w:style>
  <w:style w:type="paragraph" w:styleId="TOC1">
    <w:name w:val="toc 1"/>
    <w:basedOn w:val="Normal"/>
    <w:next w:val="Normal"/>
    <w:autoRedefine/>
    <w:uiPriority w:val="39"/>
    <w:rsid w:val="004D3C25"/>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AB2818"/>
    <w:pPr>
      <w:spacing w:before="120"/>
    </w:pPr>
    <w:rPr>
      <w:b w:val="0"/>
      <w:bCs w:val="0"/>
      <w:szCs w:val="20"/>
    </w:rPr>
  </w:style>
  <w:style w:type="paragraph" w:customStyle="1" w:styleId="StyleHeading3h3ODHeading312ptBlackAfter6pt">
    <w:name w:val="Style Heading 3h3OD Heading 3 + 12 pt Black After:  6 pt"/>
    <w:basedOn w:val="Heading3"/>
    <w:rsid w:val="00AB2818"/>
    <w:pPr>
      <w:numPr>
        <w:numId w:val="2"/>
      </w:numPr>
    </w:pPr>
    <w:rPr>
      <w:rFonts w:cs="Times New Roman"/>
      <w:color w:val="000000"/>
      <w:spacing w:val="-10"/>
      <w:kern w:val="28"/>
      <w:szCs w:val="20"/>
    </w:rPr>
  </w:style>
  <w:style w:type="table" w:customStyle="1" w:styleId="Table-Tiny">
    <w:name w:val="Table-Tiny"/>
    <w:basedOn w:val="TableNormal"/>
    <w:uiPriority w:val="99"/>
    <w:rsid w:val="00C02B5C"/>
    <w:rPr>
      <w:rFonts w:asciiTheme="minorHAnsi" w:hAnsiTheme="minorHAnsi"/>
      <w:sz w:val="1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jc w:val="center"/>
    </w:trPr>
    <w:tblStylePr w:type="firstRow">
      <w:pPr>
        <w:wordWrap/>
        <w:spacing w:beforeLines="0" w:before="0" w:beforeAutospacing="0" w:afterLines="0" w:after="0" w:afterAutospacing="0"/>
        <w:contextualSpacing/>
        <w:jc w:val="left"/>
      </w:pPr>
      <w:rPr>
        <w:rFonts w:asciiTheme="minorHAnsi" w:hAnsiTheme="minorHAnsi"/>
        <w:b/>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Requirement">
    <w:name w:val="Requirement"/>
    <w:basedOn w:val="Normal"/>
    <w:rsid w:val="00581B8F"/>
    <w:pPr>
      <w:spacing w:before="240"/>
    </w:pPr>
    <w:rPr>
      <w:rFonts w:eastAsia="MS Mincho"/>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uiPriority w:val="39"/>
    <w:rsid w:val="00E73B9E"/>
    <w:pPr>
      <w:ind w:left="600"/>
    </w:pPr>
  </w:style>
  <w:style w:type="paragraph" w:styleId="TOC5">
    <w:name w:val="toc 5"/>
    <w:basedOn w:val="Normal"/>
    <w:next w:val="Normal"/>
    <w:autoRedefine/>
    <w:uiPriority w:val="39"/>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rPr>
  </w:style>
  <w:style w:type="paragraph" w:customStyle="1" w:styleId="Covercopyright">
    <w:name w:val="Cover copyright"/>
    <w:basedOn w:val="Normal"/>
    <w:rsid w:val="002D233E"/>
    <w:pPr>
      <w:widowControl w:val="0"/>
      <w:spacing w:before="240" w:after="120"/>
      <w:jc w:val="center"/>
    </w:pPr>
    <w:rPr>
      <w:rFonts w:eastAsia="MS Mincho"/>
      <w:sz w:val="22"/>
    </w:rPr>
  </w:style>
  <w:style w:type="paragraph" w:customStyle="1" w:styleId="bodytext">
    <w:name w:val="bodytext"/>
    <w:basedOn w:val="Normal"/>
    <w:rsid w:val="00B129A0"/>
    <w:pPr>
      <w:spacing w:before="0" w:after="120"/>
    </w:pPr>
  </w:style>
  <w:style w:type="paragraph" w:customStyle="1" w:styleId="bodytextromanlist">
    <w:name w:val="bodytext roman list"/>
    <w:basedOn w:val="Normal"/>
    <w:rsid w:val="00AB2818"/>
    <w:pPr>
      <w:widowControl w:val="0"/>
      <w:numPr>
        <w:ilvl w:val="1"/>
        <w:numId w:val="3"/>
      </w:numPr>
      <w:spacing w:before="0" w:after="120"/>
    </w:pPr>
    <w:rPr>
      <w:rFonts w:eastAsia="MS Mincho"/>
    </w:rPr>
  </w:style>
  <w:style w:type="paragraph" w:customStyle="1" w:styleId="bodytextalphalistindent">
    <w:name w:val="bodytext alpha list indent"/>
    <w:basedOn w:val="bodytext"/>
    <w:rsid w:val="00AB2818"/>
    <w:pPr>
      <w:tabs>
        <w:tab w:val="num" w:pos="720"/>
      </w:tabs>
      <w:ind w:left="720" w:hanging="360"/>
    </w:pPr>
  </w:style>
  <w:style w:type="paragraph" w:customStyle="1" w:styleId="BodyBold">
    <w:name w:val="Body Bold"/>
    <w:basedOn w:val="Body"/>
    <w:next w:val="Body"/>
    <w:rsid w:val="00D73127"/>
    <w:rPr>
      <w:b/>
    </w:rPr>
  </w:style>
  <w:style w:type="paragraph" w:customStyle="1" w:styleId="Bullist">
    <w:name w:val="Bullist"/>
    <w:basedOn w:val="Normal"/>
    <w:autoRedefine/>
    <w:rsid w:val="00AB2818"/>
    <w:pPr>
      <w:numPr>
        <w:numId w:val="5"/>
      </w:numPr>
      <w:spacing w:before="60" w:after="60"/>
      <w:ind w:left="714" w:hanging="357"/>
    </w:pPr>
  </w:style>
  <w:style w:type="paragraph" w:customStyle="1" w:styleId="BodyTextKeep">
    <w:name w:val="Body Text Keep"/>
    <w:basedOn w:val="Normal"/>
    <w:rsid w:val="00B129A0"/>
    <w:pPr>
      <w:spacing w:after="120"/>
      <w:ind w:left="1440"/>
      <w:jc w:val="both"/>
    </w:pPr>
    <w:rPr>
      <w:spacing w:val="-5"/>
      <w:sz w:val="22"/>
    </w:rPr>
  </w:style>
  <w:style w:type="character" w:customStyle="1" w:styleId="hypertext">
    <w:name w:val="hypertext"/>
    <w:rsid w:val="00D33B47"/>
    <w:rPr>
      <w:rFonts w:ascii="Arial" w:hAnsi="Arial" w:cs="Arial"/>
      <w:color w:val="auto"/>
      <w:spacing w:val="0"/>
      <w:w w:val="100"/>
      <w:sz w:val="20"/>
      <w:szCs w:val="20"/>
      <w:u w:val="thick"/>
      <w:vertAlign w:val="baseline"/>
      <w:lang w:val="en-US"/>
    </w:rPr>
  </w:style>
  <w:style w:type="table" w:styleId="TableGrid">
    <w:name w:val="Table Grid"/>
    <w:basedOn w:val="TableNormal"/>
    <w:rsid w:val="00CA02B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link w:val="HeaderChar"/>
    <w:uiPriority w:val="99"/>
    <w:rsid w:val="00DE67D4"/>
    <w:pPr>
      <w:tabs>
        <w:tab w:val="center" w:pos="4153"/>
        <w:tab w:val="right" w:pos="8306"/>
      </w:tabs>
    </w:pPr>
  </w:style>
  <w:style w:type="character" w:customStyle="1" w:styleId="HeaderChar">
    <w:name w:val="Header Char"/>
    <w:basedOn w:val="DefaultParagraphFont"/>
    <w:link w:val="Header"/>
    <w:uiPriority w:val="99"/>
    <w:rsid w:val="007C6A12"/>
    <w:rPr>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rPr>
  </w:style>
  <w:style w:type="paragraph" w:customStyle="1" w:styleId="Notes">
    <w:name w:val="Notes"/>
    <w:basedOn w:val="Normal"/>
    <w:rsid w:val="00D357B4"/>
    <w:pPr>
      <w:spacing w:before="0"/>
    </w:pPr>
    <w:rPr>
      <w:i/>
    </w:rPr>
  </w:style>
  <w:style w:type="paragraph" w:customStyle="1" w:styleId="HeaderLeft">
    <w:name w:val="Header Left"/>
    <w:basedOn w:val="Normal"/>
    <w:rsid w:val="00AB2818"/>
    <w:pPr>
      <w:keepLines/>
      <w:numPr>
        <w:numId w:val="4"/>
      </w:numPr>
      <w:pBdr>
        <w:bottom w:val="single" w:sz="18" w:space="1" w:color="000080"/>
      </w:pBdr>
      <w:tabs>
        <w:tab w:val="center" w:pos="4320"/>
        <w:tab w:val="right" w:pos="8640"/>
      </w:tabs>
      <w:spacing w:before="0" w:after="600" w:line="190" w:lineRule="atLeast"/>
      <w:ind w:left="-360"/>
    </w:pPr>
    <w:rPr>
      <w:i/>
      <w:caps/>
      <w:spacing w:val="-5"/>
      <w:sz w:val="18"/>
    </w:rPr>
  </w:style>
  <w:style w:type="paragraph" w:styleId="ListBullet">
    <w:name w:val="List Bullet"/>
    <w:basedOn w:val="Normal"/>
    <w:rsid w:val="00AB2818"/>
    <w:pPr>
      <w:numPr>
        <w:numId w:val="8"/>
      </w:numPr>
    </w:pPr>
  </w:style>
  <w:style w:type="paragraph" w:styleId="ListBullet2">
    <w:name w:val="List Bullet 2"/>
    <w:basedOn w:val="Normal"/>
    <w:rsid w:val="00AB2818"/>
    <w:pPr>
      <w:numPr>
        <w:ilvl w:val="1"/>
        <w:numId w:val="8"/>
      </w:numPr>
    </w:pPr>
  </w:style>
  <w:style w:type="paragraph" w:styleId="ListBullet3">
    <w:name w:val="List Bullet 3"/>
    <w:basedOn w:val="Normal"/>
    <w:rsid w:val="00AB2818"/>
    <w:pPr>
      <w:tabs>
        <w:tab w:val="num" w:pos="1080"/>
      </w:tabs>
      <w:ind w:left="1080" w:hanging="360"/>
    </w:pPr>
  </w:style>
  <w:style w:type="paragraph" w:styleId="NormalIndent">
    <w:name w:val="Normal Indent"/>
    <w:basedOn w:val="Normal"/>
    <w:rsid w:val="005C5D6C"/>
    <w:pPr>
      <w:spacing w:before="0"/>
      <w:ind w:left="357"/>
    </w:pPr>
  </w:style>
  <w:style w:type="paragraph" w:styleId="ListNumber2">
    <w:name w:val="List Number 2"/>
    <w:basedOn w:val="Normal"/>
    <w:rsid w:val="00AB2818"/>
    <w:pPr>
      <w:numPr>
        <w:numId w:val="6"/>
      </w:numPr>
    </w:pPr>
  </w:style>
  <w:style w:type="paragraph" w:styleId="ListBullet4">
    <w:name w:val="List Bullet 4"/>
    <w:basedOn w:val="Normal"/>
    <w:rsid w:val="00AB2818"/>
    <w:pPr>
      <w:numPr>
        <w:ilvl w:val="3"/>
        <w:numId w:val="8"/>
      </w:numPr>
    </w:pPr>
  </w:style>
  <w:style w:type="paragraph" w:styleId="ListBullet5">
    <w:name w:val="List Bullet 5"/>
    <w:basedOn w:val="Normal"/>
    <w:rsid w:val="00AB2818"/>
    <w:pPr>
      <w:numPr>
        <w:ilvl w:val="4"/>
        <w:numId w:val="8"/>
      </w:numPr>
    </w:pPr>
  </w:style>
  <w:style w:type="paragraph" w:styleId="ListNumber3">
    <w:name w:val="List Number 3"/>
    <w:basedOn w:val="Normal"/>
    <w:rsid w:val="00AB2818"/>
    <w:pPr>
      <w:numPr>
        <w:numId w:val="7"/>
      </w:numPr>
    </w:pPr>
  </w:style>
  <w:style w:type="paragraph" w:styleId="ListNumber4">
    <w:name w:val="List Number 4"/>
    <w:basedOn w:val="Normal"/>
    <w:rsid w:val="00AB2818"/>
  </w:style>
  <w:style w:type="paragraph" w:styleId="ListNumber">
    <w:name w:val="List Number"/>
    <w:basedOn w:val="ListParagraph"/>
    <w:rsid w:val="009749B0"/>
    <w:pPr>
      <w:numPr>
        <w:numId w:val="10"/>
      </w:numPr>
      <w:ind w:left="720"/>
    </w:pPr>
  </w:style>
  <w:style w:type="paragraph" w:styleId="ListParagraph">
    <w:name w:val="List Paragraph"/>
    <w:basedOn w:val="Normal"/>
    <w:link w:val="ListParagraphChar"/>
    <w:uiPriority w:val="99"/>
    <w:qFormat/>
    <w:rsid w:val="00D73127"/>
    <w:pPr>
      <w:spacing w:before="0" w:after="100" w:afterAutospacing="1"/>
      <w:ind w:left="720"/>
      <w:contextualSpacing/>
    </w:pPr>
  </w:style>
  <w:style w:type="character" w:customStyle="1" w:styleId="ListParagraphChar">
    <w:name w:val="List Paragraph Char"/>
    <w:basedOn w:val="DefaultParagraphFont"/>
    <w:link w:val="ListParagraph"/>
    <w:uiPriority w:val="99"/>
    <w:rsid w:val="00D73127"/>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customStyle="1" w:styleId="CodeHeading">
    <w:name w:val="Code Heading"/>
    <w:basedOn w:val="BodyBold"/>
    <w:rsid w:val="00D73127"/>
    <w:rPr>
      <w:rFonts w:ascii="Courier New" w:hAnsi="Courier New" w:cs="Courier New"/>
    </w:rPr>
  </w:style>
  <w:style w:type="paragraph" w:styleId="BalloonText">
    <w:name w:val="Balloon Text"/>
    <w:basedOn w:val="Normal"/>
    <w:semiHidden/>
    <w:rsid w:val="00153ED3"/>
    <w:rPr>
      <w:rFonts w:ascii="Tahoma" w:hAnsi="Tahoma" w:cs="Tahoma"/>
      <w:sz w:val="16"/>
      <w:szCs w:val="16"/>
    </w:rPr>
  </w:style>
  <w:style w:type="character" w:styleId="PlaceholderText">
    <w:name w:val="Placeholder Text"/>
    <w:basedOn w:val="DefaultParagraphFont"/>
    <w:uiPriority w:val="99"/>
    <w:semiHidden/>
    <w:rsid w:val="0033302D"/>
    <w:rPr>
      <w:color w:val="808080"/>
    </w:rPr>
  </w:style>
  <w:style w:type="character" w:styleId="LineNumber">
    <w:name w:val="line number"/>
    <w:basedOn w:val="DefaultParagraphFont"/>
    <w:rsid w:val="000730BF"/>
  </w:style>
  <w:style w:type="paragraph" w:customStyle="1" w:styleId="TableCaption">
    <w:name w:val="TableCaption"/>
    <w:basedOn w:val="Body"/>
    <w:rsid w:val="00635826"/>
    <w:pPr>
      <w:keepLines/>
      <w:spacing w:before="120" w:beforeAutospacing="0"/>
      <w:contextualSpacing/>
      <w:jc w:val="center"/>
    </w:pPr>
    <w:rPr>
      <w:bCs/>
      <w:i/>
    </w:rPr>
  </w:style>
  <w:style w:type="paragraph" w:customStyle="1" w:styleId="TableNarrow">
    <w:name w:val="Table Narrow"/>
    <w:basedOn w:val="Body"/>
    <w:rsid w:val="00A04012"/>
    <w:pPr>
      <w:spacing w:before="0" w:beforeAutospacing="0" w:after="0" w:afterAutospacing="0"/>
    </w:pPr>
    <w:rPr>
      <w:sz w:val="11"/>
    </w:rPr>
  </w:style>
  <w:style w:type="paragraph" w:styleId="NormalWeb">
    <w:name w:val="Normal (Web)"/>
    <w:basedOn w:val="Normal"/>
    <w:uiPriority w:val="99"/>
    <w:unhideWhenUsed/>
    <w:rsid w:val="0035451D"/>
    <w:pPr>
      <w:spacing w:before="100" w:beforeAutospacing="1" w:after="100" w:afterAutospacing="1"/>
    </w:pPr>
    <w:rPr>
      <w:rFonts w:ascii="Times" w:eastAsiaTheme="minorEastAsia" w:hAnsi="Times"/>
      <w:sz w:val="20"/>
    </w:rPr>
  </w:style>
  <w:style w:type="paragraph" w:styleId="TableofFigures">
    <w:name w:val="table of figures"/>
    <w:basedOn w:val="Normal"/>
    <w:next w:val="Normal"/>
    <w:uiPriority w:val="99"/>
    <w:rsid w:val="00AC141F"/>
  </w:style>
  <w:style w:type="table" w:customStyle="1" w:styleId="TableGrid0">
    <w:name w:val="TableGrid"/>
    <w:rsid w:val="00BE1EE4"/>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Grid1"/>
    <w:rsid w:val="009B465D"/>
    <w:rPr>
      <w:rFonts w:ascii="Calibri" w:hAnsi="Calibri"/>
      <w:sz w:val="22"/>
      <w:szCs w:val="22"/>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A04A4"/>
    <w:rPr>
      <w:sz w:val="16"/>
      <w:szCs w:val="16"/>
    </w:rPr>
  </w:style>
  <w:style w:type="paragraph" w:styleId="CommentText">
    <w:name w:val="annotation text"/>
    <w:basedOn w:val="Normal"/>
    <w:link w:val="CommentTextChar"/>
    <w:uiPriority w:val="99"/>
    <w:semiHidden/>
    <w:unhideWhenUsed/>
    <w:rsid w:val="00EA04A4"/>
    <w:pPr>
      <w:spacing w:before="0"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EA04A4"/>
    <w:rPr>
      <w:rFonts w:asciiTheme="minorHAnsi" w:eastAsiaTheme="minorHAnsi" w:hAnsiTheme="minorHAnsi" w:cstheme="minorBidi"/>
    </w:rPr>
  </w:style>
  <w:style w:type="character" w:customStyle="1" w:styleId="Mention1">
    <w:name w:val="Mention1"/>
    <w:basedOn w:val="DefaultParagraphFont"/>
    <w:uiPriority w:val="99"/>
    <w:semiHidden/>
    <w:unhideWhenUsed/>
    <w:rsid w:val="0053181E"/>
    <w:rPr>
      <w:color w:val="2B579A"/>
      <w:shd w:val="clear" w:color="auto" w:fill="E6E6E6"/>
    </w:rPr>
  </w:style>
  <w:style w:type="paragraph" w:styleId="NoSpacing">
    <w:name w:val="No Spacing"/>
    <w:uiPriority w:val="1"/>
    <w:qFormat/>
    <w:rsid w:val="00C73B8F"/>
    <w:rPr>
      <w:szCs w:val="24"/>
    </w:rPr>
  </w:style>
  <w:style w:type="paragraph" w:styleId="CommentSubject">
    <w:name w:val="annotation subject"/>
    <w:basedOn w:val="CommentText"/>
    <w:next w:val="CommentText"/>
    <w:link w:val="CommentSubjectChar"/>
    <w:semiHidden/>
    <w:unhideWhenUsed/>
    <w:rsid w:val="0020722F"/>
    <w:pPr>
      <w:spacing w:before="120"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20722F"/>
    <w:rPr>
      <w:rFonts w:asciiTheme="minorHAnsi" w:eastAsiaTheme="minorHAnsi" w:hAnsiTheme="minorHAnsi" w:cstheme="minorBidi"/>
      <w:b/>
      <w:bCs/>
    </w:rPr>
  </w:style>
  <w:style w:type="table" w:customStyle="1" w:styleId="TableGrid10">
    <w:name w:val="Table Grid1"/>
    <w:basedOn w:val="TableNormal"/>
    <w:next w:val="TableGrid"/>
    <w:uiPriority w:val="99"/>
    <w:locked/>
    <w:rsid w:val="00CD1059"/>
    <w:rPr>
      <w:rFonts w:ascii="Calibri" w:hAnsi="Calibri" w:cs="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F0B97"/>
    <w:rPr>
      <w:color w:val="808080"/>
      <w:shd w:val="clear" w:color="auto" w:fill="E6E6E6"/>
    </w:rPr>
  </w:style>
  <w:style w:type="paragraph" w:customStyle="1" w:styleId="Code">
    <w:name w:val="Code"/>
    <w:basedOn w:val="Body"/>
    <w:rsid w:val="00B12A20"/>
    <w:pPr>
      <w:spacing w:after="0" w:afterAutospacing="0"/>
      <w:contextualSpacing/>
    </w:pPr>
    <w:rPr>
      <w:rFonts w:ascii="Courier New" w:hAnsi="Courier New"/>
      <w:noProof/>
      <w:sz w:val="16"/>
      <w:lang w:eastAsia="it-IT"/>
    </w:rPr>
  </w:style>
  <w:style w:type="table" w:customStyle="1" w:styleId="JsonCode">
    <w:name w:val="JsonCode"/>
    <w:basedOn w:val="TableNormal"/>
    <w:uiPriority w:val="99"/>
    <w:rsid w:val="00D41191"/>
    <w:rPr>
      <w:rFonts w:asciiTheme="minorHAnsi" w:hAnsiTheme="minorHAnsi"/>
      <w:lang w:val="it-IT" w:eastAsia="it-IT"/>
    </w:rPr>
    <w:tblPr>
      <w:tblInd w:w="284" w:type="dxa"/>
    </w:tblPr>
    <w:tcPr>
      <w:shd w:val="pct10" w:color="auto" w:fill="auto"/>
    </w:tcPr>
  </w:style>
  <w:style w:type="table" w:styleId="LightList-Accent1">
    <w:name w:val="Light List Accent 1"/>
    <w:basedOn w:val="TableNormal"/>
    <w:uiPriority w:val="61"/>
    <w:rsid w:val="00576C9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2">
    <w:name w:val="Unresolved Mention2"/>
    <w:basedOn w:val="DefaultParagraphFont"/>
    <w:uiPriority w:val="99"/>
    <w:semiHidden/>
    <w:unhideWhenUsed/>
    <w:rsid w:val="00660288"/>
    <w:rPr>
      <w:color w:val="808080"/>
      <w:shd w:val="clear" w:color="auto" w:fill="E6E6E6"/>
    </w:rPr>
  </w:style>
  <w:style w:type="paragraph" w:styleId="Revision">
    <w:name w:val="Revision"/>
    <w:hidden/>
    <w:uiPriority w:val="99"/>
    <w:semiHidden/>
    <w:rsid w:val="00EB4997"/>
    <w:rPr>
      <w:szCs w:val="24"/>
    </w:rPr>
  </w:style>
  <w:style w:type="paragraph" w:customStyle="1" w:styleId="DocumentTitle">
    <w:name w:val="Document Title"/>
    <w:basedOn w:val="Normal"/>
    <w:autoRedefine/>
    <w:rsid w:val="00884AB9"/>
    <w:pPr>
      <w:spacing w:afterAutospacing="1"/>
      <w:jc w:val="center"/>
    </w:pPr>
    <w:rPr>
      <w:b/>
      <w:bCs/>
      <w:noProof/>
      <w:sz w:val="44"/>
      <w:szCs w:val="48"/>
    </w:rPr>
  </w:style>
  <w:style w:type="paragraph" w:styleId="BodyTextFirstIndent">
    <w:name w:val="Body Text First Indent"/>
    <w:basedOn w:val="Normal"/>
    <w:link w:val="BodyTextFirstIndentChar"/>
    <w:unhideWhenUsed/>
    <w:rsid w:val="00D73127"/>
    <w:pPr>
      <w:ind w:firstLine="360"/>
    </w:pPr>
  </w:style>
  <w:style w:type="character" w:customStyle="1" w:styleId="BodyTextFirstIndentChar">
    <w:name w:val="Body Text First Indent Char"/>
    <w:basedOn w:val="DefaultParagraphFont"/>
    <w:link w:val="BodyTextFirstIndent"/>
    <w:rsid w:val="00D73127"/>
    <w:rPr>
      <w:sz w:val="24"/>
      <w:szCs w:val="24"/>
    </w:rPr>
  </w:style>
  <w:style w:type="paragraph" w:styleId="BodyTextIndent">
    <w:name w:val="Body Text Indent"/>
    <w:basedOn w:val="Normal"/>
    <w:link w:val="BodyTextIndentChar"/>
    <w:unhideWhenUsed/>
    <w:rsid w:val="00BE24C7"/>
    <w:pPr>
      <w:spacing w:before="240"/>
      <w:ind w:left="720"/>
    </w:pPr>
  </w:style>
  <w:style w:type="character" w:customStyle="1" w:styleId="BodyTextIndentChar">
    <w:name w:val="Body Text Indent Char"/>
    <w:basedOn w:val="DefaultParagraphFont"/>
    <w:link w:val="BodyTextIndent"/>
    <w:rsid w:val="00BE24C7"/>
  </w:style>
  <w:style w:type="paragraph" w:customStyle="1" w:styleId="HeadingNo">
    <w:name w:val="Heading No"/>
    <w:basedOn w:val="Normal"/>
    <w:rsid w:val="00C20659"/>
    <w:pPr>
      <w:spacing w:after="100"/>
    </w:pPr>
    <w:rPr>
      <w:rFonts w:ascii="Arial" w:hAnsi="Arial"/>
      <w:b/>
      <w:sz w:val="32"/>
      <w:szCs w:val="32"/>
    </w:rPr>
  </w:style>
  <w:style w:type="paragraph" w:styleId="TOCHeading">
    <w:name w:val="TOC Heading"/>
    <w:basedOn w:val="Normal"/>
    <w:next w:val="Normal"/>
    <w:uiPriority w:val="39"/>
    <w:unhideWhenUsed/>
    <w:qFormat/>
    <w:rsid w:val="00B61A7F"/>
    <w:pPr>
      <w:pageBreakBefore/>
      <w:spacing w:before="100" w:beforeAutospacing="1" w:after="100" w:afterAutospacing="1"/>
      <w:jc w:val="center"/>
    </w:pPr>
    <w:rPr>
      <w:rFonts w:ascii="Arial" w:hAnsi="Arial"/>
      <w:b/>
      <w:sz w:val="32"/>
      <w:szCs w:val="32"/>
    </w:rPr>
  </w:style>
  <w:style w:type="paragraph" w:customStyle="1" w:styleId="TableText">
    <w:name w:val="TableText"/>
    <w:basedOn w:val="Body"/>
    <w:qFormat/>
    <w:rsid w:val="002569E7"/>
    <w:pPr>
      <w:widowControl w:val="0"/>
      <w:spacing w:before="0" w:beforeAutospacing="0" w:after="0" w:afterAutospacing="0"/>
    </w:pPr>
    <w:rPr>
      <w:rFonts w:asciiTheme="minorHAnsi" w:eastAsia="Arial" w:hAnsiTheme="minorHAnsi"/>
      <w:sz w:val="20"/>
    </w:rPr>
  </w:style>
  <w:style w:type="paragraph" w:customStyle="1" w:styleId="TableHeader">
    <w:name w:val="TableHeader"/>
    <w:basedOn w:val="TableText"/>
    <w:qFormat/>
    <w:rsid w:val="000A106C"/>
    <w:pPr>
      <w:contextualSpacing/>
    </w:pPr>
    <w:rPr>
      <w:rFonts w:cs="Arial"/>
      <w:b/>
      <w:szCs w:val="22"/>
    </w:rPr>
  </w:style>
  <w:style w:type="paragraph" w:customStyle="1" w:styleId="TinyTableText">
    <w:name w:val="TinyTableText"/>
    <w:basedOn w:val="TableText"/>
    <w:rsid w:val="002569E7"/>
    <w:pPr>
      <w:adjustRightInd w:val="0"/>
      <w:contextualSpacing/>
    </w:pPr>
    <w:rPr>
      <w:sz w:val="16"/>
      <w:szCs w:val="16"/>
    </w:rPr>
  </w:style>
  <w:style w:type="paragraph" w:styleId="Caption">
    <w:name w:val="caption"/>
    <w:basedOn w:val="Normal"/>
    <w:next w:val="Normal"/>
    <w:uiPriority w:val="35"/>
    <w:unhideWhenUsed/>
    <w:qFormat/>
    <w:rsid w:val="0050530F"/>
    <w:pPr>
      <w:spacing w:before="0" w:after="200"/>
    </w:pPr>
    <w:rPr>
      <w:i/>
      <w:iCs/>
      <w:color w:val="1F497D" w:themeColor="text2"/>
      <w:sz w:val="18"/>
      <w:szCs w:val="18"/>
    </w:rPr>
  </w:style>
  <w:style w:type="paragraph" w:styleId="DocumentMap">
    <w:name w:val="Document Map"/>
    <w:basedOn w:val="Normal"/>
    <w:link w:val="DocumentMapChar"/>
    <w:semiHidden/>
    <w:unhideWhenUsed/>
    <w:rsid w:val="00E305C2"/>
    <w:pPr>
      <w:spacing w:before="0"/>
    </w:pPr>
    <w:rPr>
      <w:szCs w:val="24"/>
    </w:rPr>
  </w:style>
  <w:style w:type="character" w:customStyle="1" w:styleId="DocumentMapChar">
    <w:name w:val="Document Map Char"/>
    <w:basedOn w:val="DefaultParagraphFont"/>
    <w:link w:val="DocumentMap"/>
    <w:semiHidden/>
    <w:rsid w:val="00E305C2"/>
    <w:rPr>
      <w:szCs w:val="24"/>
    </w:rPr>
  </w:style>
  <w:style w:type="table" w:customStyle="1" w:styleId="Table-Tiny-NoHeader">
    <w:name w:val="Table-Tiny-No Header"/>
    <w:basedOn w:val="Table-Tiny"/>
    <w:uiPriority w:val="99"/>
    <w:rsid w:val="001A0B1A"/>
    <w:rPr>
      <w:sz w:val="20"/>
    </w:rPr>
    <w:tblPr/>
    <w:tcPr>
      <w:shd w:val="clear" w:color="auto" w:fill="auto"/>
    </w:tcPr>
    <w:tblStylePr w:type="firstRow">
      <w:pPr>
        <w:wordWrap/>
        <w:spacing w:beforeLines="0" w:before="0" w:beforeAutospacing="0" w:afterLines="0" w:after="0" w:afterAutospacing="0"/>
        <w:contextualSpacing/>
        <w:jc w:val="left"/>
      </w:pPr>
      <w:rPr>
        <w:rFonts w:asciiTheme="minorHAnsi" w:hAnsiTheme="minorHAnsi"/>
        <w:b w:val="0"/>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TableList">
    <w:name w:val="TableList"/>
    <w:basedOn w:val="TableText"/>
    <w:rsid w:val="008C3589"/>
    <w:pPr>
      <w:numPr>
        <w:numId w:val="19"/>
      </w:numPr>
      <w:spacing w:before="100" w:beforeAutospacing="1"/>
    </w:pPr>
  </w:style>
  <w:style w:type="paragraph" w:customStyle="1" w:styleId="ExampleHeading">
    <w:name w:val="Example Heading"/>
    <w:basedOn w:val="Body"/>
    <w:rsid w:val="00B12A20"/>
    <w:rPr>
      <w:rFonts w:ascii="Arial" w:hAnsi="Arial"/>
      <w:sz w:val="32"/>
      <w:szCs w:val="32"/>
    </w:rPr>
  </w:style>
  <w:style w:type="character" w:customStyle="1" w:styleId="UnresolvedMention3">
    <w:name w:val="Unresolved Mention3"/>
    <w:basedOn w:val="DefaultParagraphFont"/>
    <w:uiPriority w:val="99"/>
    <w:rsid w:val="00BD5F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2496">
      <w:bodyDiv w:val="1"/>
      <w:marLeft w:val="0"/>
      <w:marRight w:val="0"/>
      <w:marTop w:val="0"/>
      <w:marBottom w:val="0"/>
      <w:divBdr>
        <w:top w:val="none" w:sz="0" w:space="0" w:color="auto"/>
        <w:left w:val="none" w:sz="0" w:space="0" w:color="auto"/>
        <w:bottom w:val="none" w:sz="0" w:space="0" w:color="auto"/>
        <w:right w:val="none" w:sz="0" w:space="0" w:color="auto"/>
      </w:divBdr>
      <w:divsChild>
        <w:div w:id="2035039553">
          <w:marLeft w:val="0"/>
          <w:marRight w:val="0"/>
          <w:marTop w:val="0"/>
          <w:marBottom w:val="0"/>
          <w:divBdr>
            <w:top w:val="none" w:sz="0" w:space="0" w:color="auto"/>
            <w:left w:val="none" w:sz="0" w:space="0" w:color="auto"/>
            <w:bottom w:val="none" w:sz="0" w:space="0" w:color="auto"/>
            <w:right w:val="none" w:sz="0" w:space="0" w:color="auto"/>
          </w:divBdr>
        </w:div>
      </w:divsChild>
    </w:div>
    <w:div w:id="82340413">
      <w:bodyDiv w:val="1"/>
      <w:marLeft w:val="0"/>
      <w:marRight w:val="0"/>
      <w:marTop w:val="0"/>
      <w:marBottom w:val="0"/>
      <w:divBdr>
        <w:top w:val="none" w:sz="0" w:space="0" w:color="auto"/>
        <w:left w:val="none" w:sz="0" w:space="0" w:color="auto"/>
        <w:bottom w:val="none" w:sz="0" w:space="0" w:color="auto"/>
        <w:right w:val="none" w:sz="0" w:space="0" w:color="auto"/>
      </w:divBdr>
    </w:div>
    <w:div w:id="146746790">
      <w:bodyDiv w:val="1"/>
      <w:marLeft w:val="0"/>
      <w:marRight w:val="0"/>
      <w:marTop w:val="0"/>
      <w:marBottom w:val="0"/>
      <w:divBdr>
        <w:top w:val="none" w:sz="0" w:space="0" w:color="auto"/>
        <w:left w:val="none" w:sz="0" w:space="0" w:color="auto"/>
        <w:bottom w:val="none" w:sz="0" w:space="0" w:color="auto"/>
        <w:right w:val="none" w:sz="0" w:space="0" w:color="auto"/>
      </w:divBdr>
    </w:div>
    <w:div w:id="178202810">
      <w:bodyDiv w:val="1"/>
      <w:marLeft w:val="0"/>
      <w:marRight w:val="0"/>
      <w:marTop w:val="0"/>
      <w:marBottom w:val="0"/>
      <w:divBdr>
        <w:top w:val="none" w:sz="0" w:space="0" w:color="auto"/>
        <w:left w:val="none" w:sz="0" w:space="0" w:color="auto"/>
        <w:bottom w:val="none" w:sz="0" w:space="0" w:color="auto"/>
        <w:right w:val="none" w:sz="0" w:space="0" w:color="auto"/>
      </w:divBdr>
    </w:div>
    <w:div w:id="345594721">
      <w:bodyDiv w:val="1"/>
      <w:marLeft w:val="0"/>
      <w:marRight w:val="0"/>
      <w:marTop w:val="0"/>
      <w:marBottom w:val="0"/>
      <w:divBdr>
        <w:top w:val="none" w:sz="0" w:space="0" w:color="auto"/>
        <w:left w:val="none" w:sz="0" w:space="0" w:color="auto"/>
        <w:bottom w:val="none" w:sz="0" w:space="0" w:color="auto"/>
        <w:right w:val="none" w:sz="0" w:space="0" w:color="auto"/>
      </w:divBdr>
    </w:div>
    <w:div w:id="563639301">
      <w:bodyDiv w:val="1"/>
      <w:marLeft w:val="0"/>
      <w:marRight w:val="0"/>
      <w:marTop w:val="0"/>
      <w:marBottom w:val="0"/>
      <w:divBdr>
        <w:top w:val="none" w:sz="0" w:space="0" w:color="auto"/>
        <w:left w:val="none" w:sz="0" w:space="0" w:color="auto"/>
        <w:bottom w:val="none" w:sz="0" w:space="0" w:color="auto"/>
        <w:right w:val="none" w:sz="0" w:space="0" w:color="auto"/>
      </w:divBdr>
    </w:div>
    <w:div w:id="707073656">
      <w:bodyDiv w:val="1"/>
      <w:marLeft w:val="0"/>
      <w:marRight w:val="0"/>
      <w:marTop w:val="0"/>
      <w:marBottom w:val="0"/>
      <w:divBdr>
        <w:top w:val="none" w:sz="0" w:space="0" w:color="auto"/>
        <w:left w:val="none" w:sz="0" w:space="0" w:color="auto"/>
        <w:bottom w:val="none" w:sz="0" w:space="0" w:color="auto"/>
        <w:right w:val="none" w:sz="0" w:space="0" w:color="auto"/>
      </w:divBdr>
    </w:div>
    <w:div w:id="711223433">
      <w:bodyDiv w:val="1"/>
      <w:marLeft w:val="0"/>
      <w:marRight w:val="0"/>
      <w:marTop w:val="0"/>
      <w:marBottom w:val="0"/>
      <w:divBdr>
        <w:top w:val="none" w:sz="0" w:space="0" w:color="auto"/>
        <w:left w:val="none" w:sz="0" w:space="0" w:color="auto"/>
        <w:bottom w:val="none" w:sz="0" w:space="0" w:color="auto"/>
        <w:right w:val="none" w:sz="0" w:space="0" w:color="auto"/>
      </w:divBdr>
    </w:div>
    <w:div w:id="711227932">
      <w:bodyDiv w:val="1"/>
      <w:marLeft w:val="0"/>
      <w:marRight w:val="0"/>
      <w:marTop w:val="0"/>
      <w:marBottom w:val="0"/>
      <w:divBdr>
        <w:top w:val="none" w:sz="0" w:space="0" w:color="auto"/>
        <w:left w:val="none" w:sz="0" w:space="0" w:color="auto"/>
        <w:bottom w:val="none" w:sz="0" w:space="0" w:color="auto"/>
        <w:right w:val="none" w:sz="0" w:space="0" w:color="auto"/>
      </w:divBdr>
    </w:div>
    <w:div w:id="804274739">
      <w:bodyDiv w:val="1"/>
      <w:marLeft w:val="0"/>
      <w:marRight w:val="0"/>
      <w:marTop w:val="0"/>
      <w:marBottom w:val="0"/>
      <w:divBdr>
        <w:top w:val="none" w:sz="0" w:space="0" w:color="auto"/>
        <w:left w:val="none" w:sz="0" w:space="0" w:color="auto"/>
        <w:bottom w:val="none" w:sz="0" w:space="0" w:color="auto"/>
        <w:right w:val="none" w:sz="0" w:space="0" w:color="auto"/>
      </w:divBdr>
      <w:divsChild>
        <w:div w:id="56782090">
          <w:marLeft w:val="720"/>
          <w:marRight w:val="0"/>
          <w:marTop w:val="0"/>
          <w:marBottom w:val="160"/>
          <w:divBdr>
            <w:top w:val="none" w:sz="0" w:space="0" w:color="auto"/>
            <w:left w:val="none" w:sz="0" w:space="0" w:color="auto"/>
            <w:bottom w:val="none" w:sz="0" w:space="0" w:color="auto"/>
            <w:right w:val="none" w:sz="0" w:space="0" w:color="auto"/>
          </w:divBdr>
        </w:div>
        <w:div w:id="746809588">
          <w:marLeft w:val="720"/>
          <w:marRight w:val="0"/>
          <w:marTop w:val="0"/>
          <w:marBottom w:val="160"/>
          <w:divBdr>
            <w:top w:val="none" w:sz="0" w:space="0" w:color="auto"/>
            <w:left w:val="none" w:sz="0" w:space="0" w:color="auto"/>
            <w:bottom w:val="none" w:sz="0" w:space="0" w:color="auto"/>
            <w:right w:val="none" w:sz="0" w:space="0" w:color="auto"/>
          </w:divBdr>
        </w:div>
        <w:div w:id="754018076">
          <w:marLeft w:val="720"/>
          <w:marRight w:val="0"/>
          <w:marTop w:val="0"/>
          <w:marBottom w:val="160"/>
          <w:divBdr>
            <w:top w:val="none" w:sz="0" w:space="0" w:color="auto"/>
            <w:left w:val="none" w:sz="0" w:space="0" w:color="auto"/>
            <w:bottom w:val="none" w:sz="0" w:space="0" w:color="auto"/>
            <w:right w:val="none" w:sz="0" w:space="0" w:color="auto"/>
          </w:divBdr>
        </w:div>
        <w:div w:id="1003555298">
          <w:marLeft w:val="720"/>
          <w:marRight w:val="0"/>
          <w:marTop w:val="0"/>
          <w:marBottom w:val="160"/>
          <w:divBdr>
            <w:top w:val="none" w:sz="0" w:space="0" w:color="auto"/>
            <w:left w:val="none" w:sz="0" w:space="0" w:color="auto"/>
            <w:bottom w:val="none" w:sz="0" w:space="0" w:color="auto"/>
            <w:right w:val="none" w:sz="0" w:space="0" w:color="auto"/>
          </w:divBdr>
        </w:div>
        <w:div w:id="1061173647">
          <w:marLeft w:val="720"/>
          <w:marRight w:val="0"/>
          <w:marTop w:val="120"/>
          <w:marBottom w:val="160"/>
          <w:divBdr>
            <w:top w:val="none" w:sz="0" w:space="0" w:color="auto"/>
            <w:left w:val="none" w:sz="0" w:space="0" w:color="auto"/>
            <w:bottom w:val="none" w:sz="0" w:space="0" w:color="auto"/>
            <w:right w:val="none" w:sz="0" w:space="0" w:color="auto"/>
          </w:divBdr>
        </w:div>
        <w:div w:id="1272739776">
          <w:marLeft w:val="720"/>
          <w:marRight w:val="0"/>
          <w:marTop w:val="0"/>
          <w:marBottom w:val="160"/>
          <w:divBdr>
            <w:top w:val="none" w:sz="0" w:space="0" w:color="auto"/>
            <w:left w:val="none" w:sz="0" w:space="0" w:color="auto"/>
            <w:bottom w:val="none" w:sz="0" w:space="0" w:color="auto"/>
            <w:right w:val="none" w:sz="0" w:space="0" w:color="auto"/>
          </w:divBdr>
        </w:div>
        <w:div w:id="2069377749">
          <w:marLeft w:val="0"/>
          <w:marRight w:val="0"/>
          <w:marTop w:val="0"/>
          <w:marBottom w:val="160"/>
          <w:divBdr>
            <w:top w:val="none" w:sz="0" w:space="0" w:color="auto"/>
            <w:left w:val="none" w:sz="0" w:space="0" w:color="auto"/>
            <w:bottom w:val="none" w:sz="0" w:space="0" w:color="auto"/>
            <w:right w:val="none" w:sz="0" w:space="0" w:color="auto"/>
          </w:divBdr>
        </w:div>
      </w:divsChild>
    </w:div>
    <w:div w:id="899831912">
      <w:bodyDiv w:val="1"/>
      <w:marLeft w:val="0"/>
      <w:marRight w:val="0"/>
      <w:marTop w:val="0"/>
      <w:marBottom w:val="0"/>
      <w:divBdr>
        <w:top w:val="none" w:sz="0" w:space="0" w:color="auto"/>
        <w:left w:val="none" w:sz="0" w:space="0" w:color="auto"/>
        <w:bottom w:val="none" w:sz="0" w:space="0" w:color="auto"/>
        <w:right w:val="none" w:sz="0" w:space="0" w:color="auto"/>
      </w:divBdr>
    </w:div>
    <w:div w:id="946809262">
      <w:bodyDiv w:val="1"/>
      <w:marLeft w:val="0"/>
      <w:marRight w:val="0"/>
      <w:marTop w:val="0"/>
      <w:marBottom w:val="0"/>
      <w:divBdr>
        <w:top w:val="none" w:sz="0" w:space="0" w:color="auto"/>
        <w:left w:val="none" w:sz="0" w:space="0" w:color="auto"/>
        <w:bottom w:val="none" w:sz="0" w:space="0" w:color="auto"/>
        <w:right w:val="none" w:sz="0" w:space="0" w:color="auto"/>
      </w:divBdr>
      <w:divsChild>
        <w:div w:id="983240037">
          <w:marLeft w:val="446"/>
          <w:marRight w:val="0"/>
          <w:marTop w:val="0"/>
          <w:marBottom w:val="0"/>
          <w:divBdr>
            <w:top w:val="none" w:sz="0" w:space="0" w:color="auto"/>
            <w:left w:val="none" w:sz="0" w:space="0" w:color="auto"/>
            <w:bottom w:val="none" w:sz="0" w:space="0" w:color="auto"/>
            <w:right w:val="none" w:sz="0" w:space="0" w:color="auto"/>
          </w:divBdr>
        </w:div>
        <w:div w:id="1143231730">
          <w:marLeft w:val="446"/>
          <w:marRight w:val="0"/>
          <w:marTop w:val="0"/>
          <w:marBottom w:val="0"/>
          <w:divBdr>
            <w:top w:val="none" w:sz="0" w:space="0" w:color="auto"/>
            <w:left w:val="none" w:sz="0" w:space="0" w:color="auto"/>
            <w:bottom w:val="none" w:sz="0" w:space="0" w:color="auto"/>
            <w:right w:val="none" w:sz="0" w:space="0" w:color="auto"/>
          </w:divBdr>
        </w:div>
        <w:div w:id="1627467260">
          <w:marLeft w:val="446"/>
          <w:marRight w:val="0"/>
          <w:marTop w:val="0"/>
          <w:marBottom w:val="0"/>
          <w:divBdr>
            <w:top w:val="none" w:sz="0" w:space="0" w:color="auto"/>
            <w:left w:val="none" w:sz="0" w:space="0" w:color="auto"/>
            <w:bottom w:val="none" w:sz="0" w:space="0" w:color="auto"/>
            <w:right w:val="none" w:sz="0" w:space="0" w:color="auto"/>
          </w:divBdr>
        </w:div>
      </w:divsChild>
    </w:div>
    <w:div w:id="1006635865">
      <w:bodyDiv w:val="1"/>
      <w:marLeft w:val="0"/>
      <w:marRight w:val="0"/>
      <w:marTop w:val="0"/>
      <w:marBottom w:val="0"/>
      <w:divBdr>
        <w:top w:val="none" w:sz="0" w:space="0" w:color="auto"/>
        <w:left w:val="none" w:sz="0" w:space="0" w:color="auto"/>
        <w:bottom w:val="none" w:sz="0" w:space="0" w:color="auto"/>
        <w:right w:val="none" w:sz="0" w:space="0" w:color="auto"/>
      </w:divBdr>
    </w:div>
    <w:div w:id="1034382563">
      <w:bodyDiv w:val="1"/>
      <w:marLeft w:val="0"/>
      <w:marRight w:val="0"/>
      <w:marTop w:val="0"/>
      <w:marBottom w:val="0"/>
      <w:divBdr>
        <w:top w:val="none" w:sz="0" w:space="0" w:color="auto"/>
        <w:left w:val="none" w:sz="0" w:space="0" w:color="auto"/>
        <w:bottom w:val="none" w:sz="0" w:space="0" w:color="auto"/>
        <w:right w:val="none" w:sz="0" w:space="0" w:color="auto"/>
      </w:divBdr>
    </w:div>
    <w:div w:id="1056271689">
      <w:bodyDiv w:val="1"/>
      <w:marLeft w:val="0"/>
      <w:marRight w:val="0"/>
      <w:marTop w:val="0"/>
      <w:marBottom w:val="0"/>
      <w:divBdr>
        <w:top w:val="none" w:sz="0" w:space="0" w:color="auto"/>
        <w:left w:val="none" w:sz="0" w:space="0" w:color="auto"/>
        <w:bottom w:val="none" w:sz="0" w:space="0" w:color="auto"/>
        <w:right w:val="none" w:sz="0" w:space="0" w:color="auto"/>
      </w:divBdr>
    </w:div>
    <w:div w:id="1061950171">
      <w:bodyDiv w:val="1"/>
      <w:marLeft w:val="0"/>
      <w:marRight w:val="0"/>
      <w:marTop w:val="0"/>
      <w:marBottom w:val="0"/>
      <w:divBdr>
        <w:top w:val="none" w:sz="0" w:space="0" w:color="auto"/>
        <w:left w:val="none" w:sz="0" w:space="0" w:color="auto"/>
        <w:bottom w:val="none" w:sz="0" w:space="0" w:color="auto"/>
        <w:right w:val="none" w:sz="0" w:space="0" w:color="auto"/>
      </w:divBdr>
    </w:div>
    <w:div w:id="1123304787">
      <w:bodyDiv w:val="1"/>
      <w:marLeft w:val="0"/>
      <w:marRight w:val="0"/>
      <w:marTop w:val="0"/>
      <w:marBottom w:val="0"/>
      <w:divBdr>
        <w:top w:val="none" w:sz="0" w:space="0" w:color="auto"/>
        <w:left w:val="none" w:sz="0" w:space="0" w:color="auto"/>
        <w:bottom w:val="none" w:sz="0" w:space="0" w:color="auto"/>
        <w:right w:val="none" w:sz="0" w:space="0" w:color="auto"/>
      </w:divBdr>
    </w:div>
    <w:div w:id="1229536985">
      <w:bodyDiv w:val="1"/>
      <w:marLeft w:val="0"/>
      <w:marRight w:val="0"/>
      <w:marTop w:val="0"/>
      <w:marBottom w:val="0"/>
      <w:divBdr>
        <w:top w:val="none" w:sz="0" w:space="0" w:color="auto"/>
        <w:left w:val="none" w:sz="0" w:space="0" w:color="auto"/>
        <w:bottom w:val="none" w:sz="0" w:space="0" w:color="auto"/>
        <w:right w:val="none" w:sz="0" w:space="0" w:color="auto"/>
      </w:divBdr>
    </w:div>
    <w:div w:id="1324502690">
      <w:bodyDiv w:val="1"/>
      <w:marLeft w:val="0"/>
      <w:marRight w:val="0"/>
      <w:marTop w:val="0"/>
      <w:marBottom w:val="0"/>
      <w:divBdr>
        <w:top w:val="none" w:sz="0" w:space="0" w:color="auto"/>
        <w:left w:val="none" w:sz="0" w:space="0" w:color="auto"/>
        <w:bottom w:val="none" w:sz="0" w:space="0" w:color="auto"/>
        <w:right w:val="none" w:sz="0" w:space="0" w:color="auto"/>
      </w:divBdr>
    </w:div>
    <w:div w:id="1364356543">
      <w:bodyDiv w:val="1"/>
      <w:marLeft w:val="0"/>
      <w:marRight w:val="0"/>
      <w:marTop w:val="0"/>
      <w:marBottom w:val="0"/>
      <w:divBdr>
        <w:top w:val="none" w:sz="0" w:space="0" w:color="auto"/>
        <w:left w:val="none" w:sz="0" w:space="0" w:color="auto"/>
        <w:bottom w:val="none" w:sz="0" w:space="0" w:color="auto"/>
        <w:right w:val="none" w:sz="0" w:space="0" w:color="auto"/>
      </w:divBdr>
    </w:div>
    <w:div w:id="1499885363">
      <w:bodyDiv w:val="1"/>
      <w:marLeft w:val="0"/>
      <w:marRight w:val="0"/>
      <w:marTop w:val="0"/>
      <w:marBottom w:val="0"/>
      <w:divBdr>
        <w:top w:val="none" w:sz="0" w:space="0" w:color="auto"/>
        <w:left w:val="none" w:sz="0" w:space="0" w:color="auto"/>
        <w:bottom w:val="none" w:sz="0" w:space="0" w:color="auto"/>
        <w:right w:val="none" w:sz="0" w:space="0" w:color="auto"/>
      </w:divBdr>
    </w:div>
    <w:div w:id="212942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file:///C:\Users\jjewitt58\Documents\MEF\Projects\SONATA%20R2\Serviceability\Product%20Offering%20Qualification%20API%20Guide%20.docx" TargetMode="External"/><Relationship Id="rId26" Type="http://schemas.openxmlformats.org/officeDocument/2006/relationships/image" Target="media/image7.emf"/><Relationship Id="rId39"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4.xml"/><Relationship Id="rId34"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file:///C:\Users\jjewitt58\Documents\MEF\Projects\SONATA%20R2\Serviceability\Product%20Offering%20Qualification%20API%20Guide%20.docx" TargetMode="External"/><Relationship Id="rId25" Type="http://schemas.openxmlformats.org/officeDocument/2006/relationships/image" Target="media/image6.emf"/><Relationship Id="rId33" Type="http://schemas.openxmlformats.org/officeDocument/2006/relationships/image" Target="media/image13.png"/><Relationship Id="rId38" Type="http://schemas.openxmlformats.org/officeDocument/2006/relationships/hyperlink" Target="https://github.com/MEF-GIT/MEF-LSO-Sonata-SDK/blob/master/experimental/api/ProductSpecDescription/Serviceability/ENNICEEndPointSpec.json" TargetMode="External"/><Relationship Id="rId2" Type="http://schemas.openxmlformats.org/officeDocument/2006/relationships/customXml" Target="../customXml/item1.xml"/><Relationship Id="rId16" Type="http://schemas.openxmlformats.org/officeDocument/2006/relationships/hyperlink" Target="file:///C:\Users\jjewitt58\Documents\MEF\Projects\SONATA%20R2\Serviceability\Product%20Offering%20Qualification%20API%20Guide%20.docx" TargetMode="External"/><Relationship Id="rId20" Type="http://schemas.openxmlformats.org/officeDocument/2006/relationships/footer" Target="footer3.xml"/><Relationship Id="rId29" Type="http://schemas.openxmlformats.org/officeDocument/2006/relationships/image" Target="media/image10.emf"/><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5.emf"/><Relationship Id="rId32" Type="http://schemas.openxmlformats.org/officeDocument/2006/relationships/image" Target="media/image12.png"/><Relationship Id="rId37" Type="http://schemas.openxmlformats.org/officeDocument/2006/relationships/hyperlink" Target="https://github.com/MEF-GIT/MEF-LSO-Sonata-SDK/blob/master/experimental/api/ProductSpecDescription/Serviceability/UNICEEndPointSpec.json"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file:///C:\Users\jjewitt58\Documents\MEF\Projects\SONATA%20R2\Serviceability\Product%20Offering%20Qualification%20API%20Guide%20.docx" TargetMode="Externa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hyperlink" Target="https://github.com/MEF-GIT/MEF-LSO-Sonata-SDK/blob/master/experimental/api/ProductSpecDescription/Serviceability/ELineSpec.json" TargetMode="External"/><Relationship Id="rId10" Type="http://schemas.openxmlformats.org/officeDocument/2006/relationships/image" Target="media/image1.png"/><Relationship Id="rId19" Type="http://schemas.openxmlformats.org/officeDocument/2006/relationships/hyperlink" Target="file:///C:\Users\jjewitt58\Documents\MEF\Projects\SONATA%20R2\Serviceability\Product%20Offering%20Qualification%20API%20Guide%20.docx" TargetMode="External"/><Relationship Id="rId31" Type="http://schemas.openxmlformats.org/officeDocument/2006/relationships/image" Target="media/image8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png"/><Relationship Id="rId35" Type="http://schemas.openxmlformats.org/officeDocument/2006/relationships/hyperlink" Target="https://github.com/MEF-GIT/MEF-LSO-Sonata-SDK/blob/master/experimental/api/ProductSpecDescription/Serviceability/UNISpec.js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witt58\AppData\Roaming\Microsoft\Templates\MEF_Model_Interface_Profi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3C98A-E0A9-4E4A-A8E6-A9E3013B7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MEF_Model_Interface_Profile.dotm</Template>
  <TotalTime>0</TotalTime>
  <Pages>51</Pages>
  <Words>8145</Words>
  <Characters>46431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API Guide - Product Offering Qualification</vt:lpstr>
    </vt:vector>
  </TitlesOfParts>
  <Company>MEF</Company>
  <LinksUpToDate>false</LinksUpToDate>
  <CharactersWithSpaces>54468</CharactersWithSpaces>
  <SharedDoc>false</SharedDoc>
  <HyperlinkBase/>
  <HLinks>
    <vt:vector size="222" baseType="variant">
      <vt:variant>
        <vt:i4>1900594</vt:i4>
      </vt:variant>
      <vt:variant>
        <vt:i4>221</vt:i4>
      </vt:variant>
      <vt:variant>
        <vt:i4>0</vt:i4>
      </vt:variant>
      <vt:variant>
        <vt:i4>5</vt:i4>
      </vt:variant>
      <vt:variant>
        <vt:lpwstr/>
      </vt:variant>
      <vt:variant>
        <vt:lpwstr>_Toc179084296</vt:lpwstr>
      </vt:variant>
      <vt:variant>
        <vt:i4>1900594</vt:i4>
      </vt:variant>
      <vt:variant>
        <vt:i4>215</vt:i4>
      </vt:variant>
      <vt:variant>
        <vt:i4>0</vt:i4>
      </vt:variant>
      <vt:variant>
        <vt:i4>5</vt:i4>
      </vt:variant>
      <vt:variant>
        <vt:lpwstr/>
      </vt:variant>
      <vt:variant>
        <vt:lpwstr>_Toc179084295</vt:lpwstr>
      </vt:variant>
      <vt:variant>
        <vt:i4>1900594</vt:i4>
      </vt:variant>
      <vt:variant>
        <vt:i4>209</vt:i4>
      </vt:variant>
      <vt:variant>
        <vt:i4>0</vt:i4>
      </vt:variant>
      <vt:variant>
        <vt:i4>5</vt:i4>
      </vt:variant>
      <vt:variant>
        <vt:lpwstr/>
      </vt:variant>
      <vt:variant>
        <vt:lpwstr>_Toc179084294</vt:lpwstr>
      </vt:variant>
      <vt:variant>
        <vt:i4>1900594</vt:i4>
      </vt:variant>
      <vt:variant>
        <vt:i4>203</vt:i4>
      </vt:variant>
      <vt:variant>
        <vt:i4>0</vt:i4>
      </vt:variant>
      <vt:variant>
        <vt:i4>5</vt:i4>
      </vt:variant>
      <vt:variant>
        <vt:lpwstr/>
      </vt:variant>
      <vt:variant>
        <vt:lpwstr>_Toc179084293</vt:lpwstr>
      </vt:variant>
      <vt:variant>
        <vt:i4>1900594</vt:i4>
      </vt:variant>
      <vt:variant>
        <vt:i4>197</vt:i4>
      </vt:variant>
      <vt:variant>
        <vt:i4>0</vt:i4>
      </vt:variant>
      <vt:variant>
        <vt:i4>5</vt:i4>
      </vt:variant>
      <vt:variant>
        <vt:lpwstr/>
      </vt:variant>
      <vt:variant>
        <vt:lpwstr>_Toc179084292</vt:lpwstr>
      </vt:variant>
      <vt:variant>
        <vt:i4>1900594</vt:i4>
      </vt:variant>
      <vt:variant>
        <vt:i4>191</vt:i4>
      </vt:variant>
      <vt:variant>
        <vt:i4>0</vt:i4>
      </vt:variant>
      <vt:variant>
        <vt:i4>5</vt:i4>
      </vt:variant>
      <vt:variant>
        <vt:lpwstr/>
      </vt:variant>
      <vt:variant>
        <vt:lpwstr>_Toc179084291</vt:lpwstr>
      </vt:variant>
      <vt:variant>
        <vt:i4>1900594</vt:i4>
      </vt:variant>
      <vt:variant>
        <vt:i4>185</vt:i4>
      </vt:variant>
      <vt:variant>
        <vt:i4>0</vt:i4>
      </vt:variant>
      <vt:variant>
        <vt:i4>5</vt:i4>
      </vt:variant>
      <vt:variant>
        <vt:lpwstr/>
      </vt:variant>
      <vt:variant>
        <vt:lpwstr>_Toc179084290</vt:lpwstr>
      </vt:variant>
      <vt:variant>
        <vt:i4>1835058</vt:i4>
      </vt:variant>
      <vt:variant>
        <vt:i4>179</vt:i4>
      </vt:variant>
      <vt:variant>
        <vt:i4>0</vt:i4>
      </vt:variant>
      <vt:variant>
        <vt:i4>5</vt:i4>
      </vt:variant>
      <vt:variant>
        <vt:lpwstr/>
      </vt:variant>
      <vt:variant>
        <vt:lpwstr>_Toc179084289</vt:lpwstr>
      </vt:variant>
      <vt:variant>
        <vt:i4>1835058</vt:i4>
      </vt:variant>
      <vt:variant>
        <vt:i4>173</vt:i4>
      </vt:variant>
      <vt:variant>
        <vt:i4>0</vt:i4>
      </vt:variant>
      <vt:variant>
        <vt:i4>5</vt:i4>
      </vt:variant>
      <vt:variant>
        <vt:lpwstr/>
      </vt:variant>
      <vt:variant>
        <vt:lpwstr>_Toc179084288</vt:lpwstr>
      </vt:variant>
      <vt:variant>
        <vt:i4>1835058</vt:i4>
      </vt:variant>
      <vt:variant>
        <vt:i4>167</vt:i4>
      </vt:variant>
      <vt:variant>
        <vt:i4>0</vt:i4>
      </vt:variant>
      <vt:variant>
        <vt:i4>5</vt:i4>
      </vt:variant>
      <vt:variant>
        <vt:lpwstr/>
      </vt:variant>
      <vt:variant>
        <vt:lpwstr>_Toc179084287</vt:lpwstr>
      </vt:variant>
      <vt:variant>
        <vt:i4>1835058</vt:i4>
      </vt:variant>
      <vt:variant>
        <vt:i4>161</vt:i4>
      </vt:variant>
      <vt:variant>
        <vt:i4>0</vt:i4>
      </vt:variant>
      <vt:variant>
        <vt:i4>5</vt:i4>
      </vt:variant>
      <vt:variant>
        <vt:lpwstr/>
      </vt:variant>
      <vt:variant>
        <vt:lpwstr>_Toc179084283</vt:lpwstr>
      </vt:variant>
      <vt:variant>
        <vt:i4>1835058</vt:i4>
      </vt:variant>
      <vt:variant>
        <vt:i4>155</vt:i4>
      </vt:variant>
      <vt:variant>
        <vt:i4>0</vt:i4>
      </vt:variant>
      <vt:variant>
        <vt:i4>5</vt:i4>
      </vt:variant>
      <vt:variant>
        <vt:lpwstr/>
      </vt:variant>
      <vt:variant>
        <vt:lpwstr>_Toc179084282</vt:lpwstr>
      </vt:variant>
      <vt:variant>
        <vt:i4>1835058</vt:i4>
      </vt:variant>
      <vt:variant>
        <vt:i4>149</vt:i4>
      </vt:variant>
      <vt:variant>
        <vt:i4>0</vt:i4>
      </vt:variant>
      <vt:variant>
        <vt:i4>5</vt:i4>
      </vt:variant>
      <vt:variant>
        <vt:lpwstr/>
      </vt:variant>
      <vt:variant>
        <vt:lpwstr>_Toc179084280</vt:lpwstr>
      </vt:variant>
      <vt:variant>
        <vt:i4>1245234</vt:i4>
      </vt:variant>
      <vt:variant>
        <vt:i4>143</vt:i4>
      </vt:variant>
      <vt:variant>
        <vt:i4>0</vt:i4>
      </vt:variant>
      <vt:variant>
        <vt:i4>5</vt:i4>
      </vt:variant>
      <vt:variant>
        <vt:lpwstr/>
      </vt:variant>
      <vt:variant>
        <vt:lpwstr>_Toc179084279</vt:lpwstr>
      </vt:variant>
      <vt:variant>
        <vt:i4>1245234</vt:i4>
      </vt:variant>
      <vt:variant>
        <vt:i4>137</vt:i4>
      </vt:variant>
      <vt:variant>
        <vt:i4>0</vt:i4>
      </vt:variant>
      <vt:variant>
        <vt:i4>5</vt:i4>
      </vt:variant>
      <vt:variant>
        <vt:lpwstr/>
      </vt:variant>
      <vt:variant>
        <vt:lpwstr>_Toc179084278</vt:lpwstr>
      </vt:variant>
      <vt:variant>
        <vt:i4>1245234</vt:i4>
      </vt:variant>
      <vt:variant>
        <vt:i4>131</vt:i4>
      </vt:variant>
      <vt:variant>
        <vt:i4>0</vt:i4>
      </vt:variant>
      <vt:variant>
        <vt:i4>5</vt:i4>
      </vt:variant>
      <vt:variant>
        <vt:lpwstr/>
      </vt:variant>
      <vt:variant>
        <vt:lpwstr>_Toc179084277</vt:lpwstr>
      </vt:variant>
      <vt:variant>
        <vt:i4>1245234</vt:i4>
      </vt:variant>
      <vt:variant>
        <vt:i4>125</vt:i4>
      </vt:variant>
      <vt:variant>
        <vt:i4>0</vt:i4>
      </vt:variant>
      <vt:variant>
        <vt:i4>5</vt:i4>
      </vt:variant>
      <vt:variant>
        <vt:lpwstr/>
      </vt:variant>
      <vt:variant>
        <vt:lpwstr>_Toc179084275</vt:lpwstr>
      </vt:variant>
      <vt:variant>
        <vt:i4>1245234</vt:i4>
      </vt:variant>
      <vt:variant>
        <vt:i4>119</vt:i4>
      </vt:variant>
      <vt:variant>
        <vt:i4>0</vt:i4>
      </vt:variant>
      <vt:variant>
        <vt:i4>5</vt:i4>
      </vt:variant>
      <vt:variant>
        <vt:lpwstr/>
      </vt:variant>
      <vt:variant>
        <vt:lpwstr>_Toc179084274</vt:lpwstr>
      </vt:variant>
      <vt:variant>
        <vt:i4>1245234</vt:i4>
      </vt:variant>
      <vt:variant>
        <vt:i4>113</vt:i4>
      </vt:variant>
      <vt:variant>
        <vt:i4>0</vt:i4>
      </vt:variant>
      <vt:variant>
        <vt:i4>5</vt:i4>
      </vt:variant>
      <vt:variant>
        <vt:lpwstr/>
      </vt:variant>
      <vt:variant>
        <vt:lpwstr>_Toc179084273</vt:lpwstr>
      </vt:variant>
      <vt:variant>
        <vt:i4>1245234</vt:i4>
      </vt:variant>
      <vt:variant>
        <vt:i4>107</vt:i4>
      </vt:variant>
      <vt:variant>
        <vt:i4>0</vt:i4>
      </vt:variant>
      <vt:variant>
        <vt:i4>5</vt:i4>
      </vt:variant>
      <vt:variant>
        <vt:lpwstr/>
      </vt:variant>
      <vt:variant>
        <vt:lpwstr>_Toc179084272</vt:lpwstr>
      </vt:variant>
      <vt:variant>
        <vt:i4>1245234</vt:i4>
      </vt:variant>
      <vt:variant>
        <vt:i4>101</vt:i4>
      </vt:variant>
      <vt:variant>
        <vt:i4>0</vt:i4>
      </vt:variant>
      <vt:variant>
        <vt:i4>5</vt:i4>
      </vt:variant>
      <vt:variant>
        <vt:lpwstr/>
      </vt:variant>
      <vt:variant>
        <vt:lpwstr>_Toc179084271</vt:lpwstr>
      </vt:variant>
      <vt:variant>
        <vt:i4>1245234</vt:i4>
      </vt:variant>
      <vt:variant>
        <vt:i4>95</vt:i4>
      </vt:variant>
      <vt:variant>
        <vt:i4>0</vt:i4>
      </vt:variant>
      <vt:variant>
        <vt:i4>5</vt:i4>
      </vt:variant>
      <vt:variant>
        <vt:lpwstr/>
      </vt:variant>
      <vt:variant>
        <vt:lpwstr>_Toc179084270</vt:lpwstr>
      </vt:variant>
      <vt:variant>
        <vt:i4>1179698</vt:i4>
      </vt:variant>
      <vt:variant>
        <vt:i4>89</vt:i4>
      </vt:variant>
      <vt:variant>
        <vt:i4>0</vt:i4>
      </vt:variant>
      <vt:variant>
        <vt:i4>5</vt:i4>
      </vt:variant>
      <vt:variant>
        <vt:lpwstr/>
      </vt:variant>
      <vt:variant>
        <vt:lpwstr>_Toc179084269</vt:lpwstr>
      </vt:variant>
      <vt:variant>
        <vt:i4>1179698</vt:i4>
      </vt:variant>
      <vt:variant>
        <vt:i4>83</vt:i4>
      </vt:variant>
      <vt:variant>
        <vt:i4>0</vt:i4>
      </vt:variant>
      <vt:variant>
        <vt:i4>5</vt:i4>
      </vt:variant>
      <vt:variant>
        <vt:lpwstr/>
      </vt:variant>
      <vt:variant>
        <vt:lpwstr>_Toc179084268</vt:lpwstr>
      </vt:variant>
      <vt:variant>
        <vt:i4>1179698</vt:i4>
      </vt:variant>
      <vt:variant>
        <vt:i4>77</vt:i4>
      </vt:variant>
      <vt:variant>
        <vt:i4>0</vt:i4>
      </vt:variant>
      <vt:variant>
        <vt:i4>5</vt:i4>
      </vt:variant>
      <vt:variant>
        <vt:lpwstr/>
      </vt:variant>
      <vt:variant>
        <vt:lpwstr>_Toc179084265</vt:lpwstr>
      </vt:variant>
      <vt:variant>
        <vt:i4>1179698</vt:i4>
      </vt:variant>
      <vt:variant>
        <vt:i4>71</vt:i4>
      </vt:variant>
      <vt:variant>
        <vt:i4>0</vt:i4>
      </vt:variant>
      <vt:variant>
        <vt:i4>5</vt:i4>
      </vt:variant>
      <vt:variant>
        <vt:lpwstr/>
      </vt:variant>
      <vt:variant>
        <vt:lpwstr>_Toc179084264</vt:lpwstr>
      </vt:variant>
      <vt:variant>
        <vt:i4>1179698</vt:i4>
      </vt:variant>
      <vt:variant>
        <vt:i4>65</vt:i4>
      </vt:variant>
      <vt:variant>
        <vt:i4>0</vt:i4>
      </vt:variant>
      <vt:variant>
        <vt:i4>5</vt:i4>
      </vt:variant>
      <vt:variant>
        <vt:lpwstr/>
      </vt:variant>
      <vt:variant>
        <vt:lpwstr>_Toc179084263</vt:lpwstr>
      </vt:variant>
      <vt:variant>
        <vt:i4>1179698</vt:i4>
      </vt:variant>
      <vt:variant>
        <vt:i4>59</vt:i4>
      </vt:variant>
      <vt:variant>
        <vt:i4>0</vt:i4>
      </vt:variant>
      <vt:variant>
        <vt:i4>5</vt:i4>
      </vt:variant>
      <vt:variant>
        <vt:lpwstr/>
      </vt:variant>
      <vt:variant>
        <vt:lpwstr>_Toc179084262</vt:lpwstr>
      </vt:variant>
      <vt:variant>
        <vt:i4>1179698</vt:i4>
      </vt:variant>
      <vt:variant>
        <vt:i4>53</vt:i4>
      </vt:variant>
      <vt:variant>
        <vt:i4>0</vt:i4>
      </vt:variant>
      <vt:variant>
        <vt:i4>5</vt:i4>
      </vt:variant>
      <vt:variant>
        <vt:lpwstr/>
      </vt:variant>
      <vt:variant>
        <vt:lpwstr>_Toc179084261</vt:lpwstr>
      </vt:variant>
      <vt:variant>
        <vt:i4>1179698</vt:i4>
      </vt:variant>
      <vt:variant>
        <vt:i4>47</vt:i4>
      </vt:variant>
      <vt:variant>
        <vt:i4>0</vt:i4>
      </vt:variant>
      <vt:variant>
        <vt:i4>5</vt:i4>
      </vt:variant>
      <vt:variant>
        <vt:lpwstr/>
      </vt:variant>
      <vt:variant>
        <vt:lpwstr>_Toc179084260</vt:lpwstr>
      </vt:variant>
      <vt:variant>
        <vt:i4>1114162</vt:i4>
      </vt:variant>
      <vt:variant>
        <vt:i4>41</vt:i4>
      </vt:variant>
      <vt:variant>
        <vt:i4>0</vt:i4>
      </vt:variant>
      <vt:variant>
        <vt:i4>5</vt:i4>
      </vt:variant>
      <vt:variant>
        <vt:lpwstr/>
      </vt:variant>
      <vt:variant>
        <vt:lpwstr>_Toc179084259</vt:lpwstr>
      </vt:variant>
      <vt:variant>
        <vt:i4>1114162</vt:i4>
      </vt:variant>
      <vt:variant>
        <vt:i4>35</vt:i4>
      </vt:variant>
      <vt:variant>
        <vt:i4>0</vt:i4>
      </vt:variant>
      <vt:variant>
        <vt:i4>5</vt:i4>
      </vt:variant>
      <vt:variant>
        <vt:lpwstr/>
      </vt:variant>
      <vt:variant>
        <vt:lpwstr>_Toc179084258</vt:lpwstr>
      </vt:variant>
      <vt:variant>
        <vt:i4>1114162</vt:i4>
      </vt:variant>
      <vt:variant>
        <vt:i4>29</vt:i4>
      </vt:variant>
      <vt:variant>
        <vt:i4>0</vt:i4>
      </vt:variant>
      <vt:variant>
        <vt:i4>5</vt:i4>
      </vt:variant>
      <vt:variant>
        <vt:lpwstr/>
      </vt:variant>
      <vt:variant>
        <vt:lpwstr>_Toc179084257</vt:lpwstr>
      </vt:variant>
      <vt:variant>
        <vt:i4>1114162</vt:i4>
      </vt:variant>
      <vt:variant>
        <vt:i4>23</vt:i4>
      </vt:variant>
      <vt:variant>
        <vt:i4>0</vt:i4>
      </vt:variant>
      <vt:variant>
        <vt:i4>5</vt:i4>
      </vt:variant>
      <vt:variant>
        <vt:lpwstr/>
      </vt:variant>
      <vt:variant>
        <vt:lpwstr>_Toc179084256</vt:lpwstr>
      </vt:variant>
      <vt:variant>
        <vt:i4>1114162</vt:i4>
      </vt:variant>
      <vt:variant>
        <vt:i4>17</vt:i4>
      </vt:variant>
      <vt:variant>
        <vt:i4>0</vt:i4>
      </vt:variant>
      <vt:variant>
        <vt:i4>5</vt:i4>
      </vt:variant>
      <vt:variant>
        <vt:lpwstr/>
      </vt:variant>
      <vt:variant>
        <vt:lpwstr>_Toc179084255</vt:lpwstr>
      </vt:variant>
      <vt:variant>
        <vt:i4>3014779</vt:i4>
      </vt:variant>
      <vt:variant>
        <vt:i4>12</vt:i4>
      </vt:variant>
      <vt:variant>
        <vt:i4>0</vt:i4>
      </vt:variant>
      <vt:variant>
        <vt:i4>5</vt:i4>
      </vt:variant>
      <vt:variant>
        <vt:lpwstr>http://www.tmforum.org/</vt:lpwstr>
      </vt:variant>
      <vt:variant>
        <vt:lpwstr/>
      </vt:variant>
      <vt:variant>
        <vt:i4>5177367</vt:i4>
      </vt:variant>
      <vt:variant>
        <vt:i4>9</vt:i4>
      </vt:variant>
      <vt:variant>
        <vt:i4>0</vt:i4>
      </vt:variant>
      <vt:variant>
        <vt:i4>5</vt:i4>
      </vt:variant>
      <vt:variant>
        <vt:lpwstr>http://www.tmforum.org/Bylaws/1094/home.html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Guide - Product Offering Qualification</dc:title>
  <dc:creator>MEF</dc:creator>
  <cp:lastModifiedBy>ROBERT Ludovic IMT/IBNF</cp:lastModifiedBy>
  <cp:revision>3</cp:revision>
  <cp:lastPrinted>2018-01-10T16:28:00Z</cp:lastPrinted>
  <dcterms:created xsi:type="dcterms:W3CDTF">2018-07-09T15:52:00Z</dcterms:created>
  <dcterms:modified xsi:type="dcterms:W3CDTF">2018-07-16T13:10:00Z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SONATA_ORDER</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